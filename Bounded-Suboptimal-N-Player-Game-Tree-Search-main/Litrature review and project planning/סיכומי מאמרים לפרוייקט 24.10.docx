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8C8E7" w14:textId="5C28F7DE" w:rsidR="000A2B2B" w:rsidRPr="0023231F" w:rsidRDefault="000A2B2B" w:rsidP="000A2B2B">
      <w:pPr>
        <w:spacing w:line="276" w:lineRule="auto"/>
        <w:rPr>
          <w:rFonts w:asciiTheme="minorHAnsi" w:eastAsia="David Libre" w:hAnsiTheme="minorHAnsi" w:cstheme="minorHAnsi"/>
          <w:bCs/>
          <w:sz w:val="24"/>
          <w:szCs w:val="24"/>
          <w:rtl/>
        </w:rPr>
      </w:pPr>
      <w:bookmarkStart w:id="0" w:name="_GoBack"/>
      <w:r w:rsidRPr="0023231F">
        <w:rPr>
          <w:rFonts w:asciiTheme="minorHAnsi" w:eastAsia="David Libre" w:hAnsiTheme="minorHAnsi" w:cstheme="minorHAnsi"/>
          <w:bCs/>
          <w:sz w:val="24"/>
          <w:szCs w:val="24"/>
          <w:rtl/>
        </w:rPr>
        <w:t xml:space="preserve">קישורים לסיכומים – </w:t>
      </w:r>
    </w:p>
    <w:p w14:paraId="2AB9F48A" w14:textId="1C6F217C" w:rsidR="000A2B2B" w:rsidRPr="0023231F" w:rsidRDefault="00601519" w:rsidP="000A2B2B">
      <w:pPr>
        <w:pStyle w:val="ListParagraph"/>
        <w:numPr>
          <w:ilvl w:val="0"/>
          <w:numId w:val="2"/>
        </w:numPr>
        <w:spacing w:line="276" w:lineRule="auto"/>
        <w:rPr>
          <w:rStyle w:val="Hyperlink"/>
          <w:rFonts w:asciiTheme="minorHAnsi" w:hAnsiTheme="minorHAnsi" w:cstheme="minorHAnsi"/>
          <w:sz w:val="24"/>
          <w:szCs w:val="24"/>
        </w:rPr>
      </w:pPr>
      <w:hyperlink w:anchor="מאמר1" w:history="1">
        <w:r w:rsidR="000A2B2B" w:rsidRPr="0023231F">
          <w:rPr>
            <w:rStyle w:val="Hyperlink"/>
            <w:rFonts w:asciiTheme="minorHAnsi" w:hAnsiTheme="minorHAnsi" w:cstheme="minorHAnsi"/>
            <w:sz w:val="24"/>
            <w:szCs w:val="24"/>
            <w:rtl/>
          </w:rPr>
          <w:t>סיכום מאמר 1 - חיפוש תת אופטימלי מוגבל בעץ משחק</w:t>
        </w:r>
      </w:hyperlink>
    </w:p>
    <w:p w14:paraId="313FC645" w14:textId="0E6EE44F" w:rsidR="00676D4B" w:rsidRPr="0023231F" w:rsidRDefault="007F4128" w:rsidP="007F4128">
      <w:pPr>
        <w:pStyle w:val="ListParagraph"/>
        <w:numPr>
          <w:ilvl w:val="0"/>
          <w:numId w:val="2"/>
        </w:numPr>
        <w:spacing w:line="276" w:lineRule="auto"/>
        <w:rPr>
          <w:rStyle w:val="Hyperlink"/>
          <w:rFonts w:asciiTheme="minorHAnsi" w:hAnsiTheme="minorHAnsi" w:cstheme="minorHAnsi"/>
          <w:sz w:val="24"/>
          <w:szCs w:val="24"/>
        </w:rPr>
      </w:pPr>
      <w:r w:rsidRPr="0023231F">
        <w:rPr>
          <w:rStyle w:val="Hyperlink"/>
          <w:rFonts w:asciiTheme="minorHAnsi" w:hAnsiTheme="minorHAnsi" w:cstheme="minorHAnsi"/>
          <w:sz w:val="24"/>
          <w:szCs w:val="24"/>
          <w:rtl/>
        </w:rPr>
        <w:fldChar w:fldCharType="begin"/>
      </w:r>
      <w:r w:rsidRPr="0023231F">
        <w:rPr>
          <w:rStyle w:val="Hyperlink"/>
          <w:rFonts w:asciiTheme="minorHAnsi" w:hAnsiTheme="minorHAnsi" w:cstheme="minorHAnsi"/>
          <w:sz w:val="24"/>
          <w:szCs w:val="24"/>
          <w:rtl/>
        </w:rPr>
        <w:instrText xml:space="preserve"> </w:instrText>
      </w:r>
      <w:r w:rsidRPr="0023231F">
        <w:rPr>
          <w:rStyle w:val="Hyperlink"/>
          <w:rFonts w:asciiTheme="minorHAnsi" w:hAnsiTheme="minorHAnsi" w:cstheme="minorHAnsi"/>
          <w:sz w:val="24"/>
          <w:szCs w:val="24"/>
        </w:rPr>
        <w:instrText>HYPERLINK</w:instrText>
      </w:r>
      <w:r w:rsidRPr="0023231F">
        <w:rPr>
          <w:rStyle w:val="Hyperlink"/>
          <w:rFonts w:asciiTheme="minorHAnsi" w:hAnsiTheme="minorHAnsi" w:cstheme="minorHAnsi"/>
          <w:sz w:val="24"/>
          <w:szCs w:val="24"/>
          <w:rtl/>
        </w:rPr>
        <w:instrText xml:space="preserve">  \</w:instrText>
      </w:r>
      <w:r w:rsidRPr="0023231F">
        <w:rPr>
          <w:rStyle w:val="Hyperlink"/>
          <w:rFonts w:asciiTheme="minorHAnsi" w:hAnsiTheme="minorHAnsi" w:cstheme="minorHAnsi"/>
          <w:sz w:val="24"/>
          <w:szCs w:val="24"/>
        </w:rPr>
        <w:instrText>l</w:instrText>
      </w:r>
      <w:r w:rsidRPr="0023231F">
        <w:rPr>
          <w:rStyle w:val="Hyperlink"/>
          <w:rFonts w:asciiTheme="minorHAnsi" w:hAnsiTheme="minorHAnsi" w:cstheme="minorHAnsi"/>
          <w:sz w:val="24"/>
          <w:szCs w:val="24"/>
          <w:rtl/>
        </w:rPr>
        <w:instrText xml:space="preserve"> "מאמר2" </w:instrText>
      </w:r>
      <w:r w:rsidRPr="0023231F">
        <w:rPr>
          <w:rStyle w:val="Hyperlink"/>
          <w:rFonts w:asciiTheme="minorHAnsi" w:hAnsiTheme="minorHAnsi" w:cstheme="minorHAnsi"/>
          <w:sz w:val="24"/>
          <w:szCs w:val="24"/>
          <w:rtl/>
        </w:rPr>
        <w:fldChar w:fldCharType="separate"/>
      </w:r>
      <w:r w:rsidR="00676D4B" w:rsidRPr="0023231F">
        <w:rPr>
          <w:rStyle w:val="Hyperlink"/>
          <w:rFonts w:asciiTheme="minorHAnsi" w:hAnsiTheme="minorHAnsi" w:cstheme="minorHAnsi"/>
          <w:sz w:val="24"/>
          <w:szCs w:val="24"/>
          <w:rtl/>
        </w:rPr>
        <w:t>סיכום מאמר 2 - פתרון אלגוריתמי למשחק מרובה שחקנים</w:t>
      </w:r>
    </w:p>
    <w:p w14:paraId="7BAAE9FC" w14:textId="64DFC35F" w:rsidR="00DC3C2A" w:rsidRPr="0023231F" w:rsidRDefault="007F4128" w:rsidP="00DC3C2A">
      <w:pPr>
        <w:pStyle w:val="ListParagraph"/>
        <w:numPr>
          <w:ilvl w:val="0"/>
          <w:numId w:val="2"/>
        </w:numPr>
        <w:spacing w:line="276" w:lineRule="auto"/>
        <w:rPr>
          <w:rStyle w:val="Hyperlink"/>
          <w:rFonts w:asciiTheme="minorHAnsi" w:hAnsiTheme="minorHAnsi" w:cstheme="minorHAnsi"/>
          <w:sz w:val="24"/>
          <w:szCs w:val="24"/>
        </w:rPr>
      </w:pPr>
      <w:r w:rsidRPr="0023231F">
        <w:rPr>
          <w:rStyle w:val="Hyperlink"/>
          <w:rFonts w:asciiTheme="minorHAnsi" w:hAnsiTheme="minorHAnsi" w:cstheme="minorHAnsi"/>
          <w:sz w:val="24"/>
          <w:szCs w:val="24"/>
          <w:rtl/>
        </w:rPr>
        <w:fldChar w:fldCharType="end"/>
      </w:r>
      <w:hyperlink w:anchor="מאמר3" w:history="1">
        <w:r w:rsidR="00DC3C2A" w:rsidRPr="0023231F">
          <w:rPr>
            <w:rStyle w:val="Hyperlink"/>
            <w:rFonts w:asciiTheme="minorHAnsi" w:hAnsiTheme="minorHAnsi" w:cstheme="minorHAnsi"/>
            <w:sz w:val="24"/>
            <w:szCs w:val="24"/>
            <w:rtl/>
          </w:rPr>
          <w:t xml:space="preserve">סיכום מאמר 3 – </w:t>
        </w:r>
        <w:r w:rsidR="00DC3C2A" w:rsidRPr="0023231F">
          <w:rPr>
            <w:rStyle w:val="Hyperlink"/>
            <w:rFonts w:asciiTheme="minorHAnsi" w:hAnsiTheme="minorHAnsi" w:cstheme="minorHAnsi"/>
            <w:sz w:val="24"/>
            <w:szCs w:val="24"/>
          </w:rPr>
          <w:t>Best Reply Search</w:t>
        </w:r>
        <w:r w:rsidR="00DC3C2A" w:rsidRPr="0023231F">
          <w:rPr>
            <w:rStyle w:val="Hyperlink"/>
            <w:rFonts w:asciiTheme="minorHAnsi" w:hAnsiTheme="minorHAnsi" w:cstheme="minorHAnsi"/>
            <w:sz w:val="24"/>
            <w:szCs w:val="24"/>
            <w:rtl/>
          </w:rPr>
          <w:t xml:space="preserve"> למשחק מרובה שחקנים</w:t>
        </w:r>
      </w:hyperlink>
    </w:p>
    <w:p w14:paraId="4A7EFE62" w14:textId="416026AE" w:rsidR="007D0656" w:rsidRPr="0023231F" w:rsidRDefault="00601519" w:rsidP="00F075DF">
      <w:pPr>
        <w:pStyle w:val="ListParagraph"/>
        <w:numPr>
          <w:ilvl w:val="0"/>
          <w:numId w:val="2"/>
        </w:numPr>
        <w:spacing w:line="276" w:lineRule="auto"/>
        <w:rPr>
          <w:rStyle w:val="Hyperlink"/>
          <w:rFonts w:asciiTheme="minorHAnsi" w:hAnsiTheme="minorHAnsi" w:cstheme="minorHAnsi"/>
          <w:sz w:val="24"/>
          <w:szCs w:val="24"/>
          <w:rtl/>
        </w:rPr>
      </w:pPr>
      <w:hyperlink w:anchor="מאמר4" w:history="1">
        <w:r w:rsidR="007D0656" w:rsidRPr="0023231F">
          <w:rPr>
            <w:rStyle w:val="Hyperlink"/>
            <w:rFonts w:asciiTheme="minorHAnsi" w:hAnsiTheme="minorHAnsi" w:cstheme="minorHAnsi"/>
            <w:sz w:val="24"/>
            <w:szCs w:val="24"/>
            <w:rtl/>
          </w:rPr>
          <w:t xml:space="preserve">סיכום מאמר 4 - חיפוש ערך מינימקס בשיטות </w:t>
        </w:r>
        <w:r w:rsidR="007D0656" w:rsidRPr="0023231F">
          <w:rPr>
            <w:rStyle w:val="Hyperlink"/>
            <w:rFonts w:asciiTheme="minorHAnsi" w:hAnsiTheme="minorHAnsi" w:cstheme="minorHAnsi"/>
            <w:sz w:val="24"/>
            <w:szCs w:val="24"/>
          </w:rPr>
          <w:t>Best-First</w:t>
        </w:r>
        <w:r w:rsidR="007D0656" w:rsidRPr="0023231F">
          <w:rPr>
            <w:rStyle w:val="Hyperlink"/>
            <w:rFonts w:asciiTheme="minorHAnsi" w:hAnsiTheme="minorHAnsi" w:cstheme="minorHAnsi"/>
            <w:sz w:val="24"/>
            <w:szCs w:val="24"/>
            <w:rtl/>
          </w:rPr>
          <w:t xml:space="preserve"> ו </w:t>
        </w:r>
        <w:r w:rsidR="007D0656" w:rsidRPr="0023231F">
          <w:rPr>
            <w:rStyle w:val="Hyperlink"/>
            <w:rFonts w:asciiTheme="minorHAnsi" w:hAnsiTheme="minorHAnsi" w:cstheme="minorHAnsi"/>
            <w:sz w:val="24"/>
            <w:szCs w:val="24"/>
          </w:rPr>
          <w:t>Depth-First</w:t>
        </w:r>
        <w:r w:rsidR="007D0656" w:rsidRPr="0023231F">
          <w:rPr>
            <w:rStyle w:val="Hyperlink"/>
            <w:rFonts w:asciiTheme="minorHAnsi" w:hAnsiTheme="minorHAnsi" w:cstheme="minorHAnsi"/>
            <w:sz w:val="24"/>
            <w:szCs w:val="24"/>
            <w:rtl/>
          </w:rPr>
          <w:t xml:space="preserve"> בפועל</w:t>
        </w:r>
      </w:hyperlink>
    </w:p>
    <w:p w14:paraId="1F975165" w14:textId="4224721A" w:rsidR="006B3185" w:rsidRPr="006B3185" w:rsidRDefault="00601519" w:rsidP="006B3185">
      <w:pPr>
        <w:pStyle w:val="ListParagraph"/>
        <w:numPr>
          <w:ilvl w:val="0"/>
          <w:numId w:val="2"/>
        </w:numPr>
        <w:spacing w:line="276" w:lineRule="auto"/>
        <w:rPr>
          <w:rStyle w:val="Hyperlink"/>
          <w:rtl/>
        </w:rPr>
      </w:pPr>
      <w:hyperlink w:anchor="מאמר5" w:history="1">
        <w:r w:rsidR="006B3185" w:rsidRPr="006B3185">
          <w:rPr>
            <w:rStyle w:val="Hyperlink"/>
            <w:rFonts w:hint="cs"/>
            <w:rtl/>
          </w:rPr>
          <w:t xml:space="preserve">סיכום </w:t>
        </w:r>
        <w:r w:rsidR="006B3185" w:rsidRPr="006B3185">
          <w:rPr>
            <w:rStyle w:val="Hyperlink"/>
            <w:rtl/>
          </w:rPr>
          <w:t>מאמר 5 – טכניקות חיפוש במשחק</w:t>
        </w:r>
        <w:r w:rsidR="006B3185" w:rsidRPr="006B3185">
          <w:rPr>
            <w:rStyle w:val="Hyperlink"/>
            <w:rFonts w:hint="cs"/>
            <w:rtl/>
          </w:rPr>
          <w:t>ים</w:t>
        </w:r>
        <w:r w:rsidR="006B3185" w:rsidRPr="006B3185">
          <w:rPr>
            <w:rStyle w:val="Hyperlink"/>
            <w:rtl/>
          </w:rPr>
          <w:t xml:space="preserve"> מרוב</w:t>
        </w:r>
        <w:r w:rsidR="006B3185" w:rsidRPr="006B3185">
          <w:rPr>
            <w:rStyle w:val="Hyperlink"/>
            <w:rFonts w:hint="cs"/>
            <w:rtl/>
          </w:rPr>
          <w:t>י</w:t>
        </w:r>
        <w:r w:rsidR="006B3185" w:rsidRPr="006B3185">
          <w:rPr>
            <w:rStyle w:val="Hyperlink"/>
            <w:rtl/>
          </w:rPr>
          <w:t xml:space="preserve"> שחקנים</w:t>
        </w:r>
      </w:hyperlink>
    </w:p>
    <w:p w14:paraId="14E6A6A9" w14:textId="0B966585" w:rsidR="00E72A6A" w:rsidRPr="00C965CD" w:rsidRDefault="00601519" w:rsidP="00C965CD">
      <w:pPr>
        <w:pStyle w:val="ListParagraph"/>
        <w:numPr>
          <w:ilvl w:val="0"/>
          <w:numId w:val="2"/>
        </w:numPr>
        <w:spacing w:line="276" w:lineRule="auto"/>
        <w:rPr>
          <w:rStyle w:val="Hyperlink"/>
          <w:rtl/>
        </w:rPr>
      </w:pPr>
      <w:hyperlink w:anchor="מאמר6" w:history="1">
        <w:r w:rsidR="00E72A6A" w:rsidRPr="00C965CD">
          <w:rPr>
            <w:rStyle w:val="Hyperlink"/>
            <w:rtl/>
          </w:rPr>
          <w:t>סיכום מאמר 6</w:t>
        </w:r>
        <w:r w:rsidR="00E72A6A" w:rsidRPr="00C965CD">
          <w:rPr>
            <w:rStyle w:val="Hyperlink"/>
            <w:rFonts w:hint="cs"/>
            <w:rtl/>
          </w:rPr>
          <w:t xml:space="preserve"> </w:t>
        </w:r>
        <w:r w:rsidR="00E72A6A" w:rsidRPr="00C965CD">
          <w:rPr>
            <w:rStyle w:val="Hyperlink"/>
            <w:rtl/>
          </w:rPr>
          <w:t>–</w:t>
        </w:r>
        <w:r w:rsidR="00E72A6A" w:rsidRPr="00C965CD">
          <w:rPr>
            <w:rStyle w:val="Hyperlink"/>
            <w:rFonts w:hint="cs"/>
            <w:rtl/>
          </w:rPr>
          <w:t xml:space="preserve"> ניתוח גיזום אלפא בטא</w:t>
        </w:r>
      </w:hyperlink>
    </w:p>
    <w:p w14:paraId="5EAB3DF7" w14:textId="47A14FA0" w:rsidR="000A2B2B" w:rsidRDefault="00601519" w:rsidP="00DC3C2A">
      <w:pPr>
        <w:pStyle w:val="ListParagraph"/>
        <w:numPr>
          <w:ilvl w:val="0"/>
          <w:numId w:val="2"/>
        </w:numPr>
        <w:spacing w:line="276" w:lineRule="auto"/>
        <w:rPr>
          <w:rStyle w:val="Hyperlink"/>
        </w:rPr>
      </w:pPr>
      <w:hyperlink w:anchor="מאמר7" w:history="1">
        <w:r w:rsidR="005736A0" w:rsidRPr="005736A0">
          <w:rPr>
            <w:rStyle w:val="Hyperlink"/>
            <w:rtl/>
          </w:rPr>
          <w:t>סיכום מאמר 7 – שילוב אסטרטגיות חיפוש עבור משחק</w:t>
        </w:r>
        <w:r w:rsidR="00D46296">
          <w:rPr>
            <w:rStyle w:val="Hyperlink"/>
            <w:rFonts w:hint="cs"/>
            <w:rtl/>
          </w:rPr>
          <w:t>י</w:t>
        </w:r>
        <w:r w:rsidR="005736A0" w:rsidRPr="005736A0">
          <w:rPr>
            <w:rStyle w:val="Hyperlink"/>
            <w:rtl/>
          </w:rPr>
          <w:t xml:space="preserve"> מרוב</w:t>
        </w:r>
        <w:r w:rsidR="00D46296">
          <w:rPr>
            <w:rStyle w:val="Hyperlink"/>
            <w:rFonts w:hint="cs"/>
            <w:rtl/>
          </w:rPr>
          <w:t>י</w:t>
        </w:r>
        <w:r w:rsidR="005736A0" w:rsidRPr="005736A0">
          <w:rPr>
            <w:rStyle w:val="Hyperlink"/>
            <w:rtl/>
          </w:rPr>
          <w:t xml:space="preserve"> שחקנים</w:t>
        </w:r>
      </w:hyperlink>
    </w:p>
    <w:p w14:paraId="36823086" w14:textId="4F82BFAB" w:rsidR="00E9664B" w:rsidRPr="00E9664B" w:rsidRDefault="00601519" w:rsidP="00E9664B">
      <w:pPr>
        <w:pStyle w:val="ListParagraph"/>
        <w:numPr>
          <w:ilvl w:val="0"/>
          <w:numId w:val="2"/>
        </w:numPr>
        <w:spacing w:line="276" w:lineRule="auto"/>
        <w:rPr>
          <w:rStyle w:val="Hyperlink"/>
          <w:rtl/>
        </w:rPr>
      </w:pPr>
      <w:hyperlink w:anchor="מאמר8" w:history="1">
        <w:r w:rsidR="00E9664B" w:rsidRPr="00E9664B">
          <w:rPr>
            <w:rStyle w:val="Hyperlink"/>
            <w:rtl/>
          </w:rPr>
          <w:t>סיכום מאמר 8</w:t>
        </w:r>
        <w:r w:rsidR="00E9664B" w:rsidRPr="00E9664B">
          <w:rPr>
            <w:rStyle w:val="Hyperlink"/>
            <w:rFonts w:hint="cs"/>
            <w:rtl/>
          </w:rPr>
          <w:t xml:space="preserve"> </w:t>
        </w:r>
        <w:r w:rsidR="00E9664B" w:rsidRPr="00E9664B">
          <w:rPr>
            <w:rStyle w:val="Hyperlink"/>
            <w:rtl/>
          </w:rPr>
          <w:t>–</w:t>
        </w:r>
        <w:r w:rsidR="00E9664B" w:rsidRPr="00E9664B">
          <w:rPr>
            <w:rStyle w:val="Hyperlink"/>
            <w:rFonts w:hint="cs"/>
            <w:rtl/>
          </w:rPr>
          <w:t xml:space="preserve"> טכניקות גיזום עבור משחקים מרובי שחקנים</w:t>
        </w:r>
      </w:hyperlink>
    </w:p>
    <w:p w14:paraId="7B03FC55" w14:textId="71F2DFF4" w:rsidR="00CD60F9" w:rsidRPr="00CD60F9" w:rsidRDefault="00601519" w:rsidP="00CD60F9">
      <w:pPr>
        <w:pStyle w:val="ListParagraph"/>
        <w:numPr>
          <w:ilvl w:val="0"/>
          <w:numId w:val="2"/>
        </w:numPr>
        <w:spacing w:line="276" w:lineRule="auto"/>
        <w:rPr>
          <w:rStyle w:val="Hyperlink"/>
        </w:rPr>
      </w:pPr>
      <w:hyperlink w:anchor="מאמר9" w:history="1">
        <w:r w:rsidR="00CD60F9" w:rsidRPr="00CD60F9">
          <w:rPr>
            <w:rStyle w:val="Hyperlink"/>
            <w:rtl/>
          </w:rPr>
          <w:t xml:space="preserve">סיכום מאמר 9 - אלגוריתמי חיפוש בשיטת </w:t>
        </w:r>
        <w:r w:rsidR="00CD60F9" w:rsidRPr="00CD60F9">
          <w:rPr>
            <w:rStyle w:val="Hyperlink"/>
          </w:rPr>
          <w:t>Proo</w:t>
        </w:r>
        <w:r w:rsidR="002410E1">
          <w:rPr>
            <w:rStyle w:val="Hyperlink"/>
          </w:rPr>
          <w:t>f</w:t>
        </w:r>
        <w:r w:rsidR="00CD60F9" w:rsidRPr="00CD60F9">
          <w:rPr>
            <w:rStyle w:val="Hyperlink"/>
          </w:rPr>
          <w:t>-Number</w:t>
        </w:r>
      </w:hyperlink>
    </w:p>
    <w:p w14:paraId="127891E8" w14:textId="77777777" w:rsidR="00E9664B" w:rsidRPr="00C965CD" w:rsidRDefault="00E9664B" w:rsidP="00CD60F9">
      <w:pPr>
        <w:pStyle w:val="ListParagraph"/>
        <w:spacing w:line="276" w:lineRule="auto"/>
        <w:rPr>
          <w:rStyle w:val="Hyperlink"/>
          <w:rtl/>
        </w:rPr>
      </w:pPr>
    </w:p>
    <w:p w14:paraId="289DA8CA" w14:textId="77777777" w:rsidR="000A2B2B" w:rsidRPr="00E9664B" w:rsidRDefault="000A2B2B" w:rsidP="00E9664B">
      <w:pPr>
        <w:spacing w:line="276" w:lineRule="auto"/>
        <w:rPr>
          <w:rStyle w:val="Hyperlink"/>
          <w:rFonts w:asciiTheme="minorHAnsi" w:hAnsiTheme="minorHAnsi" w:cstheme="minorHAnsi"/>
          <w:sz w:val="24"/>
          <w:szCs w:val="24"/>
          <w:rtl/>
        </w:rPr>
      </w:pPr>
    </w:p>
    <w:p w14:paraId="7C1461F6" w14:textId="77777777" w:rsidR="000A2B2B" w:rsidRPr="0023231F" w:rsidRDefault="000A2B2B" w:rsidP="00E75B89">
      <w:pPr>
        <w:spacing w:line="276" w:lineRule="auto"/>
        <w:jc w:val="center"/>
        <w:rPr>
          <w:rFonts w:asciiTheme="minorHAnsi" w:eastAsia="David Libre" w:hAnsiTheme="minorHAnsi" w:cstheme="minorHAnsi"/>
          <w:bCs/>
          <w:sz w:val="24"/>
          <w:szCs w:val="24"/>
          <w:rtl/>
        </w:rPr>
      </w:pPr>
    </w:p>
    <w:p w14:paraId="37A89BDC" w14:textId="77777777" w:rsidR="000A2B2B" w:rsidRPr="0023231F" w:rsidRDefault="000A2B2B" w:rsidP="00E75B89">
      <w:pPr>
        <w:spacing w:line="276" w:lineRule="auto"/>
        <w:jc w:val="center"/>
        <w:rPr>
          <w:rFonts w:asciiTheme="minorHAnsi" w:eastAsia="David Libre" w:hAnsiTheme="minorHAnsi" w:cstheme="minorHAnsi"/>
          <w:bCs/>
          <w:sz w:val="24"/>
          <w:szCs w:val="24"/>
          <w:rtl/>
        </w:rPr>
      </w:pPr>
    </w:p>
    <w:p w14:paraId="1BE4BC29" w14:textId="77777777" w:rsidR="000A2B2B" w:rsidRPr="0023231F" w:rsidRDefault="000A2B2B" w:rsidP="00E75B89">
      <w:pPr>
        <w:spacing w:line="276" w:lineRule="auto"/>
        <w:jc w:val="center"/>
        <w:rPr>
          <w:rFonts w:asciiTheme="minorHAnsi" w:eastAsia="David Libre" w:hAnsiTheme="minorHAnsi" w:cstheme="minorHAnsi"/>
          <w:bCs/>
          <w:sz w:val="24"/>
          <w:szCs w:val="24"/>
          <w:rtl/>
        </w:rPr>
      </w:pPr>
    </w:p>
    <w:p w14:paraId="46C5FDEA" w14:textId="77777777" w:rsidR="000A2B2B" w:rsidRPr="0023231F" w:rsidRDefault="000A2B2B" w:rsidP="00E75B89">
      <w:pPr>
        <w:spacing w:line="276" w:lineRule="auto"/>
        <w:jc w:val="center"/>
        <w:rPr>
          <w:rFonts w:asciiTheme="minorHAnsi" w:eastAsia="David Libre" w:hAnsiTheme="minorHAnsi" w:cstheme="minorHAnsi"/>
          <w:bCs/>
          <w:sz w:val="24"/>
          <w:szCs w:val="24"/>
          <w:rtl/>
        </w:rPr>
      </w:pPr>
    </w:p>
    <w:p w14:paraId="1B1A8026" w14:textId="77777777" w:rsidR="000A2B2B" w:rsidRPr="0023231F" w:rsidRDefault="000A2B2B" w:rsidP="00E75B89">
      <w:pPr>
        <w:spacing w:line="276" w:lineRule="auto"/>
        <w:jc w:val="center"/>
        <w:rPr>
          <w:rFonts w:asciiTheme="minorHAnsi" w:eastAsia="David Libre" w:hAnsiTheme="minorHAnsi" w:cstheme="minorHAnsi"/>
          <w:bCs/>
          <w:sz w:val="24"/>
          <w:szCs w:val="24"/>
          <w:rtl/>
        </w:rPr>
      </w:pPr>
    </w:p>
    <w:p w14:paraId="078B04DF" w14:textId="77777777" w:rsidR="000A2B2B" w:rsidRPr="0023231F" w:rsidRDefault="000A2B2B" w:rsidP="00E75B89">
      <w:pPr>
        <w:spacing w:line="276" w:lineRule="auto"/>
        <w:jc w:val="center"/>
        <w:rPr>
          <w:rFonts w:asciiTheme="minorHAnsi" w:eastAsia="David Libre" w:hAnsiTheme="minorHAnsi" w:cstheme="minorHAnsi"/>
          <w:bCs/>
          <w:sz w:val="24"/>
          <w:szCs w:val="24"/>
          <w:rtl/>
        </w:rPr>
      </w:pPr>
    </w:p>
    <w:p w14:paraId="5C40C4A9" w14:textId="77777777" w:rsidR="000A2B2B" w:rsidRPr="0023231F" w:rsidRDefault="000A2B2B" w:rsidP="00E75B89">
      <w:pPr>
        <w:spacing w:line="276" w:lineRule="auto"/>
        <w:jc w:val="center"/>
        <w:rPr>
          <w:rFonts w:asciiTheme="minorHAnsi" w:eastAsia="David Libre" w:hAnsiTheme="minorHAnsi" w:cstheme="minorHAnsi"/>
          <w:bCs/>
          <w:sz w:val="24"/>
          <w:szCs w:val="24"/>
          <w:rtl/>
        </w:rPr>
      </w:pPr>
    </w:p>
    <w:p w14:paraId="6312AF2B" w14:textId="2D3380BC" w:rsidR="000A2B2B" w:rsidRDefault="000A2B2B" w:rsidP="00E75B89">
      <w:pPr>
        <w:spacing w:line="276" w:lineRule="auto"/>
        <w:jc w:val="center"/>
        <w:rPr>
          <w:rFonts w:asciiTheme="minorHAnsi" w:eastAsia="David Libre" w:hAnsiTheme="minorHAnsi" w:cstheme="minorHAnsi"/>
          <w:bCs/>
          <w:sz w:val="24"/>
          <w:szCs w:val="24"/>
          <w:rtl/>
        </w:rPr>
      </w:pPr>
    </w:p>
    <w:p w14:paraId="2BDE720F" w14:textId="77777777" w:rsidR="001F3D33" w:rsidRPr="0023231F" w:rsidRDefault="001F3D33" w:rsidP="00E75B89">
      <w:pPr>
        <w:spacing w:line="276" w:lineRule="auto"/>
        <w:jc w:val="center"/>
        <w:rPr>
          <w:rFonts w:asciiTheme="minorHAnsi" w:eastAsia="David Libre" w:hAnsiTheme="minorHAnsi" w:cstheme="minorHAnsi"/>
          <w:bCs/>
          <w:sz w:val="24"/>
          <w:szCs w:val="24"/>
          <w:rtl/>
        </w:rPr>
      </w:pPr>
    </w:p>
    <w:p w14:paraId="755D584F" w14:textId="77777777" w:rsidR="000A2B2B" w:rsidRPr="0023231F" w:rsidRDefault="000A2B2B" w:rsidP="00E75B89">
      <w:pPr>
        <w:spacing w:line="276" w:lineRule="auto"/>
        <w:jc w:val="center"/>
        <w:rPr>
          <w:rFonts w:asciiTheme="minorHAnsi" w:eastAsia="David Libre" w:hAnsiTheme="minorHAnsi" w:cstheme="minorHAnsi"/>
          <w:bCs/>
          <w:sz w:val="24"/>
          <w:szCs w:val="24"/>
          <w:rtl/>
        </w:rPr>
      </w:pPr>
    </w:p>
    <w:p w14:paraId="5C383A48" w14:textId="77777777" w:rsidR="000A2B2B" w:rsidRPr="0023231F" w:rsidRDefault="000A2B2B" w:rsidP="00E75B89">
      <w:pPr>
        <w:spacing w:line="276" w:lineRule="auto"/>
        <w:jc w:val="center"/>
        <w:rPr>
          <w:rFonts w:asciiTheme="minorHAnsi" w:eastAsia="David Libre" w:hAnsiTheme="minorHAnsi" w:cstheme="minorHAnsi"/>
          <w:bCs/>
          <w:sz w:val="24"/>
          <w:szCs w:val="24"/>
          <w:rtl/>
        </w:rPr>
      </w:pPr>
    </w:p>
    <w:p w14:paraId="2A11B9D9" w14:textId="77777777" w:rsidR="000A2B2B" w:rsidRPr="0023231F" w:rsidRDefault="000A2B2B" w:rsidP="00E75B89">
      <w:pPr>
        <w:spacing w:line="276" w:lineRule="auto"/>
        <w:jc w:val="center"/>
        <w:rPr>
          <w:rFonts w:asciiTheme="minorHAnsi" w:eastAsia="David Libre" w:hAnsiTheme="minorHAnsi" w:cstheme="minorHAnsi"/>
          <w:bCs/>
          <w:sz w:val="24"/>
          <w:szCs w:val="24"/>
          <w:rtl/>
        </w:rPr>
      </w:pPr>
    </w:p>
    <w:p w14:paraId="5896DBDE" w14:textId="77777777" w:rsidR="000A2B2B" w:rsidRPr="0023231F" w:rsidRDefault="000A2B2B" w:rsidP="00E75B89">
      <w:pPr>
        <w:spacing w:line="276" w:lineRule="auto"/>
        <w:jc w:val="center"/>
        <w:rPr>
          <w:rFonts w:asciiTheme="minorHAnsi" w:eastAsia="David Libre" w:hAnsiTheme="minorHAnsi" w:cstheme="minorHAnsi"/>
          <w:bCs/>
          <w:sz w:val="24"/>
          <w:szCs w:val="24"/>
          <w:rtl/>
        </w:rPr>
      </w:pPr>
    </w:p>
    <w:p w14:paraId="2583F0F3" w14:textId="77777777" w:rsidR="000A2B2B" w:rsidRPr="0023231F" w:rsidRDefault="000A2B2B" w:rsidP="00E75B89">
      <w:pPr>
        <w:spacing w:line="276" w:lineRule="auto"/>
        <w:jc w:val="center"/>
        <w:rPr>
          <w:rFonts w:asciiTheme="minorHAnsi" w:eastAsia="David Libre" w:hAnsiTheme="minorHAnsi" w:cstheme="minorHAnsi"/>
          <w:bCs/>
          <w:sz w:val="24"/>
          <w:szCs w:val="24"/>
          <w:rtl/>
        </w:rPr>
      </w:pPr>
    </w:p>
    <w:p w14:paraId="3327F603" w14:textId="77777777" w:rsidR="000A2B2B" w:rsidRPr="0023231F" w:rsidRDefault="000A2B2B" w:rsidP="00E75B89">
      <w:pPr>
        <w:spacing w:line="276" w:lineRule="auto"/>
        <w:jc w:val="center"/>
        <w:rPr>
          <w:rFonts w:asciiTheme="minorHAnsi" w:eastAsia="David Libre" w:hAnsiTheme="minorHAnsi" w:cstheme="minorHAnsi"/>
          <w:bCs/>
          <w:sz w:val="24"/>
          <w:szCs w:val="24"/>
          <w:rtl/>
        </w:rPr>
      </w:pPr>
    </w:p>
    <w:p w14:paraId="19856997" w14:textId="77777777" w:rsidR="000A2B2B" w:rsidRPr="0023231F" w:rsidRDefault="000A2B2B" w:rsidP="00E75B89">
      <w:pPr>
        <w:spacing w:line="276" w:lineRule="auto"/>
        <w:jc w:val="center"/>
        <w:rPr>
          <w:rFonts w:asciiTheme="minorHAnsi" w:eastAsia="David Libre" w:hAnsiTheme="minorHAnsi" w:cstheme="minorHAnsi"/>
          <w:bCs/>
          <w:sz w:val="24"/>
          <w:szCs w:val="24"/>
          <w:rtl/>
        </w:rPr>
      </w:pPr>
    </w:p>
    <w:p w14:paraId="603A6F1C" w14:textId="3CC55E7D" w:rsidR="0023231F" w:rsidRDefault="0023231F" w:rsidP="000A2B2B">
      <w:pPr>
        <w:spacing w:line="276" w:lineRule="auto"/>
        <w:jc w:val="center"/>
        <w:rPr>
          <w:rFonts w:asciiTheme="minorHAnsi" w:eastAsia="David Libre" w:hAnsiTheme="minorHAnsi" w:cstheme="minorHAnsi"/>
          <w:bCs/>
          <w:sz w:val="24"/>
          <w:szCs w:val="24"/>
        </w:rPr>
      </w:pPr>
    </w:p>
    <w:p w14:paraId="5339B790" w14:textId="33EBA91A" w:rsidR="000A2B2B" w:rsidRDefault="000A2B2B" w:rsidP="00FC1717">
      <w:pPr>
        <w:spacing w:after="0" w:line="240" w:lineRule="auto"/>
        <w:jc w:val="center"/>
        <w:rPr>
          <w:rFonts w:asciiTheme="minorHAnsi" w:eastAsia="David Libre" w:hAnsiTheme="minorHAnsi" w:cstheme="minorHAnsi"/>
          <w:bCs/>
          <w:sz w:val="24"/>
          <w:szCs w:val="24"/>
        </w:rPr>
      </w:pPr>
      <w:bookmarkStart w:id="1" w:name="מאמר1"/>
      <w:bookmarkEnd w:id="1"/>
      <w:r w:rsidRPr="0023231F">
        <w:rPr>
          <w:rFonts w:asciiTheme="minorHAnsi" w:eastAsia="David Libre" w:hAnsiTheme="minorHAnsi" w:cstheme="minorHAnsi"/>
          <w:bCs/>
          <w:sz w:val="24"/>
          <w:szCs w:val="24"/>
          <w:rtl/>
        </w:rPr>
        <w:lastRenderedPageBreak/>
        <w:t>סיכום מאמר 1 - חיפוש תת אופטימלי מוגבל בעץ משחק</w:t>
      </w:r>
    </w:p>
    <w:p w14:paraId="45849CAF" w14:textId="78E69CBD" w:rsidR="00CD28DE" w:rsidRDefault="00CD28DE" w:rsidP="00FC1717">
      <w:pPr>
        <w:spacing w:after="0" w:line="240" w:lineRule="auto"/>
        <w:jc w:val="center"/>
        <w:rPr>
          <w:rFonts w:asciiTheme="minorHAnsi" w:eastAsia="David Libre" w:hAnsiTheme="minorHAnsi" w:cstheme="minorHAnsi"/>
          <w:bCs/>
        </w:rPr>
      </w:pPr>
      <w:r w:rsidRPr="00CD28DE">
        <w:rPr>
          <w:rFonts w:asciiTheme="minorHAnsi" w:eastAsia="David Libre" w:hAnsiTheme="minorHAnsi" w:cstheme="minorHAnsi"/>
          <w:bCs/>
        </w:rPr>
        <w:t xml:space="preserve">Bounded Suboptimal Game Tree Search [Atzmon </w:t>
      </w:r>
      <w:r w:rsidR="001E7B6C">
        <w:rPr>
          <w:rFonts w:asciiTheme="minorHAnsi" w:eastAsia="David Libre" w:hAnsiTheme="minorHAnsi" w:cstheme="minorHAnsi"/>
          <w:bCs/>
        </w:rPr>
        <w:t>et</w:t>
      </w:r>
      <w:r w:rsidRPr="00CD28DE">
        <w:rPr>
          <w:rFonts w:asciiTheme="minorHAnsi" w:eastAsia="David Libre" w:hAnsiTheme="minorHAnsi" w:cstheme="minorHAnsi"/>
          <w:bCs/>
        </w:rPr>
        <w:t xml:space="preserve"> al., 2018]</w:t>
      </w:r>
    </w:p>
    <w:p w14:paraId="25AE9CF0" w14:textId="7FF3547B" w:rsidR="00355678" w:rsidRDefault="005F359B" w:rsidP="00355678">
      <w:pPr>
        <w:spacing w:after="0" w:line="240" w:lineRule="auto"/>
        <w:rPr>
          <w:rFonts w:asciiTheme="minorHAnsi" w:eastAsia="David Libre" w:hAnsiTheme="minorHAnsi" w:cstheme="minorHAnsi"/>
          <w:sz w:val="24"/>
          <w:szCs w:val="24"/>
          <w:rtl/>
        </w:rPr>
      </w:pPr>
      <w:r w:rsidRPr="005F359B">
        <w:rPr>
          <w:rFonts w:asciiTheme="minorHAnsi" w:eastAsia="David Libre" w:hAnsiTheme="minorHAnsi" w:cstheme="minorHAnsi"/>
          <w:sz w:val="24"/>
          <w:szCs w:val="24"/>
        </w:rPr>
        <w:annotationRef/>
      </w:r>
      <w:r w:rsidR="00355678">
        <w:rPr>
          <w:rFonts w:asciiTheme="minorHAnsi" w:eastAsia="David Libre" w:hAnsiTheme="minorHAnsi" w:cstheme="minorHAnsi"/>
          <w:sz w:val="24"/>
          <w:szCs w:val="24"/>
        </w:rPr>
        <w:tab/>
      </w:r>
    </w:p>
    <w:p w14:paraId="0A7EBE83" w14:textId="0558DE43" w:rsidR="001858BF" w:rsidRDefault="008B14CB">
      <w:pPr>
        <w:pStyle w:val="ListParagraph"/>
        <w:spacing w:after="0" w:line="240" w:lineRule="auto"/>
        <w:ind w:left="0"/>
        <w:rPr>
          <w:rFonts w:asciiTheme="minorHAnsi" w:eastAsia="David Libre" w:hAnsiTheme="minorHAnsi" w:cstheme="minorHAnsi"/>
          <w:sz w:val="24"/>
          <w:szCs w:val="24"/>
          <w:rtl/>
        </w:rPr>
        <w:pPrChange w:id="2" w:author="Nagar, Omer" w:date="2020-10-24T13:05:00Z">
          <w:pPr>
            <w:pStyle w:val="ListParagraph"/>
            <w:spacing w:after="0" w:line="240" w:lineRule="auto"/>
            <w:ind w:left="0" w:firstLine="360"/>
          </w:pPr>
        </w:pPrChange>
      </w:pPr>
      <w:r w:rsidRPr="00574738">
        <w:rPr>
          <w:rFonts w:asciiTheme="minorHAnsi" w:eastAsia="David Libre" w:hAnsiTheme="minorHAnsi" w:cstheme="minorHAnsi" w:hint="cs"/>
          <w:sz w:val="24"/>
          <w:szCs w:val="24"/>
          <w:rtl/>
        </w:rPr>
        <w:t>הבעיה</w:t>
      </w:r>
      <w:r w:rsidRPr="00574738">
        <w:rPr>
          <w:rFonts w:asciiTheme="minorHAnsi" w:eastAsia="David Libre" w:hAnsiTheme="minorHAnsi" w:cstheme="minorHAnsi"/>
          <w:sz w:val="24"/>
          <w:szCs w:val="24"/>
          <w:rtl/>
          <w:rPrChange w:id="3" w:author="Nagar, Omer" w:date="2020-12-07T13:37:00Z">
            <w:rPr>
              <w:rFonts w:asciiTheme="minorHAnsi" w:eastAsia="David Libre" w:hAnsiTheme="minorHAnsi" w:cstheme="minorHAnsi"/>
              <w:sz w:val="24"/>
              <w:szCs w:val="24"/>
              <w:rtl/>
            </w:rPr>
          </w:rPrChange>
        </w:rPr>
        <w:t xml:space="preserve"> </w:t>
      </w:r>
      <w:r w:rsidRPr="00574738">
        <w:rPr>
          <w:rFonts w:asciiTheme="minorHAnsi" w:eastAsia="David Libre" w:hAnsiTheme="minorHAnsi" w:cstheme="minorHAnsi" w:hint="cs"/>
          <w:sz w:val="24"/>
          <w:szCs w:val="24"/>
          <w:rtl/>
          <w:rPrChange w:id="4" w:author="Nagar, Omer" w:date="2020-12-07T13:37:00Z">
            <w:rPr>
              <w:rFonts w:asciiTheme="minorHAnsi" w:eastAsia="David Libre" w:hAnsiTheme="minorHAnsi" w:cstheme="minorHAnsi" w:hint="cs"/>
              <w:sz w:val="24"/>
              <w:szCs w:val="24"/>
              <w:rtl/>
            </w:rPr>
          </w:rPrChange>
        </w:rPr>
        <w:t>המוכרת</w:t>
      </w:r>
      <w:r w:rsidRPr="00574738">
        <w:rPr>
          <w:rFonts w:asciiTheme="minorHAnsi" w:eastAsia="David Libre" w:hAnsiTheme="minorHAnsi" w:cstheme="minorHAnsi"/>
          <w:sz w:val="24"/>
          <w:szCs w:val="24"/>
          <w:rtl/>
          <w:rPrChange w:id="5" w:author="Nagar, Omer" w:date="2020-12-07T13:37:00Z">
            <w:rPr>
              <w:rFonts w:asciiTheme="minorHAnsi" w:eastAsia="David Libre" w:hAnsiTheme="minorHAnsi" w:cstheme="minorHAnsi"/>
              <w:sz w:val="24"/>
              <w:szCs w:val="24"/>
              <w:rtl/>
            </w:rPr>
          </w:rPrChange>
        </w:rPr>
        <w:t xml:space="preserve"> </w:t>
      </w:r>
      <w:r w:rsidRPr="00574738">
        <w:rPr>
          <w:rFonts w:asciiTheme="minorHAnsi" w:eastAsia="David Libre" w:hAnsiTheme="minorHAnsi" w:cstheme="minorHAnsi" w:hint="cs"/>
          <w:sz w:val="24"/>
          <w:szCs w:val="24"/>
          <w:rtl/>
          <w:rPrChange w:id="6" w:author="Nagar, Omer" w:date="2020-12-07T13:37:00Z">
            <w:rPr>
              <w:rFonts w:asciiTheme="minorHAnsi" w:eastAsia="David Libre" w:hAnsiTheme="minorHAnsi" w:cstheme="minorHAnsi" w:hint="cs"/>
              <w:sz w:val="24"/>
              <w:szCs w:val="24"/>
              <w:rtl/>
            </w:rPr>
          </w:rPrChange>
        </w:rPr>
        <w:t>בבסיסו</w:t>
      </w:r>
      <w:r w:rsidRPr="00574738">
        <w:rPr>
          <w:rFonts w:asciiTheme="minorHAnsi" w:eastAsia="David Libre" w:hAnsiTheme="minorHAnsi" w:cstheme="minorHAnsi"/>
          <w:sz w:val="24"/>
          <w:szCs w:val="24"/>
          <w:rtl/>
          <w:rPrChange w:id="7" w:author="Nagar, Omer" w:date="2020-12-07T13:37:00Z">
            <w:rPr>
              <w:rFonts w:asciiTheme="minorHAnsi" w:eastAsia="David Libre" w:hAnsiTheme="minorHAnsi" w:cstheme="minorHAnsi"/>
              <w:sz w:val="24"/>
              <w:szCs w:val="24"/>
              <w:rtl/>
            </w:rPr>
          </w:rPrChange>
        </w:rPr>
        <w:t xml:space="preserve"> </w:t>
      </w:r>
      <w:r w:rsidRPr="00574738">
        <w:rPr>
          <w:rFonts w:asciiTheme="minorHAnsi" w:eastAsia="David Libre" w:hAnsiTheme="minorHAnsi" w:cstheme="minorHAnsi" w:hint="cs"/>
          <w:sz w:val="24"/>
          <w:szCs w:val="24"/>
          <w:rtl/>
          <w:rPrChange w:id="8" w:author="Nagar, Omer" w:date="2020-12-07T13:37:00Z">
            <w:rPr>
              <w:rFonts w:asciiTheme="minorHAnsi" w:eastAsia="David Libre" w:hAnsiTheme="minorHAnsi" w:cstheme="minorHAnsi" w:hint="cs"/>
              <w:sz w:val="24"/>
              <w:szCs w:val="24"/>
              <w:rtl/>
            </w:rPr>
          </w:rPrChange>
        </w:rPr>
        <w:t>של</w:t>
      </w:r>
      <w:r w:rsidRPr="00574738">
        <w:rPr>
          <w:rFonts w:asciiTheme="minorHAnsi" w:eastAsia="David Libre" w:hAnsiTheme="minorHAnsi" w:cstheme="minorHAnsi"/>
          <w:sz w:val="24"/>
          <w:szCs w:val="24"/>
          <w:rtl/>
          <w:rPrChange w:id="9" w:author="Nagar, Omer" w:date="2020-12-07T13:37:00Z">
            <w:rPr>
              <w:rFonts w:asciiTheme="minorHAnsi" w:eastAsia="David Libre" w:hAnsiTheme="minorHAnsi" w:cstheme="minorHAnsi"/>
              <w:sz w:val="24"/>
              <w:szCs w:val="24"/>
              <w:rtl/>
            </w:rPr>
          </w:rPrChange>
        </w:rPr>
        <w:t xml:space="preserve"> </w:t>
      </w:r>
      <w:r w:rsidRPr="00574738">
        <w:rPr>
          <w:rFonts w:asciiTheme="minorHAnsi" w:eastAsia="David Libre" w:hAnsiTheme="minorHAnsi" w:cstheme="minorHAnsi" w:hint="cs"/>
          <w:sz w:val="24"/>
          <w:szCs w:val="24"/>
          <w:rtl/>
          <w:rPrChange w:id="10" w:author="Nagar, Omer" w:date="2020-12-07T13:37:00Z">
            <w:rPr>
              <w:rFonts w:asciiTheme="minorHAnsi" w:eastAsia="David Libre" w:hAnsiTheme="minorHAnsi" w:cstheme="minorHAnsi" w:hint="cs"/>
              <w:sz w:val="24"/>
              <w:szCs w:val="24"/>
              <w:rtl/>
            </w:rPr>
          </w:rPrChange>
        </w:rPr>
        <w:t>מאמר</w:t>
      </w:r>
      <w:r w:rsidRPr="00574738">
        <w:rPr>
          <w:rFonts w:asciiTheme="minorHAnsi" w:eastAsia="David Libre" w:hAnsiTheme="minorHAnsi" w:cstheme="minorHAnsi"/>
          <w:sz w:val="24"/>
          <w:szCs w:val="24"/>
          <w:rtl/>
          <w:rPrChange w:id="11" w:author="Nagar, Omer" w:date="2020-12-07T13:37:00Z">
            <w:rPr>
              <w:rFonts w:asciiTheme="minorHAnsi" w:eastAsia="David Libre" w:hAnsiTheme="minorHAnsi" w:cstheme="minorHAnsi"/>
              <w:sz w:val="24"/>
              <w:szCs w:val="24"/>
              <w:rtl/>
            </w:rPr>
          </w:rPrChange>
        </w:rPr>
        <w:t xml:space="preserve"> </w:t>
      </w:r>
      <w:r w:rsidRPr="00574738">
        <w:rPr>
          <w:rFonts w:asciiTheme="minorHAnsi" w:eastAsia="David Libre" w:hAnsiTheme="minorHAnsi" w:cstheme="minorHAnsi" w:hint="cs"/>
          <w:sz w:val="24"/>
          <w:szCs w:val="24"/>
          <w:rtl/>
          <w:rPrChange w:id="12" w:author="Nagar, Omer" w:date="2020-12-07T13:37:00Z">
            <w:rPr>
              <w:rFonts w:asciiTheme="minorHAnsi" w:eastAsia="David Libre" w:hAnsiTheme="minorHAnsi" w:cstheme="minorHAnsi" w:hint="cs"/>
              <w:sz w:val="24"/>
              <w:szCs w:val="24"/>
              <w:rtl/>
            </w:rPr>
          </w:rPrChange>
        </w:rPr>
        <w:t>זה</w:t>
      </w:r>
      <w:r w:rsidRPr="00574738">
        <w:rPr>
          <w:rFonts w:asciiTheme="minorHAnsi" w:eastAsia="David Libre" w:hAnsiTheme="minorHAnsi" w:cstheme="minorHAnsi"/>
          <w:sz w:val="24"/>
          <w:szCs w:val="24"/>
          <w:rtl/>
          <w:rPrChange w:id="13" w:author="Nagar, Omer" w:date="2020-12-07T13:37:00Z">
            <w:rPr>
              <w:rFonts w:asciiTheme="minorHAnsi" w:eastAsia="David Libre" w:hAnsiTheme="minorHAnsi" w:cstheme="minorHAnsi"/>
              <w:sz w:val="24"/>
              <w:szCs w:val="24"/>
              <w:rtl/>
            </w:rPr>
          </w:rPrChange>
        </w:rPr>
        <w:t xml:space="preserve"> </w:t>
      </w:r>
      <w:r w:rsidRPr="00574738">
        <w:rPr>
          <w:rFonts w:asciiTheme="minorHAnsi" w:eastAsia="David Libre" w:hAnsiTheme="minorHAnsi" w:cstheme="minorHAnsi" w:hint="cs"/>
          <w:sz w:val="24"/>
          <w:szCs w:val="24"/>
          <w:rtl/>
          <w:rPrChange w:id="14" w:author="Nagar, Omer" w:date="2020-12-07T13:37:00Z">
            <w:rPr>
              <w:rFonts w:asciiTheme="minorHAnsi" w:eastAsia="David Libre" w:hAnsiTheme="minorHAnsi" w:cstheme="minorHAnsi" w:hint="cs"/>
              <w:sz w:val="24"/>
              <w:szCs w:val="24"/>
              <w:rtl/>
            </w:rPr>
          </w:rPrChange>
        </w:rPr>
        <w:t>היא</w:t>
      </w:r>
      <w:r w:rsidRPr="00574738">
        <w:rPr>
          <w:rFonts w:asciiTheme="minorHAnsi" w:eastAsia="David Libre" w:hAnsiTheme="minorHAnsi" w:cstheme="minorHAnsi"/>
          <w:sz w:val="24"/>
          <w:szCs w:val="24"/>
          <w:rtl/>
          <w:rPrChange w:id="15" w:author="Nagar, Omer" w:date="2020-12-07T13:37:00Z">
            <w:rPr>
              <w:rFonts w:asciiTheme="minorHAnsi" w:eastAsia="David Libre" w:hAnsiTheme="minorHAnsi" w:cstheme="minorHAnsi"/>
              <w:sz w:val="24"/>
              <w:szCs w:val="24"/>
              <w:rtl/>
            </w:rPr>
          </w:rPrChange>
        </w:rPr>
        <w:t xml:space="preserve"> </w:t>
      </w:r>
      <w:r w:rsidRPr="00574738">
        <w:rPr>
          <w:rFonts w:asciiTheme="minorHAnsi" w:eastAsia="David Libre" w:hAnsiTheme="minorHAnsi" w:cstheme="minorHAnsi" w:hint="cs"/>
          <w:sz w:val="24"/>
          <w:szCs w:val="24"/>
          <w:rtl/>
          <w:rPrChange w:id="16" w:author="Nagar, Omer" w:date="2020-12-07T13:37:00Z">
            <w:rPr>
              <w:rFonts w:asciiTheme="minorHAnsi" w:eastAsia="David Libre" w:hAnsiTheme="minorHAnsi" w:cstheme="minorHAnsi" w:hint="cs"/>
              <w:sz w:val="24"/>
              <w:szCs w:val="24"/>
              <w:rtl/>
            </w:rPr>
          </w:rPrChange>
        </w:rPr>
        <w:t>מ</w:t>
      </w:r>
      <w:r w:rsidR="00320D21" w:rsidRPr="00574738">
        <w:rPr>
          <w:rFonts w:asciiTheme="minorHAnsi" w:eastAsia="David Libre" w:hAnsiTheme="minorHAnsi" w:cstheme="minorHAnsi" w:hint="cs"/>
          <w:sz w:val="24"/>
          <w:szCs w:val="24"/>
          <w:rtl/>
          <w:rPrChange w:id="17" w:author="Nagar, Omer" w:date="2020-12-07T13:37:00Z">
            <w:rPr>
              <w:rFonts w:asciiTheme="minorHAnsi" w:eastAsia="David Libre" w:hAnsiTheme="minorHAnsi" w:cstheme="minorHAnsi" w:hint="cs"/>
              <w:sz w:val="24"/>
              <w:szCs w:val="24"/>
              <w:rtl/>
            </w:rPr>
          </w:rPrChange>
        </w:rPr>
        <w:t>ציאת</w:t>
      </w:r>
      <w:r w:rsidR="00320D21" w:rsidRPr="00574738">
        <w:rPr>
          <w:rFonts w:asciiTheme="minorHAnsi" w:eastAsia="David Libre" w:hAnsiTheme="minorHAnsi" w:cstheme="minorHAnsi"/>
          <w:sz w:val="24"/>
          <w:szCs w:val="24"/>
          <w:rtl/>
          <w:rPrChange w:id="18" w:author="Nagar, Omer" w:date="2020-12-07T13:37:00Z">
            <w:rPr>
              <w:rFonts w:asciiTheme="minorHAnsi" w:eastAsia="David Libre" w:hAnsiTheme="minorHAnsi" w:cstheme="minorHAnsi"/>
              <w:sz w:val="24"/>
              <w:szCs w:val="24"/>
              <w:rtl/>
            </w:rPr>
          </w:rPrChange>
        </w:rPr>
        <w:t xml:space="preserve"> ערך המינימקס </w:t>
      </w:r>
      <w:r w:rsidR="00BA46B9" w:rsidRPr="00574738">
        <w:rPr>
          <w:rFonts w:asciiTheme="minorHAnsi" w:eastAsia="David Libre" w:hAnsiTheme="minorHAnsi" w:cstheme="minorHAnsi" w:hint="cs"/>
          <w:sz w:val="24"/>
          <w:szCs w:val="24"/>
          <w:rtl/>
          <w:rPrChange w:id="19" w:author="Nagar, Omer" w:date="2020-12-07T13:37:00Z">
            <w:rPr>
              <w:rFonts w:asciiTheme="minorHAnsi" w:eastAsia="David Libre" w:hAnsiTheme="minorHAnsi" w:cstheme="minorHAnsi" w:hint="cs"/>
              <w:sz w:val="24"/>
              <w:szCs w:val="24"/>
              <w:rtl/>
            </w:rPr>
          </w:rPrChange>
        </w:rPr>
        <w:t>של</w:t>
      </w:r>
      <w:r w:rsidR="00BA46B9" w:rsidRPr="00574738">
        <w:rPr>
          <w:rFonts w:asciiTheme="minorHAnsi" w:eastAsia="David Libre" w:hAnsiTheme="minorHAnsi" w:cstheme="minorHAnsi"/>
          <w:sz w:val="24"/>
          <w:szCs w:val="24"/>
          <w:rtl/>
          <w:rPrChange w:id="20" w:author="Nagar, Omer" w:date="2020-12-07T13:37:00Z">
            <w:rPr>
              <w:rFonts w:asciiTheme="minorHAnsi" w:eastAsia="David Libre" w:hAnsiTheme="minorHAnsi" w:cstheme="minorHAnsi"/>
              <w:sz w:val="24"/>
              <w:szCs w:val="24"/>
              <w:rtl/>
            </w:rPr>
          </w:rPrChange>
        </w:rPr>
        <w:t xml:space="preserve"> </w:t>
      </w:r>
      <w:r w:rsidR="00BA46B9" w:rsidRPr="00574738">
        <w:rPr>
          <w:rFonts w:asciiTheme="minorHAnsi" w:eastAsia="David Libre" w:hAnsiTheme="minorHAnsi" w:cstheme="minorHAnsi" w:hint="cs"/>
          <w:sz w:val="24"/>
          <w:szCs w:val="24"/>
          <w:rtl/>
          <w:rPrChange w:id="21" w:author="Nagar, Omer" w:date="2020-12-07T13:37:00Z">
            <w:rPr>
              <w:rFonts w:asciiTheme="minorHAnsi" w:eastAsia="David Libre" w:hAnsiTheme="minorHAnsi" w:cstheme="minorHAnsi" w:hint="cs"/>
              <w:sz w:val="24"/>
              <w:szCs w:val="24"/>
              <w:rtl/>
            </w:rPr>
          </w:rPrChange>
        </w:rPr>
        <w:t>עץ</w:t>
      </w:r>
      <w:r w:rsidR="00BA46B9" w:rsidRPr="00574738">
        <w:rPr>
          <w:rFonts w:asciiTheme="minorHAnsi" w:eastAsia="David Libre" w:hAnsiTheme="minorHAnsi" w:cstheme="minorHAnsi"/>
          <w:sz w:val="24"/>
          <w:szCs w:val="24"/>
          <w:rtl/>
          <w:rPrChange w:id="22" w:author="Nagar, Omer" w:date="2020-12-07T13:37:00Z">
            <w:rPr>
              <w:rFonts w:asciiTheme="minorHAnsi" w:eastAsia="David Libre" w:hAnsiTheme="minorHAnsi" w:cstheme="minorHAnsi"/>
              <w:sz w:val="24"/>
              <w:szCs w:val="24"/>
              <w:rtl/>
            </w:rPr>
          </w:rPrChange>
        </w:rPr>
        <w:t xml:space="preserve"> </w:t>
      </w:r>
      <w:r w:rsidR="00BA46B9" w:rsidRPr="00574738">
        <w:rPr>
          <w:rFonts w:asciiTheme="minorHAnsi" w:eastAsia="David Libre" w:hAnsiTheme="minorHAnsi" w:cstheme="minorHAnsi" w:hint="cs"/>
          <w:sz w:val="24"/>
          <w:szCs w:val="24"/>
          <w:rtl/>
          <w:rPrChange w:id="23" w:author="Nagar, Omer" w:date="2020-12-07T13:37:00Z">
            <w:rPr>
              <w:rFonts w:asciiTheme="minorHAnsi" w:eastAsia="David Libre" w:hAnsiTheme="minorHAnsi" w:cstheme="minorHAnsi" w:hint="cs"/>
              <w:sz w:val="24"/>
              <w:szCs w:val="24"/>
              <w:rtl/>
            </w:rPr>
          </w:rPrChange>
        </w:rPr>
        <w:t>משחק</w:t>
      </w:r>
      <w:r w:rsidR="00C81CAF" w:rsidRPr="00574738">
        <w:rPr>
          <w:rFonts w:asciiTheme="minorHAnsi" w:eastAsia="David Libre" w:hAnsiTheme="minorHAnsi" w:cstheme="minorHAnsi"/>
          <w:sz w:val="24"/>
          <w:szCs w:val="24"/>
          <w:rtl/>
          <w:rPrChange w:id="24" w:author="Nagar, Omer" w:date="2020-12-07T13:37:00Z">
            <w:rPr>
              <w:rFonts w:asciiTheme="minorHAnsi" w:eastAsia="David Libre" w:hAnsiTheme="minorHAnsi" w:cstheme="minorHAnsi"/>
              <w:sz w:val="24"/>
              <w:szCs w:val="24"/>
              <w:rtl/>
            </w:rPr>
          </w:rPrChange>
        </w:rPr>
        <w:t>.</w:t>
      </w:r>
      <w:r w:rsidR="00FF5DD3" w:rsidRPr="00574738">
        <w:rPr>
          <w:rFonts w:asciiTheme="minorHAnsi" w:eastAsia="David Libre" w:hAnsiTheme="minorHAnsi" w:cstheme="minorHAnsi"/>
          <w:sz w:val="24"/>
          <w:szCs w:val="24"/>
          <w:rtl/>
          <w:rPrChange w:id="25" w:author="Nagar, Omer" w:date="2020-12-07T13:37:00Z">
            <w:rPr>
              <w:rFonts w:asciiTheme="minorHAnsi" w:eastAsia="David Libre" w:hAnsiTheme="minorHAnsi" w:cstheme="minorHAnsi"/>
              <w:sz w:val="24"/>
              <w:szCs w:val="24"/>
              <w:rtl/>
            </w:rPr>
          </w:rPrChange>
        </w:rPr>
        <w:t xml:space="preserve"> </w:t>
      </w:r>
      <w:r w:rsidR="004F268D" w:rsidRPr="00574738">
        <w:rPr>
          <w:rFonts w:asciiTheme="minorHAnsi" w:eastAsia="David Libre" w:hAnsiTheme="minorHAnsi" w:cstheme="minorHAnsi" w:hint="cs"/>
          <w:sz w:val="24"/>
          <w:szCs w:val="24"/>
          <w:rtl/>
          <w:rPrChange w:id="26" w:author="Nagar, Omer" w:date="2020-12-07T13:37:00Z">
            <w:rPr>
              <w:rFonts w:asciiTheme="minorHAnsi" w:eastAsia="David Libre" w:hAnsiTheme="minorHAnsi" w:cstheme="minorHAnsi" w:hint="cs"/>
              <w:sz w:val="24"/>
              <w:szCs w:val="24"/>
              <w:rtl/>
            </w:rPr>
          </w:rPrChange>
        </w:rPr>
        <w:t>תורת</w:t>
      </w:r>
      <w:r w:rsidR="004F268D" w:rsidRPr="00574738">
        <w:rPr>
          <w:rFonts w:asciiTheme="minorHAnsi" w:eastAsia="David Libre" w:hAnsiTheme="minorHAnsi" w:cstheme="minorHAnsi"/>
          <w:sz w:val="24"/>
          <w:szCs w:val="24"/>
          <w:rtl/>
          <w:rPrChange w:id="27" w:author="Nagar, Omer" w:date="2020-12-07T13:37:00Z">
            <w:rPr>
              <w:rFonts w:asciiTheme="minorHAnsi" w:eastAsia="David Libre" w:hAnsiTheme="minorHAnsi" w:cstheme="minorHAnsi"/>
              <w:sz w:val="24"/>
              <w:szCs w:val="24"/>
              <w:rtl/>
            </w:rPr>
          </w:rPrChange>
        </w:rPr>
        <w:t xml:space="preserve"> המשחקים, קבלת החלטות, סטטיסטיקה, </w:t>
      </w:r>
      <w:r w:rsidR="002C21AA" w:rsidRPr="00574738">
        <w:rPr>
          <w:rFonts w:asciiTheme="minorHAnsi" w:eastAsia="David Libre" w:hAnsiTheme="minorHAnsi" w:cstheme="minorHAnsi" w:hint="cs"/>
          <w:sz w:val="24"/>
          <w:szCs w:val="24"/>
          <w:rtl/>
          <w:rPrChange w:id="28" w:author="Nagar, Omer" w:date="2020-12-07T13:37:00Z">
            <w:rPr>
              <w:rFonts w:asciiTheme="minorHAnsi" w:eastAsia="David Libre" w:hAnsiTheme="minorHAnsi" w:cstheme="minorHAnsi" w:hint="cs"/>
              <w:sz w:val="24"/>
              <w:szCs w:val="24"/>
              <w:rtl/>
            </w:rPr>
          </w:rPrChange>
        </w:rPr>
        <w:t>פילוסופיה</w:t>
      </w:r>
      <w:r w:rsidR="002C21AA" w:rsidRPr="00574738">
        <w:rPr>
          <w:rFonts w:asciiTheme="minorHAnsi" w:eastAsia="David Libre" w:hAnsiTheme="minorHAnsi" w:cstheme="minorHAnsi"/>
          <w:sz w:val="24"/>
          <w:szCs w:val="24"/>
          <w:rtl/>
          <w:rPrChange w:id="29" w:author="Nagar, Omer" w:date="2020-12-07T13:37:00Z">
            <w:rPr>
              <w:rFonts w:asciiTheme="minorHAnsi" w:eastAsia="David Libre" w:hAnsiTheme="minorHAnsi" w:cstheme="minorHAnsi"/>
              <w:sz w:val="24"/>
              <w:szCs w:val="24"/>
              <w:rtl/>
            </w:rPr>
          </w:rPrChange>
        </w:rPr>
        <w:t xml:space="preserve">, כלכלה, רובוטיקה ואבטחה הם רק חלק מהתחומים בהם </w:t>
      </w:r>
      <w:r w:rsidR="00AC20FB" w:rsidRPr="00574738">
        <w:rPr>
          <w:rFonts w:asciiTheme="minorHAnsi" w:eastAsia="David Libre" w:hAnsiTheme="minorHAnsi" w:cstheme="minorHAnsi" w:hint="cs"/>
          <w:sz w:val="24"/>
          <w:szCs w:val="24"/>
          <w:rtl/>
          <w:rPrChange w:id="30" w:author="Nagar, Omer" w:date="2020-12-07T13:37:00Z">
            <w:rPr>
              <w:rFonts w:asciiTheme="minorHAnsi" w:eastAsia="David Libre" w:hAnsiTheme="minorHAnsi" w:cstheme="minorHAnsi" w:hint="cs"/>
              <w:sz w:val="24"/>
              <w:szCs w:val="24"/>
              <w:rtl/>
            </w:rPr>
          </w:rPrChange>
        </w:rPr>
        <w:t>לפתרון</w:t>
      </w:r>
      <w:r w:rsidR="00AC20FB" w:rsidRPr="00574738">
        <w:rPr>
          <w:rFonts w:asciiTheme="minorHAnsi" w:eastAsia="David Libre" w:hAnsiTheme="minorHAnsi" w:cstheme="minorHAnsi"/>
          <w:sz w:val="24"/>
          <w:szCs w:val="24"/>
          <w:rtl/>
          <w:rPrChange w:id="31" w:author="Nagar, Omer" w:date="2020-12-07T13:37:00Z">
            <w:rPr>
              <w:rFonts w:asciiTheme="minorHAnsi" w:eastAsia="David Libre" w:hAnsiTheme="minorHAnsi" w:cstheme="minorHAnsi"/>
              <w:sz w:val="24"/>
              <w:szCs w:val="24"/>
              <w:rtl/>
            </w:rPr>
          </w:rPrChange>
        </w:rPr>
        <w:t xml:space="preserve"> </w:t>
      </w:r>
      <w:r w:rsidR="00AC20FB" w:rsidRPr="00574738">
        <w:rPr>
          <w:rFonts w:asciiTheme="minorHAnsi" w:eastAsia="David Libre" w:hAnsiTheme="minorHAnsi" w:cstheme="minorHAnsi" w:hint="cs"/>
          <w:sz w:val="24"/>
          <w:szCs w:val="24"/>
          <w:rtl/>
          <w:rPrChange w:id="32" w:author="Nagar, Omer" w:date="2020-12-07T13:37:00Z">
            <w:rPr>
              <w:rFonts w:asciiTheme="minorHAnsi" w:eastAsia="David Libre" w:hAnsiTheme="minorHAnsi" w:cstheme="minorHAnsi" w:hint="cs"/>
              <w:sz w:val="24"/>
              <w:szCs w:val="24"/>
              <w:rtl/>
            </w:rPr>
          </w:rPrChange>
        </w:rPr>
        <w:t>בעיה</w:t>
      </w:r>
      <w:r w:rsidR="00AC20FB" w:rsidRPr="00574738">
        <w:rPr>
          <w:rFonts w:asciiTheme="minorHAnsi" w:eastAsia="David Libre" w:hAnsiTheme="minorHAnsi" w:cstheme="minorHAnsi"/>
          <w:sz w:val="24"/>
          <w:szCs w:val="24"/>
          <w:rtl/>
          <w:rPrChange w:id="33" w:author="Nagar, Omer" w:date="2020-12-07T13:37:00Z">
            <w:rPr>
              <w:rFonts w:asciiTheme="minorHAnsi" w:eastAsia="David Libre" w:hAnsiTheme="minorHAnsi" w:cstheme="minorHAnsi"/>
              <w:sz w:val="24"/>
              <w:szCs w:val="24"/>
              <w:rtl/>
            </w:rPr>
          </w:rPrChange>
        </w:rPr>
        <w:t xml:space="preserve"> </w:t>
      </w:r>
      <w:r w:rsidR="00AC20FB" w:rsidRPr="00574738">
        <w:rPr>
          <w:rFonts w:asciiTheme="minorHAnsi" w:eastAsia="David Libre" w:hAnsiTheme="minorHAnsi" w:cstheme="minorHAnsi" w:hint="cs"/>
          <w:sz w:val="24"/>
          <w:szCs w:val="24"/>
          <w:rtl/>
          <w:rPrChange w:id="34" w:author="Nagar, Omer" w:date="2020-12-07T13:37:00Z">
            <w:rPr>
              <w:rFonts w:asciiTheme="minorHAnsi" w:eastAsia="David Libre" w:hAnsiTheme="minorHAnsi" w:cstheme="minorHAnsi" w:hint="cs"/>
              <w:sz w:val="24"/>
              <w:szCs w:val="24"/>
              <w:rtl/>
            </w:rPr>
          </w:rPrChange>
        </w:rPr>
        <w:t>זו</w:t>
      </w:r>
      <w:r w:rsidR="00AC20FB" w:rsidRPr="00574738">
        <w:rPr>
          <w:rFonts w:asciiTheme="minorHAnsi" w:eastAsia="David Libre" w:hAnsiTheme="minorHAnsi" w:cstheme="minorHAnsi"/>
          <w:sz w:val="24"/>
          <w:szCs w:val="24"/>
          <w:rtl/>
          <w:rPrChange w:id="35" w:author="Nagar, Omer" w:date="2020-12-07T13:37:00Z">
            <w:rPr>
              <w:rFonts w:asciiTheme="minorHAnsi" w:eastAsia="David Libre" w:hAnsiTheme="minorHAnsi" w:cstheme="minorHAnsi"/>
              <w:sz w:val="24"/>
              <w:szCs w:val="24"/>
              <w:rtl/>
            </w:rPr>
          </w:rPrChange>
        </w:rPr>
        <w:t xml:space="preserve"> </w:t>
      </w:r>
      <w:r w:rsidR="00AC20FB" w:rsidRPr="00574738">
        <w:rPr>
          <w:rFonts w:asciiTheme="minorHAnsi" w:eastAsia="David Libre" w:hAnsiTheme="minorHAnsi" w:cstheme="minorHAnsi" w:hint="cs"/>
          <w:sz w:val="24"/>
          <w:szCs w:val="24"/>
          <w:rtl/>
          <w:rPrChange w:id="36" w:author="Nagar, Omer" w:date="2020-12-07T13:37:00Z">
            <w:rPr>
              <w:rFonts w:asciiTheme="minorHAnsi" w:eastAsia="David Libre" w:hAnsiTheme="minorHAnsi" w:cstheme="minorHAnsi" w:hint="cs"/>
              <w:sz w:val="24"/>
              <w:szCs w:val="24"/>
              <w:rtl/>
            </w:rPr>
          </w:rPrChange>
        </w:rPr>
        <w:t>ערך</w:t>
      </w:r>
      <w:r w:rsidR="00AC20FB" w:rsidRPr="00574738">
        <w:rPr>
          <w:rFonts w:asciiTheme="minorHAnsi" w:eastAsia="David Libre" w:hAnsiTheme="minorHAnsi" w:cstheme="minorHAnsi"/>
          <w:sz w:val="24"/>
          <w:szCs w:val="24"/>
          <w:rtl/>
          <w:rPrChange w:id="37" w:author="Nagar, Omer" w:date="2020-12-07T13:37:00Z">
            <w:rPr>
              <w:rFonts w:asciiTheme="minorHAnsi" w:eastAsia="David Libre" w:hAnsiTheme="minorHAnsi" w:cstheme="minorHAnsi"/>
              <w:sz w:val="24"/>
              <w:szCs w:val="24"/>
              <w:rtl/>
            </w:rPr>
          </w:rPrChange>
        </w:rPr>
        <w:t xml:space="preserve"> </w:t>
      </w:r>
      <w:r w:rsidR="00AC20FB" w:rsidRPr="00574738">
        <w:rPr>
          <w:rFonts w:asciiTheme="minorHAnsi" w:eastAsia="David Libre" w:hAnsiTheme="minorHAnsi" w:cstheme="minorHAnsi" w:hint="cs"/>
          <w:sz w:val="24"/>
          <w:szCs w:val="24"/>
          <w:rtl/>
          <w:rPrChange w:id="38" w:author="Nagar, Omer" w:date="2020-12-07T13:37:00Z">
            <w:rPr>
              <w:rFonts w:asciiTheme="minorHAnsi" w:eastAsia="David Libre" w:hAnsiTheme="minorHAnsi" w:cstheme="minorHAnsi" w:hint="cs"/>
              <w:sz w:val="24"/>
              <w:szCs w:val="24"/>
              <w:rtl/>
            </w:rPr>
          </w:rPrChange>
        </w:rPr>
        <w:t>רב</w:t>
      </w:r>
      <w:r w:rsidR="00634E60" w:rsidRPr="00574738">
        <w:rPr>
          <w:rFonts w:asciiTheme="minorHAnsi" w:eastAsia="David Libre" w:hAnsiTheme="minorHAnsi" w:cstheme="minorHAnsi"/>
          <w:sz w:val="24"/>
          <w:szCs w:val="24"/>
          <w:rtl/>
          <w:rPrChange w:id="39" w:author="Nagar, Omer" w:date="2020-12-07T13:37:00Z">
            <w:rPr>
              <w:rFonts w:asciiTheme="minorHAnsi" w:eastAsia="David Libre" w:hAnsiTheme="minorHAnsi" w:cstheme="minorHAnsi"/>
              <w:sz w:val="24"/>
              <w:szCs w:val="24"/>
              <w:rtl/>
            </w:rPr>
          </w:rPrChange>
        </w:rPr>
        <w:t>,</w:t>
      </w:r>
      <w:r w:rsidR="00FF5DD3" w:rsidRPr="00574738">
        <w:rPr>
          <w:rFonts w:asciiTheme="minorHAnsi" w:eastAsia="David Libre" w:hAnsiTheme="minorHAnsi" w:cstheme="minorHAnsi"/>
          <w:sz w:val="24"/>
          <w:szCs w:val="24"/>
          <w:rtl/>
          <w:rPrChange w:id="40" w:author="Nagar, Omer" w:date="2020-12-07T13:37:00Z">
            <w:rPr>
              <w:rFonts w:asciiTheme="minorHAnsi" w:eastAsia="David Libre" w:hAnsiTheme="minorHAnsi" w:cstheme="minorHAnsi"/>
              <w:sz w:val="24"/>
              <w:szCs w:val="24"/>
              <w:rtl/>
            </w:rPr>
          </w:rPrChange>
        </w:rPr>
        <w:t xml:space="preserve"> ועל כן מחקרים רבים</w:t>
      </w:r>
      <w:r w:rsidRPr="00574738">
        <w:rPr>
          <w:rFonts w:asciiTheme="minorHAnsi" w:eastAsia="David Libre" w:hAnsiTheme="minorHAnsi" w:cstheme="minorHAnsi"/>
          <w:sz w:val="24"/>
          <w:szCs w:val="24"/>
          <w:rtl/>
          <w:rPrChange w:id="41" w:author="Nagar, Omer" w:date="2020-12-07T13:37:00Z">
            <w:rPr>
              <w:rFonts w:asciiTheme="minorHAnsi" w:eastAsia="David Libre" w:hAnsiTheme="minorHAnsi" w:cstheme="minorHAnsi"/>
              <w:sz w:val="24"/>
              <w:szCs w:val="24"/>
              <w:rtl/>
            </w:rPr>
          </w:rPrChange>
        </w:rPr>
        <w:t xml:space="preserve"> לאורך השנים</w:t>
      </w:r>
      <w:r w:rsidR="00FF5DD3" w:rsidRPr="00574738">
        <w:rPr>
          <w:rFonts w:asciiTheme="minorHAnsi" w:eastAsia="David Libre" w:hAnsiTheme="minorHAnsi" w:cstheme="minorHAnsi"/>
          <w:sz w:val="24"/>
          <w:szCs w:val="24"/>
          <w:rtl/>
          <w:rPrChange w:id="42" w:author="Nagar, Omer" w:date="2020-12-07T13:37:00Z">
            <w:rPr>
              <w:rFonts w:asciiTheme="minorHAnsi" w:eastAsia="David Libre" w:hAnsiTheme="minorHAnsi" w:cstheme="minorHAnsi"/>
              <w:sz w:val="24"/>
              <w:szCs w:val="24"/>
              <w:rtl/>
            </w:rPr>
          </w:rPrChange>
        </w:rPr>
        <w:t xml:space="preserve"> עוסקים </w:t>
      </w:r>
      <w:r w:rsidR="001858BF" w:rsidRPr="00574738">
        <w:rPr>
          <w:rFonts w:asciiTheme="minorHAnsi" w:eastAsia="David Libre" w:hAnsiTheme="minorHAnsi" w:cstheme="minorHAnsi" w:hint="cs"/>
          <w:sz w:val="24"/>
          <w:szCs w:val="24"/>
          <w:rtl/>
          <w:rPrChange w:id="43" w:author="Nagar, Omer" w:date="2020-12-07T13:37:00Z">
            <w:rPr>
              <w:rFonts w:asciiTheme="minorHAnsi" w:eastAsia="David Libre" w:hAnsiTheme="minorHAnsi" w:cstheme="minorHAnsi" w:hint="cs"/>
              <w:sz w:val="24"/>
              <w:szCs w:val="24"/>
              <w:rtl/>
            </w:rPr>
          </w:rPrChange>
        </w:rPr>
        <w:t>בפיתוח</w:t>
      </w:r>
      <w:r w:rsidR="00634E60" w:rsidRPr="00574738">
        <w:rPr>
          <w:rFonts w:asciiTheme="minorHAnsi" w:eastAsia="David Libre" w:hAnsiTheme="minorHAnsi" w:cstheme="minorHAnsi"/>
          <w:sz w:val="24"/>
          <w:szCs w:val="24"/>
          <w:rtl/>
          <w:rPrChange w:id="44" w:author="Nagar, Omer" w:date="2020-12-07T13:37:00Z">
            <w:rPr>
              <w:rFonts w:asciiTheme="minorHAnsi" w:eastAsia="David Libre" w:hAnsiTheme="minorHAnsi" w:cstheme="minorHAnsi"/>
              <w:sz w:val="24"/>
              <w:szCs w:val="24"/>
              <w:rtl/>
            </w:rPr>
          </w:rPrChange>
        </w:rPr>
        <w:t xml:space="preserve"> אלגוריתמים ופתרונות </w:t>
      </w:r>
      <w:r w:rsidRPr="00574738">
        <w:rPr>
          <w:rFonts w:asciiTheme="minorHAnsi" w:eastAsia="David Libre" w:hAnsiTheme="minorHAnsi" w:cstheme="minorHAnsi" w:hint="cs"/>
          <w:sz w:val="24"/>
          <w:szCs w:val="24"/>
          <w:rtl/>
          <w:rPrChange w:id="45" w:author="Nagar, Omer" w:date="2020-12-07T13:37:00Z">
            <w:rPr>
              <w:rFonts w:asciiTheme="minorHAnsi" w:eastAsia="David Libre" w:hAnsiTheme="minorHAnsi" w:cstheme="minorHAnsi" w:hint="cs"/>
              <w:sz w:val="24"/>
              <w:szCs w:val="24"/>
              <w:rtl/>
            </w:rPr>
          </w:rPrChange>
        </w:rPr>
        <w:t>ייעילים</w:t>
      </w:r>
      <w:r w:rsidRPr="00574738">
        <w:rPr>
          <w:rFonts w:asciiTheme="minorHAnsi" w:eastAsia="David Libre" w:hAnsiTheme="minorHAnsi" w:cstheme="minorHAnsi"/>
          <w:sz w:val="24"/>
          <w:szCs w:val="24"/>
          <w:rtl/>
          <w:rPrChange w:id="46" w:author="Nagar, Omer" w:date="2020-12-07T13:37:00Z">
            <w:rPr>
              <w:rFonts w:asciiTheme="minorHAnsi" w:eastAsia="David Libre" w:hAnsiTheme="minorHAnsi" w:cstheme="minorHAnsi"/>
              <w:sz w:val="24"/>
              <w:szCs w:val="24"/>
              <w:rtl/>
            </w:rPr>
          </w:rPrChange>
        </w:rPr>
        <w:t xml:space="preserve"> </w:t>
      </w:r>
      <w:r w:rsidR="001858BF" w:rsidRPr="00574738">
        <w:rPr>
          <w:rFonts w:asciiTheme="minorHAnsi" w:eastAsia="David Libre" w:hAnsiTheme="minorHAnsi" w:cstheme="minorHAnsi" w:hint="cs"/>
          <w:sz w:val="24"/>
          <w:szCs w:val="24"/>
          <w:rtl/>
          <w:rPrChange w:id="47" w:author="Nagar, Omer" w:date="2020-12-07T13:37:00Z">
            <w:rPr>
              <w:rFonts w:asciiTheme="minorHAnsi" w:eastAsia="David Libre" w:hAnsiTheme="minorHAnsi" w:cstheme="minorHAnsi" w:hint="cs"/>
              <w:sz w:val="24"/>
              <w:szCs w:val="24"/>
              <w:rtl/>
            </w:rPr>
          </w:rPrChange>
        </w:rPr>
        <w:t>העוסקים</w:t>
      </w:r>
      <w:r w:rsidR="001858BF" w:rsidRPr="00574738">
        <w:rPr>
          <w:rFonts w:asciiTheme="minorHAnsi" w:eastAsia="David Libre" w:hAnsiTheme="minorHAnsi" w:cstheme="minorHAnsi"/>
          <w:sz w:val="24"/>
          <w:szCs w:val="24"/>
          <w:rtl/>
          <w:rPrChange w:id="48" w:author="Nagar, Omer" w:date="2020-12-07T13:37:00Z">
            <w:rPr>
              <w:rFonts w:asciiTheme="minorHAnsi" w:eastAsia="David Libre" w:hAnsiTheme="minorHAnsi" w:cstheme="minorHAnsi"/>
              <w:sz w:val="24"/>
              <w:szCs w:val="24"/>
              <w:rtl/>
            </w:rPr>
          </w:rPrChange>
        </w:rPr>
        <w:t xml:space="preserve"> </w:t>
      </w:r>
      <w:r w:rsidR="001858BF" w:rsidRPr="00574738">
        <w:rPr>
          <w:rFonts w:asciiTheme="minorHAnsi" w:eastAsia="David Libre" w:hAnsiTheme="minorHAnsi" w:cstheme="minorHAnsi" w:hint="cs"/>
          <w:sz w:val="24"/>
          <w:szCs w:val="24"/>
          <w:rtl/>
          <w:rPrChange w:id="49" w:author="Nagar, Omer" w:date="2020-12-07T13:37:00Z">
            <w:rPr>
              <w:rFonts w:asciiTheme="minorHAnsi" w:eastAsia="David Libre" w:hAnsiTheme="minorHAnsi" w:cstheme="minorHAnsi" w:hint="cs"/>
              <w:sz w:val="24"/>
              <w:szCs w:val="24"/>
              <w:rtl/>
            </w:rPr>
          </w:rPrChange>
        </w:rPr>
        <w:t>בה</w:t>
      </w:r>
      <w:r w:rsidR="001858BF" w:rsidRPr="00574738">
        <w:rPr>
          <w:rFonts w:asciiTheme="minorHAnsi" w:eastAsia="David Libre" w:hAnsiTheme="minorHAnsi" w:cstheme="minorHAnsi"/>
          <w:sz w:val="24"/>
          <w:szCs w:val="24"/>
          <w:rtl/>
          <w:rPrChange w:id="50" w:author="Nagar, Omer" w:date="2020-12-07T13:37:00Z">
            <w:rPr>
              <w:rFonts w:asciiTheme="minorHAnsi" w:eastAsia="David Libre" w:hAnsiTheme="minorHAnsi" w:cstheme="minorHAnsi"/>
              <w:sz w:val="24"/>
              <w:szCs w:val="24"/>
              <w:rtl/>
            </w:rPr>
          </w:rPrChange>
        </w:rPr>
        <w:t>.</w:t>
      </w:r>
    </w:p>
    <w:p w14:paraId="7B558CB9" w14:textId="320FC54D" w:rsidR="00051979" w:rsidRDefault="00CB2F86" w:rsidP="00561D77">
      <w:pPr>
        <w:pStyle w:val="ListParagraph"/>
        <w:spacing w:after="0" w:line="240" w:lineRule="auto"/>
        <w:ind w:left="0" w:firstLine="360"/>
        <w:rPr>
          <w:rFonts w:asciiTheme="minorHAnsi" w:eastAsia="David Libre" w:hAnsiTheme="minorHAnsi" w:cstheme="minorHAnsi"/>
          <w:sz w:val="24"/>
          <w:szCs w:val="24"/>
          <w:rtl/>
        </w:rPr>
      </w:pPr>
      <w:r>
        <w:rPr>
          <w:rFonts w:asciiTheme="minorHAnsi" w:eastAsia="David Libre" w:hAnsiTheme="minorHAnsi" w:cstheme="minorHAnsi" w:hint="cs"/>
          <w:sz w:val="24"/>
          <w:szCs w:val="24"/>
          <w:rtl/>
        </w:rPr>
        <w:t xml:space="preserve">כרקע לבעיה נסביר כי </w:t>
      </w:r>
      <w:r w:rsidR="004142C3">
        <w:rPr>
          <w:rFonts w:asciiTheme="minorHAnsi" w:eastAsia="David Libre" w:hAnsiTheme="minorHAnsi" w:cstheme="minorHAnsi" w:hint="cs"/>
          <w:sz w:val="24"/>
          <w:szCs w:val="24"/>
          <w:rtl/>
        </w:rPr>
        <w:t xml:space="preserve">עקרון המינימקס הוא עיקרון </w:t>
      </w:r>
      <w:r w:rsidR="000B4069">
        <w:rPr>
          <w:rFonts w:asciiTheme="minorHAnsi" w:eastAsia="David Libre" w:hAnsiTheme="minorHAnsi" w:cstheme="minorHAnsi" w:hint="cs"/>
          <w:sz w:val="24"/>
          <w:szCs w:val="24"/>
          <w:rtl/>
        </w:rPr>
        <w:t>בסיס בכל הנוגע לקבלת החלטות ב</w:t>
      </w:r>
      <w:r w:rsidR="00542D6D">
        <w:rPr>
          <w:rFonts w:asciiTheme="minorHAnsi" w:eastAsia="David Libre" w:hAnsiTheme="minorHAnsi" w:cstheme="minorHAnsi" w:hint="cs"/>
          <w:sz w:val="24"/>
          <w:szCs w:val="24"/>
          <w:rtl/>
        </w:rPr>
        <w:t xml:space="preserve">משחקי סכום אפס </w:t>
      </w:r>
      <w:r w:rsidR="006F6254">
        <w:rPr>
          <w:rFonts w:asciiTheme="minorHAnsi" w:eastAsia="David Libre" w:hAnsiTheme="minorHAnsi" w:cstheme="minorHAnsi"/>
          <w:sz w:val="24"/>
          <w:szCs w:val="24"/>
          <w:rtl/>
        </w:rPr>
        <w:t>–</w:t>
      </w:r>
      <w:r w:rsidR="00542D6D">
        <w:rPr>
          <w:rFonts w:asciiTheme="minorHAnsi" w:eastAsia="David Libre" w:hAnsiTheme="minorHAnsi" w:cstheme="minorHAnsi" w:hint="cs"/>
          <w:sz w:val="24"/>
          <w:szCs w:val="24"/>
          <w:rtl/>
        </w:rPr>
        <w:t xml:space="preserve"> </w:t>
      </w:r>
      <w:r w:rsidR="006F6254">
        <w:rPr>
          <w:rFonts w:asciiTheme="minorHAnsi" w:eastAsia="David Libre" w:hAnsiTheme="minorHAnsi" w:cstheme="minorHAnsi" w:hint="cs"/>
          <w:sz w:val="24"/>
          <w:szCs w:val="24"/>
          <w:rtl/>
        </w:rPr>
        <w:t xml:space="preserve">משחקים בהם </w:t>
      </w:r>
      <w:r w:rsidR="00DF2C35">
        <w:rPr>
          <w:rFonts w:asciiTheme="minorHAnsi" w:eastAsia="David Libre" w:hAnsiTheme="minorHAnsi" w:cstheme="minorHAnsi" w:hint="cs"/>
          <w:sz w:val="24"/>
          <w:szCs w:val="24"/>
          <w:rtl/>
        </w:rPr>
        <w:t xml:space="preserve">בכל מהלך הרווח של שחקן אחד שווה להפסד </w:t>
      </w:r>
      <w:r w:rsidR="008B7E17">
        <w:rPr>
          <w:rFonts w:asciiTheme="minorHAnsi" w:eastAsia="David Libre" w:hAnsiTheme="minorHAnsi" w:cstheme="minorHAnsi" w:hint="cs"/>
          <w:sz w:val="24"/>
          <w:szCs w:val="24"/>
          <w:rtl/>
        </w:rPr>
        <w:t>של השחקן השני.</w:t>
      </w:r>
      <w:r w:rsidR="0087100B">
        <w:rPr>
          <w:rFonts w:asciiTheme="minorHAnsi" w:eastAsia="David Libre" w:hAnsiTheme="minorHAnsi" w:cstheme="minorHAnsi" w:hint="cs"/>
          <w:sz w:val="24"/>
          <w:szCs w:val="24"/>
          <w:rtl/>
        </w:rPr>
        <w:t xml:space="preserve"> </w:t>
      </w:r>
      <w:r w:rsidR="0016579B">
        <w:rPr>
          <w:rFonts w:asciiTheme="minorHAnsi" w:eastAsia="David Libre" w:hAnsiTheme="minorHAnsi" w:cstheme="minorHAnsi" w:hint="cs"/>
          <w:sz w:val="24"/>
          <w:szCs w:val="24"/>
          <w:rtl/>
        </w:rPr>
        <w:t xml:space="preserve">על פי עקרון זה, בכל תור השחקן יבצע את המהלך בעל התועלת הגדולה ביותר עבורו, תוך הנחה כי השחקן </w:t>
      </w:r>
      <w:r w:rsidR="00435DFC">
        <w:rPr>
          <w:rFonts w:asciiTheme="minorHAnsi" w:eastAsia="David Libre" w:hAnsiTheme="minorHAnsi" w:cstheme="minorHAnsi" w:hint="cs"/>
          <w:sz w:val="24"/>
          <w:szCs w:val="24"/>
          <w:rtl/>
        </w:rPr>
        <w:t xml:space="preserve">השני יעשה בדיוק את אותו הדבר בתורו. אלגוריתם המינימקס הוא אלגוריתם איטרטיבי </w:t>
      </w:r>
      <w:r w:rsidR="00ED7373">
        <w:rPr>
          <w:rFonts w:asciiTheme="minorHAnsi" w:eastAsia="David Libre" w:hAnsiTheme="minorHAnsi" w:cstheme="minorHAnsi" w:hint="cs"/>
          <w:sz w:val="24"/>
          <w:szCs w:val="24"/>
          <w:rtl/>
        </w:rPr>
        <w:t>הפועל על פי עיקרון זה</w:t>
      </w:r>
      <w:r w:rsidR="00B23806">
        <w:rPr>
          <w:rFonts w:asciiTheme="minorHAnsi" w:eastAsia="David Libre" w:hAnsiTheme="minorHAnsi" w:cstheme="minorHAnsi" w:hint="cs"/>
          <w:sz w:val="24"/>
          <w:szCs w:val="24"/>
          <w:rtl/>
        </w:rPr>
        <w:t xml:space="preserve"> </w:t>
      </w:r>
      <w:r w:rsidR="008F2D16">
        <w:rPr>
          <w:rFonts w:asciiTheme="minorHAnsi" w:eastAsia="David Libre" w:hAnsiTheme="minorHAnsi" w:cstheme="minorHAnsi" w:hint="cs"/>
          <w:sz w:val="24"/>
          <w:szCs w:val="24"/>
          <w:rtl/>
        </w:rPr>
        <w:t>ו</w:t>
      </w:r>
      <w:r w:rsidR="00B23806">
        <w:rPr>
          <w:rFonts w:asciiTheme="minorHAnsi" w:eastAsia="David Libre" w:hAnsiTheme="minorHAnsi" w:cstheme="minorHAnsi" w:hint="cs"/>
          <w:sz w:val="24"/>
          <w:szCs w:val="24"/>
          <w:rtl/>
        </w:rPr>
        <w:t>מוצא את</w:t>
      </w:r>
      <w:r w:rsidR="00ED7373">
        <w:rPr>
          <w:rFonts w:asciiTheme="minorHAnsi" w:eastAsia="David Libre" w:hAnsiTheme="minorHAnsi" w:cstheme="minorHAnsi" w:hint="cs"/>
          <w:sz w:val="24"/>
          <w:szCs w:val="24"/>
          <w:rtl/>
        </w:rPr>
        <w:t xml:space="preserve"> ערך</w:t>
      </w:r>
      <w:r w:rsidR="00435DFC">
        <w:rPr>
          <w:rFonts w:asciiTheme="minorHAnsi" w:eastAsia="David Libre" w:hAnsiTheme="minorHAnsi" w:cstheme="minorHAnsi" w:hint="cs"/>
          <w:sz w:val="24"/>
          <w:szCs w:val="24"/>
          <w:rtl/>
        </w:rPr>
        <w:t xml:space="preserve"> המינימ</w:t>
      </w:r>
      <w:r w:rsidR="0087100B">
        <w:rPr>
          <w:rFonts w:asciiTheme="minorHAnsi" w:eastAsia="David Libre" w:hAnsiTheme="minorHAnsi" w:cstheme="minorHAnsi" w:hint="cs"/>
          <w:sz w:val="24"/>
          <w:szCs w:val="24"/>
          <w:rtl/>
        </w:rPr>
        <w:t>קס על עץ משחק</w:t>
      </w:r>
      <w:r w:rsidR="004328D2">
        <w:rPr>
          <w:rFonts w:asciiTheme="minorHAnsi" w:eastAsia="David Libre" w:hAnsiTheme="minorHAnsi" w:cstheme="minorHAnsi" w:hint="cs"/>
          <w:sz w:val="24"/>
          <w:szCs w:val="24"/>
          <w:rtl/>
        </w:rPr>
        <w:t xml:space="preserve"> </w:t>
      </w:r>
      <w:r w:rsidR="000F46D9">
        <w:rPr>
          <w:rFonts w:asciiTheme="minorHAnsi" w:eastAsia="David Libre" w:hAnsiTheme="minorHAnsi" w:cstheme="minorHAnsi" w:hint="cs"/>
          <w:sz w:val="24"/>
          <w:szCs w:val="24"/>
          <w:rtl/>
        </w:rPr>
        <w:t>(</w:t>
      </w:r>
      <w:r w:rsidR="004328D2">
        <w:rPr>
          <w:rFonts w:asciiTheme="minorHAnsi" w:eastAsia="David Libre" w:hAnsiTheme="minorHAnsi" w:cstheme="minorHAnsi" w:hint="cs"/>
          <w:sz w:val="24"/>
          <w:szCs w:val="24"/>
          <w:rtl/>
        </w:rPr>
        <w:t>נקרא גם ערך שיווי המשקל של העץ</w:t>
      </w:r>
      <w:r w:rsidR="000F46D9">
        <w:rPr>
          <w:rFonts w:asciiTheme="minorHAnsi" w:eastAsia="David Libre" w:hAnsiTheme="minorHAnsi" w:cstheme="minorHAnsi" w:hint="cs"/>
          <w:sz w:val="24"/>
          <w:szCs w:val="24"/>
          <w:rtl/>
        </w:rPr>
        <w:t>)</w:t>
      </w:r>
      <w:r w:rsidR="004328D2">
        <w:rPr>
          <w:rFonts w:asciiTheme="minorHAnsi" w:eastAsia="David Libre" w:hAnsiTheme="minorHAnsi" w:cstheme="minorHAnsi" w:hint="cs"/>
          <w:sz w:val="24"/>
          <w:szCs w:val="24"/>
          <w:rtl/>
        </w:rPr>
        <w:t xml:space="preserve">, </w:t>
      </w:r>
      <w:r w:rsidR="000F46D9">
        <w:rPr>
          <w:rFonts w:asciiTheme="minorHAnsi" w:eastAsia="David Libre" w:hAnsiTheme="minorHAnsi" w:cstheme="minorHAnsi" w:hint="cs"/>
          <w:sz w:val="24"/>
          <w:szCs w:val="24"/>
          <w:rtl/>
        </w:rPr>
        <w:t>ה</w:t>
      </w:r>
      <w:r w:rsidR="004328D2">
        <w:rPr>
          <w:rFonts w:asciiTheme="minorHAnsi" w:eastAsia="David Libre" w:hAnsiTheme="minorHAnsi" w:cstheme="minorHAnsi" w:hint="cs"/>
          <w:sz w:val="24"/>
          <w:szCs w:val="24"/>
          <w:rtl/>
        </w:rPr>
        <w:t>מבטא את התועלת</w:t>
      </w:r>
      <w:r w:rsidR="000F46D9">
        <w:rPr>
          <w:rFonts w:asciiTheme="minorHAnsi" w:eastAsia="David Libre" w:hAnsiTheme="minorHAnsi" w:cstheme="minorHAnsi" w:hint="cs"/>
          <w:sz w:val="24"/>
          <w:szCs w:val="24"/>
          <w:rtl/>
        </w:rPr>
        <w:t xml:space="preserve"> הסופית</w:t>
      </w:r>
      <w:r w:rsidR="004328D2">
        <w:rPr>
          <w:rFonts w:asciiTheme="minorHAnsi" w:eastAsia="David Libre" w:hAnsiTheme="minorHAnsi" w:cstheme="minorHAnsi" w:hint="cs"/>
          <w:sz w:val="24"/>
          <w:szCs w:val="24"/>
          <w:rtl/>
        </w:rPr>
        <w:t xml:space="preserve"> עבור</w:t>
      </w:r>
      <w:r w:rsidR="00976A77">
        <w:rPr>
          <w:rFonts w:asciiTheme="minorHAnsi" w:eastAsia="David Libre" w:hAnsiTheme="minorHAnsi" w:cstheme="minorHAnsi" w:hint="cs"/>
          <w:sz w:val="24"/>
          <w:szCs w:val="24"/>
          <w:rtl/>
        </w:rPr>
        <w:t xml:space="preserve"> השחקן שבשורש העץ.</w:t>
      </w:r>
    </w:p>
    <w:p w14:paraId="68FF3CBD" w14:textId="2210EC0C" w:rsidR="00301EAF" w:rsidRDefault="00D3538C" w:rsidP="00561D77">
      <w:pPr>
        <w:pStyle w:val="ListParagraph"/>
        <w:spacing w:after="0" w:line="240" w:lineRule="auto"/>
        <w:ind w:left="0" w:firstLine="360"/>
        <w:rPr>
          <w:rFonts w:asciiTheme="minorHAnsi" w:eastAsia="David Libre" w:hAnsiTheme="minorHAnsi" w:cstheme="minorHAnsi"/>
          <w:sz w:val="24"/>
          <w:szCs w:val="24"/>
          <w:rtl/>
        </w:rPr>
      </w:pPr>
      <w:r>
        <w:rPr>
          <w:rFonts w:asciiTheme="minorHAnsi" w:eastAsia="David Libre" w:hAnsiTheme="minorHAnsi" w:cstheme="minorHAnsi" w:hint="cs"/>
          <w:sz w:val="24"/>
          <w:szCs w:val="24"/>
          <w:rtl/>
        </w:rPr>
        <w:t xml:space="preserve">במקרים רבים עצי משחק הם </w:t>
      </w:r>
      <w:r w:rsidR="00AE14FA">
        <w:rPr>
          <w:rFonts w:asciiTheme="minorHAnsi" w:eastAsia="David Libre" w:hAnsiTheme="minorHAnsi" w:cstheme="minorHAnsi" w:hint="cs"/>
          <w:sz w:val="24"/>
          <w:szCs w:val="24"/>
          <w:rtl/>
        </w:rPr>
        <w:t>גדולים מאוד</w:t>
      </w:r>
      <w:r w:rsidR="003040B9">
        <w:rPr>
          <w:rFonts w:asciiTheme="minorHAnsi" w:eastAsia="David Libre" w:hAnsiTheme="minorHAnsi" w:cstheme="minorHAnsi" w:hint="cs"/>
          <w:sz w:val="24"/>
          <w:szCs w:val="24"/>
          <w:rtl/>
        </w:rPr>
        <w:t xml:space="preserve"> </w:t>
      </w:r>
      <w:r w:rsidR="003040B9">
        <w:rPr>
          <w:rFonts w:asciiTheme="minorHAnsi" w:eastAsia="David Libre" w:hAnsiTheme="minorHAnsi" w:cstheme="minorHAnsi"/>
          <w:sz w:val="24"/>
          <w:szCs w:val="24"/>
          <w:rtl/>
        </w:rPr>
        <w:t>–</w:t>
      </w:r>
      <w:r w:rsidR="003040B9">
        <w:rPr>
          <w:rFonts w:asciiTheme="minorHAnsi" w:eastAsia="David Libre" w:hAnsiTheme="minorHAnsi" w:cstheme="minorHAnsi" w:hint="cs"/>
          <w:sz w:val="24"/>
          <w:szCs w:val="24"/>
          <w:rtl/>
        </w:rPr>
        <w:t xml:space="preserve"> </w:t>
      </w:r>
      <w:r w:rsidR="00675756">
        <w:rPr>
          <w:rFonts w:asciiTheme="minorHAnsi" w:eastAsia="David Libre" w:hAnsiTheme="minorHAnsi" w:cstheme="minorHAnsi" w:hint="cs"/>
          <w:sz w:val="24"/>
          <w:szCs w:val="24"/>
          <w:rtl/>
        </w:rPr>
        <w:t>כתלות במספר המהלכים עד לסיום המשחק, ובמספר הפעולות האפשריות ששחקן יכול לבצע בתורו,</w:t>
      </w:r>
      <w:r w:rsidR="00AE14FA">
        <w:rPr>
          <w:rFonts w:asciiTheme="minorHAnsi" w:eastAsia="David Libre" w:hAnsiTheme="minorHAnsi" w:cstheme="minorHAnsi" w:hint="cs"/>
          <w:sz w:val="24"/>
          <w:szCs w:val="24"/>
          <w:rtl/>
        </w:rPr>
        <w:t xml:space="preserve"> וביצוע חיפוש נאיבי על כלל הקודקודים בשיטה זו במטרה להחזיר </w:t>
      </w:r>
      <w:r w:rsidR="00BE1DED">
        <w:rPr>
          <w:rFonts w:asciiTheme="minorHAnsi" w:eastAsia="David Libre" w:hAnsiTheme="minorHAnsi" w:cstheme="minorHAnsi" w:hint="cs"/>
          <w:sz w:val="24"/>
          <w:szCs w:val="24"/>
          <w:rtl/>
        </w:rPr>
        <w:t xml:space="preserve">את ערך </w:t>
      </w:r>
      <w:r w:rsidR="00BF0E39">
        <w:rPr>
          <w:rFonts w:asciiTheme="minorHAnsi" w:eastAsia="David Libre" w:hAnsiTheme="minorHAnsi" w:cstheme="minorHAnsi" w:hint="cs"/>
          <w:sz w:val="24"/>
          <w:szCs w:val="24"/>
          <w:rtl/>
        </w:rPr>
        <w:t xml:space="preserve">המינימקס </w:t>
      </w:r>
      <w:r w:rsidR="00627A70">
        <w:rPr>
          <w:rFonts w:asciiTheme="minorHAnsi" w:eastAsia="David Libre" w:hAnsiTheme="minorHAnsi" w:cstheme="minorHAnsi" w:hint="cs"/>
          <w:sz w:val="24"/>
          <w:szCs w:val="24"/>
          <w:rtl/>
        </w:rPr>
        <w:t>לא תמיד מתאפשר. על כן לאורך השנים פותחו</w:t>
      </w:r>
      <w:r w:rsidR="007330FD">
        <w:rPr>
          <w:rFonts w:asciiTheme="minorHAnsi" w:eastAsia="David Libre" w:hAnsiTheme="minorHAnsi" w:cstheme="minorHAnsi" w:hint="cs"/>
          <w:sz w:val="24"/>
          <w:szCs w:val="24"/>
          <w:rtl/>
        </w:rPr>
        <w:t xml:space="preserve"> אלגוריתמים רבים</w:t>
      </w:r>
      <w:r w:rsidR="00627A70">
        <w:rPr>
          <w:rFonts w:asciiTheme="minorHAnsi" w:eastAsia="David Libre" w:hAnsiTheme="minorHAnsi" w:cstheme="minorHAnsi" w:hint="cs"/>
          <w:sz w:val="24"/>
          <w:szCs w:val="24"/>
          <w:rtl/>
        </w:rPr>
        <w:t xml:space="preserve"> במטרה להתגבר על קושי זה, כאשר המוכר </w:t>
      </w:r>
      <w:r w:rsidR="009B0E3B">
        <w:rPr>
          <w:rFonts w:asciiTheme="minorHAnsi" w:eastAsia="David Libre" w:hAnsiTheme="minorHAnsi" w:cstheme="minorHAnsi" w:hint="cs"/>
          <w:sz w:val="24"/>
          <w:szCs w:val="24"/>
          <w:rtl/>
        </w:rPr>
        <w:t xml:space="preserve">מבינהם הוא אלגוריתם האלפא בטא המבצע גיזומים בעץ כאשר מזהה </w:t>
      </w:r>
      <w:r w:rsidR="00950E92">
        <w:rPr>
          <w:rFonts w:asciiTheme="minorHAnsi" w:eastAsia="David Libre" w:hAnsiTheme="minorHAnsi" w:cstheme="minorHAnsi" w:hint="cs"/>
          <w:sz w:val="24"/>
          <w:szCs w:val="24"/>
          <w:rtl/>
        </w:rPr>
        <w:t xml:space="preserve">צמתים בעץ שאין ערך בפיתוחם </w:t>
      </w:r>
      <w:r w:rsidR="00950E92">
        <w:rPr>
          <w:rFonts w:asciiTheme="minorHAnsi" w:eastAsia="David Libre" w:hAnsiTheme="minorHAnsi" w:cstheme="minorHAnsi"/>
          <w:sz w:val="24"/>
          <w:szCs w:val="24"/>
          <w:rtl/>
        </w:rPr>
        <w:t>–</w:t>
      </w:r>
      <w:r w:rsidR="00950E92">
        <w:rPr>
          <w:rFonts w:asciiTheme="minorHAnsi" w:eastAsia="David Libre" w:hAnsiTheme="minorHAnsi" w:cstheme="minorHAnsi" w:hint="cs"/>
          <w:sz w:val="24"/>
          <w:szCs w:val="24"/>
          <w:rtl/>
        </w:rPr>
        <w:t xml:space="preserve"> אך במקרים רבים גם אלגוריתם זה או דומים לו </w:t>
      </w:r>
      <w:r w:rsidR="00671B8B">
        <w:rPr>
          <w:rFonts w:asciiTheme="minorHAnsi" w:eastAsia="David Libre" w:hAnsiTheme="minorHAnsi" w:cstheme="minorHAnsi" w:hint="cs"/>
          <w:sz w:val="24"/>
          <w:szCs w:val="24"/>
          <w:rtl/>
        </w:rPr>
        <w:t>אינם מבצעים מספיק גיזומים על מנת להקל מספיק על מציאת הפתרון.</w:t>
      </w:r>
    </w:p>
    <w:p w14:paraId="0C8CF2AA" w14:textId="3BA35866" w:rsidR="00AF48CD" w:rsidRDefault="0073670C" w:rsidP="00561D77">
      <w:pPr>
        <w:pStyle w:val="ListParagraph"/>
        <w:spacing w:after="0" w:line="240" w:lineRule="auto"/>
        <w:ind w:left="0" w:firstLine="360"/>
        <w:rPr>
          <w:rFonts w:asciiTheme="minorHAnsi" w:eastAsia="David Libre" w:hAnsiTheme="minorHAnsi" w:cstheme="minorHAnsi"/>
          <w:sz w:val="24"/>
          <w:szCs w:val="24"/>
          <w:rtl/>
        </w:rPr>
      </w:pPr>
      <w:r>
        <w:rPr>
          <w:rFonts w:asciiTheme="minorHAnsi" w:eastAsia="David Libre" w:hAnsiTheme="minorHAnsi" w:cstheme="minorHAnsi" w:hint="cs"/>
          <w:sz w:val="24"/>
          <w:szCs w:val="24"/>
          <w:rtl/>
        </w:rPr>
        <w:t xml:space="preserve">החוקרים </w:t>
      </w:r>
      <w:r w:rsidR="006E7AE9">
        <w:rPr>
          <w:rFonts w:asciiTheme="minorHAnsi" w:eastAsia="David Libre" w:hAnsiTheme="minorHAnsi" w:cstheme="minorHAnsi" w:hint="cs"/>
          <w:sz w:val="24"/>
          <w:szCs w:val="24"/>
          <w:rtl/>
        </w:rPr>
        <w:t xml:space="preserve">זיהו דמיון בין בעיה זו </w:t>
      </w:r>
      <w:r w:rsidR="00D76EF0">
        <w:rPr>
          <w:rFonts w:asciiTheme="minorHAnsi" w:eastAsia="David Libre" w:hAnsiTheme="minorHAnsi" w:cstheme="minorHAnsi" w:hint="cs"/>
          <w:sz w:val="24"/>
          <w:szCs w:val="24"/>
          <w:rtl/>
        </w:rPr>
        <w:t>לתחום</w:t>
      </w:r>
      <w:r w:rsidR="006E7AE9">
        <w:rPr>
          <w:rFonts w:asciiTheme="minorHAnsi" w:eastAsia="David Libre" w:hAnsiTheme="minorHAnsi" w:cstheme="minorHAnsi" w:hint="cs"/>
          <w:sz w:val="24"/>
          <w:szCs w:val="24"/>
          <w:rtl/>
        </w:rPr>
        <w:t xml:space="preserve"> אחר </w:t>
      </w:r>
      <w:r w:rsidR="00E92CBF">
        <w:rPr>
          <w:rFonts w:asciiTheme="minorHAnsi" w:eastAsia="David Libre" w:hAnsiTheme="minorHAnsi" w:cstheme="minorHAnsi"/>
          <w:sz w:val="24"/>
          <w:szCs w:val="24"/>
          <w:rtl/>
        </w:rPr>
        <w:t>–</w:t>
      </w:r>
      <w:r w:rsidR="00E92CBF">
        <w:rPr>
          <w:rFonts w:asciiTheme="minorHAnsi" w:eastAsia="David Libre" w:hAnsiTheme="minorHAnsi" w:cstheme="minorHAnsi" w:hint="cs"/>
          <w:sz w:val="24"/>
          <w:szCs w:val="24"/>
          <w:rtl/>
        </w:rPr>
        <w:t xml:space="preserve"> פתרון בעיות חיפוש קשות של סוכן בודד</w:t>
      </w:r>
      <w:r w:rsidR="00D76EF0">
        <w:rPr>
          <w:rFonts w:asciiTheme="minorHAnsi" w:eastAsia="David Libre" w:hAnsiTheme="minorHAnsi" w:cstheme="minorHAnsi" w:hint="cs"/>
          <w:sz w:val="24"/>
          <w:szCs w:val="24"/>
          <w:rtl/>
        </w:rPr>
        <w:t xml:space="preserve">, בו </w:t>
      </w:r>
      <w:r w:rsidR="00386AE2">
        <w:rPr>
          <w:rFonts w:asciiTheme="minorHAnsi" w:eastAsia="David Libre" w:hAnsiTheme="minorHAnsi" w:cstheme="minorHAnsi" w:hint="cs"/>
          <w:sz w:val="24"/>
          <w:szCs w:val="24"/>
          <w:rtl/>
        </w:rPr>
        <w:t>הזמן</w:t>
      </w:r>
      <w:r w:rsidR="00DA0D23">
        <w:rPr>
          <w:rFonts w:asciiTheme="minorHAnsi" w:eastAsia="David Libre" w:hAnsiTheme="minorHAnsi" w:cstheme="minorHAnsi" w:hint="cs"/>
          <w:sz w:val="24"/>
          <w:szCs w:val="24"/>
          <w:rtl/>
        </w:rPr>
        <w:t xml:space="preserve"> הנדרש ל</w:t>
      </w:r>
      <w:r w:rsidR="00D76EF0">
        <w:rPr>
          <w:rFonts w:asciiTheme="minorHAnsi" w:eastAsia="David Libre" w:hAnsiTheme="minorHAnsi" w:cstheme="minorHAnsi" w:hint="cs"/>
          <w:sz w:val="24"/>
          <w:szCs w:val="24"/>
          <w:rtl/>
        </w:rPr>
        <w:t xml:space="preserve">מציאת הפתרון האופטימלי </w:t>
      </w:r>
      <w:r w:rsidR="008950FE">
        <w:rPr>
          <w:rFonts w:asciiTheme="minorHAnsi" w:eastAsia="David Libre" w:hAnsiTheme="minorHAnsi" w:cstheme="minorHAnsi" w:hint="cs"/>
          <w:sz w:val="24"/>
          <w:szCs w:val="24"/>
          <w:rtl/>
        </w:rPr>
        <w:t>לעיתים קרובות אינ</w:t>
      </w:r>
      <w:r w:rsidR="00386AE2">
        <w:rPr>
          <w:rFonts w:asciiTheme="minorHAnsi" w:eastAsia="David Libre" w:hAnsiTheme="minorHAnsi" w:cstheme="minorHAnsi" w:hint="cs"/>
          <w:sz w:val="24"/>
          <w:szCs w:val="24"/>
          <w:rtl/>
        </w:rPr>
        <w:t>ו</w:t>
      </w:r>
      <w:r w:rsidR="008950FE">
        <w:rPr>
          <w:rFonts w:asciiTheme="minorHAnsi" w:eastAsia="David Libre" w:hAnsiTheme="minorHAnsi" w:cstheme="minorHAnsi" w:hint="cs"/>
          <w:sz w:val="24"/>
          <w:szCs w:val="24"/>
          <w:rtl/>
        </w:rPr>
        <w:t xml:space="preserve"> פיזיבילי. </w:t>
      </w:r>
      <w:r w:rsidR="000046E7" w:rsidRPr="0023231F">
        <w:rPr>
          <w:rFonts w:asciiTheme="minorHAnsi" w:eastAsia="David Libre" w:hAnsiTheme="minorHAnsi" w:cstheme="minorHAnsi"/>
          <w:sz w:val="24"/>
          <w:szCs w:val="24"/>
          <w:rtl/>
        </w:rPr>
        <w:t>אחת הדרכים ל</w:t>
      </w:r>
      <w:r w:rsidR="000046E7">
        <w:rPr>
          <w:rFonts w:asciiTheme="minorHAnsi" w:eastAsia="David Libre" w:hAnsiTheme="minorHAnsi" w:cstheme="minorHAnsi" w:hint="cs"/>
          <w:sz w:val="24"/>
          <w:szCs w:val="24"/>
          <w:rtl/>
        </w:rPr>
        <w:t xml:space="preserve">התגבר על בעיה זו היא </w:t>
      </w:r>
      <w:r w:rsidR="000046E7" w:rsidRPr="0023231F">
        <w:rPr>
          <w:rFonts w:asciiTheme="minorHAnsi" w:eastAsia="David Libre" w:hAnsiTheme="minorHAnsi" w:cstheme="minorHAnsi"/>
          <w:sz w:val="24"/>
          <w:szCs w:val="24"/>
          <w:rtl/>
        </w:rPr>
        <w:t xml:space="preserve">להקל על הפתרון האופטימלי </w:t>
      </w:r>
      <w:r w:rsidR="00380EC3">
        <w:rPr>
          <w:rFonts w:asciiTheme="minorHAnsi" w:eastAsia="David Libre" w:hAnsiTheme="minorHAnsi" w:cstheme="minorHAnsi" w:hint="cs"/>
          <w:sz w:val="24"/>
          <w:szCs w:val="24"/>
          <w:rtl/>
        </w:rPr>
        <w:t>ולאפשר</w:t>
      </w:r>
      <w:r w:rsidR="000046E7" w:rsidRPr="0023231F">
        <w:rPr>
          <w:rFonts w:asciiTheme="minorHAnsi" w:eastAsia="David Libre" w:hAnsiTheme="minorHAnsi" w:cstheme="minorHAnsi"/>
          <w:sz w:val="24"/>
          <w:szCs w:val="24"/>
          <w:rtl/>
        </w:rPr>
        <w:t xml:space="preserve"> פתרונות תת</w:t>
      </w:r>
      <w:r w:rsidR="006773D4">
        <w:rPr>
          <w:rFonts w:asciiTheme="minorHAnsi" w:eastAsia="David Libre" w:hAnsiTheme="minorHAnsi" w:cstheme="minorHAnsi" w:hint="cs"/>
          <w:sz w:val="24"/>
          <w:szCs w:val="24"/>
          <w:rtl/>
        </w:rPr>
        <w:t>-</w:t>
      </w:r>
      <w:r w:rsidR="000046E7" w:rsidRPr="0023231F">
        <w:rPr>
          <w:rFonts w:asciiTheme="minorHAnsi" w:eastAsia="David Libre" w:hAnsiTheme="minorHAnsi" w:cstheme="minorHAnsi"/>
          <w:sz w:val="24"/>
          <w:szCs w:val="24"/>
          <w:rtl/>
        </w:rPr>
        <w:t>אופטימליים</w:t>
      </w:r>
      <w:r w:rsidR="00380EC3">
        <w:rPr>
          <w:rFonts w:asciiTheme="minorHAnsi" w:eastAsia="David Libre" w:hAnsiTheme="minorHAnsi" w:cstheme="minorHAnsi" w:hint="cs"/>
          <w:sz w:val="24"/>
          <w:szCs w:val="24"/>
          <w:rtl/>
        </w:rPr>
        <w:t>.</w:t>
      </w:r>
      <w:r w:rsidR="007B15D2">
        <w:rPr>
          <w:rFonts w:asciiTheme="minorHAnsi" w:eastAsia="David Libre" w:hAnsiTheme="minorHAnsi" w:cstheme="minorHAnsi" w:hint="cs"/>
          <w:sz w:val="24"/>
          <w:szCs w:val="24"/>
          <w:rtl/>
        </w:rPr>
        <w:t xml:space="preserve"> </w:t>
      </w:r>
      <w:r w:rsidR="00E514A8">
        <w:rPr>
          <w:rFonts w:asciiTheme="minorHAnsi" w:eastAsia="David Libre" w:hAnsiTheme="minorHAnsi" w:cstheme="minorHAnsi" w:hint="cs"/>
          <w:sz w:val="24"/>
          <w:szCs w:val="24"/>
          <w:rtl/>
        </w:rPr>
        <w:t>תחת ה</w:t>
      </w:r>
      <w:r w:rsidR="007B15D2">
        <w:rPr>
          <w:rFonts w:asciiTheme="minorHAnsi" w:eastAsia="David Libre" w:hAnsiTheme="minorHAnsi" w:cstheme="minorHAnsi" w:hint="cs"/>
          <w:sz w:val="24"/>
          <w:szCs w:val="24"/>
          <w:rtl/>
        </w:rPr>
        <w:t>דומיין שבו המאמר עוסק</w:t>
      </w:r>
      <w:r w:rsidR="00E514A8">
        <w:rPr>
          <w:rFonts w:asciiTheme="minorHAnsi" w:eastAsia="David Libre" w:hAnsiTheme="minorHAnsi" w:cstheme="minorHAnsi" w:hint="cs"/>
          <w:sz w:val="24"/>
          <w:szCs w:val="24"/>
          <w:rtl/>
        </w:rPr>
        <w:t xml:space="preserve"> (משחקי</w:t>
      </w:r>
      <w:r w:rsidR="00E51506">
        <w:rPr>
          <w:rFonts w:asciiTheme="minorHAnsi" w:eastAsia="David Libre" w:hAnsiTheme="minorHAnsi" w:cstheme="minorHAnsi" w:hint="cs"/>
          <w:sz w:val="24"/>
          <w:szCs w:val="24"/>
          <w:rtl/>
        </w:rPr>
        <w:t xml:space="preserve"> סכום אפס לשני שחקנים תלויי מזל עם מידע מושלם)</w:t>
      </w:r>
      <w:r w:rsidR="007B15D2">
        <w:rPr>
          <w:rFonts w:asciiTheme="minorHAnsi" w:eastAsia="David Libre" w:hAnsiTheme="minorHAnsi" w:cstheme="minorHAnsi" w:hint="cs"/>
          <w:sz w:val="24"/>
          <w:szCs w:val="24"/>
          <w:rtl/>
        </w:rPr>
        <w:t xml:space="preserve">, החוקרים מציאים ליצור </w:t>
      </w:r>
      <w:r w:rsidR="004F1CD3" w:rsidRPr="0023231F">
        <w:rPr>
          <w:rFonts w:asciiTheme="minorHAnsi" w:eastAsia="David Libre" w:hAnsiTheme="minorHAnsi" w:cstheme="minorHAnsi"/>
          <w:sz w:val="24"/>
          <w:szCs w:val="24"/>
          <w:rtl/>
        </w:rPr>
        <w:t>טרייד-אוף בין זמן הריצה לאופטימליות הפתרון</w:t>
      </w:r>
      <w:r w:rsidR="00AA076C" w:rsidRPr="0023231F">
        <w:rPr>
          <w:rFonts w:asciiTheme="minorHAnsi" w:eastAsia="David Libre" w:hAnsiTheme="minorHAnsi" w:cstheme="minorHAnsi"/>
          <w:sz w:val="24"/>
          <w:szCs w:val="24"/>
          <w:rtl/>
        </w:rPr>
        <w:t xml:space="preserve"> </w:t>
      </w:r>
      <w:del w:id="51" w:author="Nagar, Omer" w:date="2020-10-24T13:13:00Z">
        <w:r w:rsidR="00901AE0" w:rsidDel="000152B3">
          <w:rPr>
            <w:rFonts w:asciiTheme="minorHAnsi" w:eastAsia="David Libre" w:hAnsiTheme="minorHAnsi" w:cstheme="minorHAnsi" w:hint="cs"/>
            <w:sz w:val="24"/>
            <w:szCs w:val="24"/>
            <w:rtl/>
          </w:rPr>
          <w:delText>ע"י</w:delText>
        </w:r>
      </w:del>
      <w:ins w:id="52" w:author="Nagar, Omer" w:date="2020-10-24T13:13:00Z">
        <w:r w:rsidR="000152B3">
          <w:rPr>
            <w:rFonts w:asciiTheme="minorHAnsi" w:eastAsia="David Libre" w:hAnsiTheme="minorHAnsi" w:cstheme="minorHAnsi" w:hint="cs"/>
            <w:sz w:val="24"/>
            <w:szCs w:val="24"/>
            <w:rtl/>
          </w:rPr>
          <w:t>על ידי</w:t>
        </w:r>
      </w:ins>
      <w:r w:rsidR="00901AE0">
        <w:rPr>
          <w:rFonts w:asciiTheme="minorHAnsi" w:eastAsia="David Libre" w:hAnsiTheme="minorHAnsi" w:cstheme="minorHAnsi" w:hint="cs"/>
          <w:sz w:val="24"/>
          <w:szCs w:val="24"/>
          <w:rtl/>
        </w:rPr>
        <w:t xml:space="preserve">  אפשור של </w:t>
      </w:r>
      <w:r w:rsidR="00C10DC3" w:rsidRPr="0023231F">
        <w:rPr>
          <w:rFonts w:asciiTheme="minorHAnsi" w:eastAsia="David Libre" w:hAnsiTheme="minorHAnsi" w:cstheme="minorHAnsi"/>
          <w:sz w:val="24"/>
          <w:szCs w:val="24"/>
          <w:rtl/>
        </w:rPr>
        <w:t>גיזום נרחב יותר</w:t>
      </w:r>
      <w:r w:rsidR="000300B8">
        <w:rPr>
          <w:rFonts w:asciiTheme="minorHAnsi" w:eastAsia="David Libre" w:hAnsiTheme="minorHAnsi" w:cstheme="minorHAnsi" w:hint="cs"/>
          <w:sz w:val="24"/>
          <w:szCs w:val="24"/>
          <w:rtl/>
        </w:rPr>
        <w:t xml:space="preserve"> מזה המתאפשר בחיפוש אחר פתרון אופטמלי</w:t>
      </w:r>
      <w:r w:rsidR="00F45541" w:rsidRPr="0023231F">
        <w:rPr>
          <w:rFonts w:asciiTheme="minorHAnsi" w:eastAsia="David Libre" w:hAnsiTheme="minorHAnsi" w:cstheme="minorHAnsi"/>
          <w:sz w:val="24"/>
          <w:szCs w:val="24"/>
          <w:rtl/>
        </w:rPr>
        <w:t>.</w:t>
      </w:r>
      <w:r w:rsidR="00C10DC3" w:rsidRPr="0023231F">
        <w:rPr>
          <w:rFonts w:asciiTheme="minorHAnsi" w:eastAsia="David Libre" w:hAnsiTheme="minorHAnsi" w:cstheme="minorHAnsi"/>
          <w:sz w:val="24"/>
          <w:szCs w:val="24"/>
          <w:rtl/>
        </w:rPr>
        <w:t xml:space="preserve"> </w:t>
      </w:r>
    </w:p>
    <w:p w14:paraId="660BB93F" w14:textId="6AE3EEFA" w:rsidR="00FD629F" w:rsidRDefault="006409B2" w:rsidP="00561D77">
      <w:pPr>
        <w:pStyle w:val="ListParagraph"/>
        <w:spacing w:after="0" w:line="240" w:lineRule="auto"/>
        <w:ind w:left="0" w:firstLine="360"/>
        <w:rPr>
          <w:rFonts w:asciiTheme="minorHAnsi" w:eastAsia="David Libre" w:hAnsiTheme="minorHAnsi" w:cstheme="minorHAnsi"/>
          <w:sz w:val="24"/>
          <w:szCs w:val="24"/>
          <w:rtl/>
        </w:rPr>
      </w:pPr>
      <w:r>
        <w:rPr>
          <w:rFonts w:asciiTheme="minorHAnsi" w:eastAsia="David Libre" w:hAnsiTheme="minorHAnsi" w:cstheme="minorHAnsi" w:hint="cs"/>
          <w:sz w:val="24"/>
          <w:szCs w:val="24"/>
          <w:rtl/>
        </w:rPr>
        <w:t>המאמר מגדיר</w:t>
      </w:r>
      <w:r w:rsidR="00E3752C">
        <w:rPr>
          <w:rFonts w:asciiTheme="minorHAnsi" w:eastAsia="David Libre" w:hAnsiTheme="minorHAnsi" w:cstheme="minorHAnsi" w:hint="cs"/>
          <w:sz w:val="24"/>
          <w:szCs w:val="24"/>
          <w:rtl/>
        </w:rPr>
        <w:t xml:space="preserve"> </w:t>
      </w:r>
      <w:r w:rsidR="00FE5827">
        <w:rPr>
          <w:rFonts w:asciiTheme="minorHAnsi" w:eastAsia="David Libre" w:hAnsiTheme="minorHAnsi" w:cstheme="minorHAnsi" w:hint="cs"/>
          <w:sz w:val="24"/>
          <w:szCs w:val="24"/>
          <w:rtl/>
        </w:rPr>
        <w:t>תאוריה ל</w:t>
      </w:r>
      <w:r w:rsidR="007F4093">
        <w:rPr>
          <w:rFonts w:asciiTheme="minorHAnsi" w:eastAsia="David Libre" w:hAnsiTheme="minorHAnsi" w:cstheme="minorHAnsi" w:hint="cs"/>
          <w:sz w:val="24"/>
          <w:szCs w:val="24"/>
          <w:rtl/>
        </w:rPr>
        <w:t xml:space="preserve">תכנון </w:t>
      </w:r>
      <w:r w:rsidR="00E3752C">
        <w:rPr>
          <w:rFonts w:asciiTheme="minorHAnsi" w:eastAsia="David Libre" w:hAnsiTheme="minorHAnsi" w:cstheme="minorHAnsi" w:hint="cs"/>
          <w:sz w:val="24"/>
          <w:szCs w:val="24"/>
          <w:rtl/>
        </w:rPr>
        <w:t>א</w:t>
      </w:r>
      <w:r w:rsidR="00D90FBB">
        <w:rPr>
          <w:rFonts w:asciiTheme="minorHAnsi" w:eastAsia="David Libre" w:hAnsiTheme="minorHAnsi" w:cstheme="minorHAnsi" w:hint="cs"/>
          <w:sz w:val="24"/>
          <w:szCs w:val="24"/>
          <w:rtl/>
        </w:rPr>
        <w:t>לגוריתמים</w:t>
      </w:r>
      <w:r w:rsidR="00D1028F">
        <w:rPr>
          <w:rFonts w:asciiTheme="minorHAnsi" w:eastAsia="David Libre" w:hAnsiTheme="minorHAnsi" w:cstheme="minorHAnsi"/>
          <w:sz w:val="24"/>
          <w:szCs w:val="24"/>
        </w:rPr>
        <w:t xml:space="preserve"> </w:t>
      </w:r>
      <w:r w:rsidR="00D1028F">
        <w:rPr>
          <w:rFonts w:asciiTheme="minorHAnsi" w:eastAsia="David Libre" w:hAnsiTheme="minorHAnsi" w:cstheme="minorHAnsi" w:hint="cs"/>
          <w:sz w:val="24"/>
          <w:szCs w:val="24"/>
          <w:rtl/>
        </w:rPr>
        <w:t>תת-אופטימליים מוגבלים</w:t>
      </w:r>
      <w:r w:rsidR="00D90FBB">
        <w:rPr>
          <w:rFonts w:asciiTheme="minorHAnsi" w:eastAsia="David Libre" w:hAnsiTheme="minorHAnsi" w:cstheme="minorHAnsi" w:hint="cs"/>
          <w:sz w:val="24"/>
          <w:szCs w:val="24"/>
          <w:rtl/>
        </w:rPr>
        <w:t xml:space="preserve"> </w:t>
      </w:r>
      <w:r w:rsidR="00FE5827">
        <w:rPr>
          <w:rFonts w:asciiTheme="minorHAnsi" w:eastAsia="David Libre" w:hAnsiTheme="minorHAnsi" w:cstheme="minorHAnsi"/>
          <w:sz w:val="24"/>
          <w:szCs w:val="24"/>
          <w:rtl/>
        </w:rPr>
        <w:t>–</w:t>
      </w:r>
      <w:r w:rsidR="00FE5827">
        <w:rPr>
          <w:rFonts w:asciiTheme="minorHAnsi" w:eastAsia="David Libre" w:hAnsiTheme="minorHAnsi" w:cstheme="minorHAnsi" w:hint="cs"/>
          <w:sz w:val="24"/>
          <w:szCs w:val="24"/>
          <w:rtl/>
        </w:rPr>
        <w:t xml:space="preserve"> </w:t>
      </w:r>
      <w:r w:rsidR="00E64252">
        <w:rPr>
          <w:rFonts w:asciiTheme="minorHAnsi" w:eastAsia="David Libre" w:hAnsiTheme="minorHAnsi" w:cstheme="minorHAnsi" w:hint="cs"/>
          <w:sz w:val="24"/>
          <w:szCs w:val="24"/>
          <w:rtl/>
        </w:rPr>
        <w:t>ה</w:t>
      </w:r>
      <w:r w:rsidR="00FD629F">
        <w:rPr>
          <w:rFonts w:asciiTheme="minorHAnsi" w:eastAsia="David Libre" w:hAnsiTheme="minorHAnsi" w:cstheme="minorHAnsi" w:hint="cs"/>
          <w:sz w:val="24"/>
          <w:szCs w:val="24"/>
          <w:rtl/>
        </w:rPr>
        <w:t xml:space="preserve">רעיון הכללי מגדיר כי </w:t>
      </w:r>
      <w:r w:rsidR="00FE5827">
        <w:rPr>
          <w:rFonts w:asciiTheme="minorHAnsi" w:eastAsia="David Libre" w:hAnsiTheme="minorHAnsi" w:cstheme="minorHAnsi" w:hint="cs"/>
          <w:sz w:val="24"/>
          <w:szCs w:val="24"/>
          <w:rtl/>
        </w:rPr>
        <w:t xml:space="preserve">אלגוריתמים </w:t>
      </w:r>
      <w:r w:rsidR="00E56DE2">
        <w:rPr>
          <w:rFonts w:asciiTheme="minorHAnsi" w:eastAsia="David Libre" w:hAnsiTheme="minorHAnsi" w:cstheme="minorHAnsi" w:hint="cs"/>
          <w:sz w:val="24"/>
          <w:szCs w:val="24"/>
          <w:rtl/>
        </w:rPr>
        <w:t>אלו יקבלו מהמשתמש</w:t>
      </w:r>
      <w:r w:rsidR="004253D9">
        <w:rPr>
          <w:rFonts w:asciiTheme="minorHAnsi" w:eastAsia="David Libre" w:hAnsiTheme="minorHAnsi" w:cstheme="minorHAnsi" w:hint="cs"/>
          <w:sz w:val="24"/>
          <w:szCs w:val="24"/>
          <w:rtl/>
        </w:rPr>
        <w:t xml:space="preserve"> ערך </w:t>
      </w:r>
      <w:r w:rsidR="00E56DE2">
        <w:rPr>
          <w:rFonts w:asciiTheme="minorHAnsi" w:eastAsia="David Libre" w:hAnsiTheme="minorHAnsi" w:cstheme="minorHAnsi"/>
          <w:sz w:val="24"/>
          <w:szCs w:val="24"/>
          <w:rtl/>
        </w:rPr>
        <w:t>ϵ</w:t>
      </w:r>
      <w:r w:rsidR="007F4093">
        <w:rPr>
          <w:rFonts w:asciiTheme="minorHAnsi" w:eastAsia="David Libre" w:hAnsiTheme="minorHAnsi" w:cstheme="minorHAnsi" w:hint="cs"/>
          <w:sz w:val="24"/>
          <w:szCs w:val="24"/>
          <w:rtl/>
        </w:rPr>
        <w:t xml:space="preserve"> </w:t>
      </w:r>
      <w:r w:rsidR="00E56DE2">
        <w:rPr>
          <w:rFonts w:asciiTheme="minorHAnsi" w:eastAsia="David Libre" w:hAnsiTheme="minorHAnsi" w:cstheme="minorHAnsi" w:hint="cs"/>
          <w:sz w:val="24"/>
          <w:szCs w:val="24"/>
          <w:rtl/>
        </w:rPr>
        <w:t>ויחזירו פתרון תת-אופטימלי לעץ משחק שע</w:t>
      </w:r>
      <w:r w:rsidR="00CB163C">
        <w:rPr>
          <w:rFonts w:asciiTheme="minorHAnsi" w:eastAsia="David Libre" w:hAnsiTheme="minorHAnsi" w:cstheme="minorHAnsi" w:hint="cs"/>
          <w:sz w:val="24"/>
          <w:szCs w:val="24"/>
          <w:rtl/>
        </w:rPr>
        <w:t xml:space="preserve">רכו </w:t>
      </w:r>
      <w:r w:rsidR="00FD629F">
        <w:rPr>
          <w:rFonts w:asciiTheme="minorHAnsi" w:eastAsia="David Libre" w:hAnsiTheme="minorHAnsi" w:cstheme="minorHAnsi" w:hint="cs"/>
          <w:sz w:val="24"/>
          <w:szCs w:val="24"/>
          <w:rtl/>
        </w:rPr>
        <w:t>רחוק</w:t>
      </w:r>
      <w:r w:rsidR="00CB163C">
        <w:rPr>
          <w:rFonts w:asciiTheme="minorHAnsi" w:eastAsia="David Libre" w:hAnsiTheme="minorHAnsi" w:cstheme="minorHAnsi" w:hint="cs"/>
          <w:sz w:val="24"/>
          <w:szCs w:val="24"/>
          <w:rtl/>
        </w:rPr>
        <w:t xml:space="preserve"> בעד </w:t>
      </w:r>
      <w:r w:rsidR="00CB163C">
        <w:rPr>
          <w:rFonts w:asciiTheme="minorHAnsi" w:eastAsia="David Libre" w:hAnsiTheme="minorHAnsi" w:cstheme="minorHAnsi"/>
          <w:sz w:val="24"/>
          <w:szCs w:val="24"/>
          <w:rtl/>
        </w:rPr>
        <w:t>ϵ</w:t>
      </w:r>
      <w:r w:rsidR="00CB163C">
        <w:rPr>
          <w:rFonts w:asciiTheme="minorHAnsi" w:eastAsia="David Libre" w:hAnsiTheme="minorHAnsi" w:cstheme="minorHAnsi" w:hint="cs"/>
          <w:sz w:val="24"/>
          <w:szCs w:val="24"/>
          <w:rtl/>
        </w:rPr>
        <w:t xml:space="preserve"> מערך המינימקס האמיתי של העץ.</w:t>
      </w:r>
      <w:r w:rsidR="008927B8">
        <w:rPr>
          <w:rFonts w:asciiTheme="minorHAnsi" w:eastAsia="David Libre" w:hAnsiTheme="minorHAnsi" w:cstheme="minorHAnsi" w:hint="cs"/>
          <w:sz w:val="24"/>
          <w:szCs w:val="24"/>
          <w:rtl/>
        </w:rPr>
        <w:t xml:space="preserve"> בנוסף</w:t>
      </w:r>
      <w:r w:rsidR="00E56DE2">
        <w:rPr>
          <w:rFonts w:asciiTheme="minorHAnsi" w:eastAsia="David Libre" w:hAnsiTheme="minorHAnsi" w:cstheme="minorHAnsi" w:hint="cs"/>
          <w:sz w:val="24"/>
          <w:szCs w:val="24"/>
          <w:rtl/>
        </w:rPr>
        <w:t xml:space="preserve"> </w:t>
      </w:r>
      <w:r w:rsidR="008927B8">
        <w:rPr>
          <w:rFonts w:asciiTheme="minorHAnsi" w:eastAsia="David Libre" w:hAnsiTheme="minorHAnsi" w:cstheme="minorHAnsi" w:hint="cs"/>
          <w:sz w:val="24"/>
          <w:szCs w:val="24"/>
          <w:rtl/>
        </w:rPr>
        <w:t>מוגדר רעיון כללי להרחבת חוקי גזירה של אלגוריתמים מוכרים כך שיחזירו פתרונות תת-אופטימליים מסוג זה</w:t>
      </w:r>
      <w:r w:rsidR="00632961">
        <w:rPr>
          <w:rFonts w:asciiTheme="minorHAnsi" w:eastAsia="David Libre" w:hAnsiTheme="minorHAnsi" w:cstheme="minorHAnsi" w:hint="cs"/>
          <w:sz w:val="24"/>
          <w:szCs w:val="24"/>
          <w:rtl/>
        </w:rPr>
        <w:t xml:space="preserve"> </w:t>
      </w:r>
      <w:r w:rsidR="00632961">
        <w:rPr>
          <w:rFonts w:asciiTheme="minorHAnsi" w:eastAsia="David Libre" w:hAnsiTheme="minorHAnsi" w:cstheme="minorHAnsi"/>
          <w:sz w:val="24"/>
          <w:szCs w:val="24"/>
          <w:rtl/>
        </w:rPr>
        <w:t>–</w:t>
      </w:r>
      <w:r w:rsidR="00632961">
        <w:rPr>
          <w:rFonts w:asciiTheme="minorHAnsi" w:eastAsia="David Libre" w:hAnsiTheme="minorHAnsi" w:cstheme="minorHAnsi" w:hint="cs"/>
          <w:sz w:val="24"/>
          <w:szCs w:val="24"/>
          <w:rtl/>
        </w:rPr>
        <w:t xml:space="preserve"> על פי עקרונות אלו ככל שערכו של </w:t>
      </w:r>
      <w:r w:rsidR="00632961">
        <w:rPr>
          <w:rFonts w:asciiTheme="minorHAnsi" w:eastAsia="David Libre" w:hAnsiTheme="minorHAnsi" w:cstheme="minorHAnsi"/>
          <w:sz w:val="24"/>
          <w:szCs w:val="24"/>
          <w:rtl/>
        </w:rPr>
        <w:t>ϵ</w:t>
      </w:r>
      <w:r w:rsidR="00632961">
        <w:rPr>
          <w:rFonts w:asciiTheme="minorHAnsi" w:eastAsia="David Libre" w:hAnsiTheme="minorHAnsi" w:cstheme="minorHAnsi" w:hint="cs"/>
          <w:sz w:val="24"/>
          <w:szCs w:val="24"/>
          <w:rtl/>
        </w:rPr>
        <w:t xml:space="preserve"> יהיה גדול יותר תתאפשר גזירה נרחבת יותר בעץ</w:t>
      </w:r>
      <w:r w:rsidR="008927B8">
        <w:rPr>
          <w:rFonts w:asciiTheme="minorHAnsi" w:eastAsia="David Libre" w:hAnsiTheme="minorHAnsi" w:cstheme="minorHAnsi" w:hint="cs"/>
          <w:sz w:val="24"/>
          <w:szCs w:val="24"/>
          <w:rtl/>
        </w:rPr>
        <w:t>.</w:t>
      </w:r>
      <w:r w:rsidR="002D36B1">
        <w:rPr>
          <w:rFonts w:asciiTheme="minorHAnsi" w:eastAsia="David Libre" w:hAnsiTheme="minorHAnsi" w:cstheme="minorHAnsi" w:hint="cs"/>
          <w:sz w:val="24"/>
          <w:szCs w:val="24"/>
          <w:rtl/>
        </w:rPr>
        <w:t xml:space="preserve"> </w:t>
      </w:r>
    </w:p>
    <w:p w14:paraId="0C30B871" w14:textId="76FDE9A8" w:rsidR="007A1DD4" w:rsidRDefault="00CA19B8" w:rsidP="00561D77">
      <w:pPr>
        <w:pStyle w:val="ListParagraph"/>
        <w:spacing w:after="0" w:line="240" w:lineRule="auto"/>
        <w:ind w:left="0" w:firstLine="360"/>
        <w:rPr>
          <w:rFonts w:asciiTheme="minorHAnsi" w:eastAsia="David Libre" w:hAnsiTheme="minorHAnsi" w:cstheme="minorHAnsi"/>
          <w:sz w:val="24"/>
          <w:szCs w:val="24"/>
          <w:rtl/>
        </w:rPr>
      </w:pPr>
      <w:r>
        <w:rPr>
          <w:rFonts w:asciiTheme="minorHAnsi" w:eastAsia="David Libre" w:hAnsiTheme="minorHAnsi" w:cstheme="minorHAnsi" w:hint="cs"/>
          <w:sz w:val="24"/>
          <w:szCs w:val="24"/>
          <w:rtl/>
        </w:rPr>
        <w:t>כמו כן,</w:t>
      </w:r>
      <w:r w:rsidR="002D36B1">
        <w:rPr>
          <w:rFonts w:asciiTheme="minorHAnsi" w:eastAsia="David Libre" w:hAnsiTheme="minorHAnsi" w:cstheme="minorHAnsi" w:hint="cs"/>
          <w:sz w:val="24"/>
          <w:szCs w:val="24"/>
          <w:rtl/>
        </w:rPr>
        <w:t xml:space="preserve"> מוצג במאמר אלגוריתם </w:t>
      </w:r>
      <w:r w:rsidR="00D07933">
        <w:rPr>
          <w:rFonts w:asciiTheme="minorHAnsi" w:eastAsia="David Libre" w:hAnsiTheme="minorHAnsi" w:cstheme="minorHAnsi" w:hint="cs"/>
          <w:sz w:val="24"/>
          <w:szCs w:val="24"/>
          <w:rtl/>
        </w:rPr>
        <w:t xml:space="preserve">חיפוש </w:t>
      </w:r>
      <w:r w:rsidR="002D36B1">
        <w:rPr>
          <w:rFonts w:asciiTheme="minorHAnsi" w:eastAsia="David Libre" w:hAnsiTheme="minorHAnsi" w:cstheme="minorHAnsi" w:hint="cs"/>
          <w:sz w:val="24"/>
          <w:szCs w:val="24"/>
          <w:rtl/>
        </w:rPr>
        <w:t xml:space="preserve">חדש </w:t>
      </w:r>
      <w:r w:rsidR="00D07933">
        <w:rPr>
          <w:rFonts w:asciiTheme="minorHAnsi" w:eastAsia="David Libre" w:hAnsiTheme="minorHAnsi" w:cstheme="minorHAnsi" w:hint="cs"/>
          <w:sz w:val="24"/>
          <w:szCs w:val="24"/>
          <w:rtl/>
        </w:rPr>
        <w:t xml:space="preserve">לעצי משחק </w:t>
      </w:r>
      <w:r w:rsidR="002D36B1">
        <w:rPr>
          <w:rFonts w:asciiTheme="minorHAnsi" w:eastAsia="David Libre" w:hAnsiTheme="minorHAnsi" w:cstheme="minorHAnsi" w:hint="cs"/>
          <w:sz w:val="24"/>
          <w:szCs w:val="24"/>
          <w:rtl/>
        </w:rPr>
        <w:t xml:space="preserve">בשם </w:t>
      </w:r>
      <w:r w:rsidR="002D36B1">
        <w:rPr>
          <w:rFonts w:asciiTheme="minorHAnsi" w:eastAsia="David Libre" w:hAnsiTheme="minorHAnsi" w:cstheme="minorHAnsi"/>
          <w:sz w:val="24"/>
          <w:szCs w:val="24"/>
        </w:rPr>
        <w:t>Bounded Alpha-Be</w:t>
      </w:r>
      <w:r w:rsidR="00CF7CE1">
        <w:rPr>
          <w:rFonts w:asciiTheme="minorHAnsi" w:eastAsia="David Libre" w:hAnsiTheme="minorHAnsi" w:cstheme="minorHAnsi"/>
          <w:sz w:val="24"/>
          <w:szCs w:val="24"/>
        </w:rPr>
        <w:t>ta (BAB)</w:t>
      </w:r>
      <w:r w:rsidR="00CF7CE1">
        <w:rPr>
          <w:rFonts w:asciiTheme="minorHAnsi" w:eastAsia="David Libre" w:hAnsiTheme="minorHAnsi" w:cstheme="minorHAnsi" w:hint="cs"/>
          <w:sz w:val="24"/>
          <w:szCs w:val="24"/>
          <w:rtl/>
        </w:rPr>
        <w:t xml:space="preserve"> </w:t>
      </w:r>
      <w:r w:rsidR="00980B57">
        <w:rPr>
          <w:rFonts w:asciiTheme="minorHAnsi" w:eastAsia="David Libre" w:hAnsiTheme="minorHAnsi" w:cstheme="minorHAnsi" w:hint="cs"/>
          <w:sz w:val="24"/>
          <w:szCs w:val="24"/>
          <w:rtl/>
        </w:rPr>
        <w:t>הפועל על פי חוקי גזירה אלו.</w:t>
      </w:r>
      <w:r w:rsidR="004A4253">
        <w:rPr>
          <w:rFonts w:asciiTheme="minorHAnsi" w:eastAsia="David Libre" w:hAnsiTheme="minorHAnsi" w:cstheme="minorHAnsi" w:hint="cs"/>
          <w:sz w:val="24"/>
          <w:szCs w:val="24"/>
          <w:rtl/>
        </w:rPr>
        <w:t xml:space="preserve"> אלגוריתם זה </w:t>
      </w:r>
      <w:r w:rsidR="006D750E">
        <w:rPr>
          <w:rFonts w:asciiTheme="minorHAnsi" w:eastAsia="David Libre" w:hAnsiTheme="minorHAnsi" w:cstheme="minorHAnsi" w:hint="cs"/>
          <w:sz w:val="24"/>
          <w:szCs w:val="24"/>
          <w:rtl/>
        </w:rPr>
        <w:t>מבוסס על אלגוריתם האלפא בטא המוכר</w:t>
      </w:r>
      <w:r w:rsidR="00CA548C">
        <w:rPr>
          <w:rFonts w:asciiTheme="minorHAnsi" w:eastAsia="David Libre" w:hAnsiTheme="minorHAnsi" w:cstheme="minorHAnsi" w:hint="cs"/>
          <w:sz w:val="24"/>
          <w:szCs w:val="24"/>
          <w:rtl/>
        </w:rPr>
        <w:t xml:space="preserve"> </w:t>
      </w:r>
      <w:r w:rsidR="00575CAF">
        <w:rPr>
          <w:rFonts w:asciiTheme="minorHAnsi" w:eastAsia="David Libre" w:hAnsiTheme="minorHAnsi" w:cstheme="minorHAnsi" w:hint="cs"/>
          <w:sz w:val="24"/>
          <w:szCs w:val="24"/>
          <w:rtl/>
        </w:rPr>
        <w:t>(האלגוריתם שומר מיד</w:t>
      </w:r>
      <w:r w:rsidR="00504928">
        <w:rPr>
          <w:rFonts w:asciiTheme="minorHAnsi" w:eastAsia="David Libre" w:hAnsiTheme="minorHAnsi" w:cstheme="minorHAnsi" w:hint="cs"/>
          <w:sz w:val="24"/>
          <w:szCs w:val="24"/>
          <w:rtl/>
        </w:rPr>
        <w:t>ע ע</w:t>
      </w:r>
      <w:r w:rsidR="009141E2">
        <w:rPr>
          <w:rFonts w:asciiTheme="minorHAnsi" w:eastAsia="David Libre" w:hAnsiTheme="minorHAnsi" w:cstheme="minorHAnsi" w:hint="cs"/>
          <w:sz w:val="24"/>
          <w:szCs w:val="24"/>
          <w:rtl/>
        </w:rPr>
        <w:t>בור כל קודקוד בעץ בשלושה משתנים</w:t>
      </w:r>
      <w:r w:rsidR="00481F1B">
        <w:rPr>
          <w:rFonts w:asciiTheme="minorHAnsi" w:eastAsia="David Libre" w:hAnsiTheme="minorHAnsi" w:cstheme="minorHAnsi"/>
          <w:sz w:val="24"/>
          <w:szCs w:val="24"/>
        </w:rPr>
        <w:t xml:space="preserve"> </w:t>
      </w:r>
      <w:r w:rsidR="00481F1B">
        <w:rPr>
          <w:rFonts w:asciiTheme="minorHAnsi" w:eastAsia="David Libre" w:hAnsiTheme="minorHAnsi" w:cstheme="minorHAnsi" w:hint="cs"/>
          <w:sz w:val="24"/>
          <w:szCs w:val="24"/>
          <w:rtl/>
        </w:rPr>
        <w:t xml:space="preserve"> - </w:t>
      </w:r>
      <w:r w:rsidR="00481F1B">
        <w:rPr>
          <w:rFonts w:asciiTheme="minorHAnsi" w:eastAsia="David Libre" w:hAnsiTheme="minorHAnsi" w:cstheme="minorHAnsi"/>
          <w:sz w:val="24"/>
          <w:szCs w:val="24"/>
        </w:rPr>
        <w:t>v</w:t>
      </w:r>
      <w:r w:rsidR="00481F1B">
        <w:rPr>
          <w:rFonts w:asciiTheme="minorHAnsi" w:eastAsia="David Libre" w:hAnsiTheme="minorHAnsi" w:cstheme="minorHAnsi" w:hint="cs"/>
          <w:sz w:val="24"/>
          <w:szCs w:val="24"/>
          <w:rtl/>
        </w:rPr>
        <w:t xml:space="preserve"> המבטא את ערכו של הקודקוד, </w:t>
      </w:r>
      <w:r w:rsidR="00504928">
        <w:rPr>
          <w:rFonts w:asciiTheme="minorHAnsi" w:eastAsia="David Libre" w:hAnsiTheme="minorHAnsi" w:cstheme="minorHAnsi"/>
          <w:sz w:val="24"/>
          <w:szCs w:val="24"/>
          <w:rtl/>
        </w:rPr>
        <w:t>α</w:t>
      </w:r>
      <w:r w:rsidR="00504928">
        <w:rPr>
          <w:rFonts w:asciiTheme="minorHAnsi" w:eastAsia="David Libre" w:hAnsiTheme="minorHAnsi" w:cstheme="minorHAnsi" w:hint="cs"/>
          <w:sz w:val="24"/>
          <w:szCs w:val="24"/>
          <w:rtl/>
        </w:rPr>
        <w:t xml:space="preserve"> ו </w:t>
      </w:r>
      <w:r w:rsidR="00504928">
        <w:rPr>
          <w:rFonts w:asciiTheme="minorHAnsi" w:eastAsia="David Libre" w:hAnsiTheme="minorHAnsi" w:cstheme="minorHAnsi"/>
          <w:sz w:val="24"/>
          <w:szCs w:val="24"/>
          <w:rtl/>
        </w:rPr>
        <w:t>β</w:t>
      </w:r>
      <w:r w:rsidR="00504928">
        <w:rPr>
          <w:rFonts w:asciiTheme="minorHAnsi" w:eastAsia="David Libre" w:hAnsiTheme="minorHAnsi" w:cstheme="minorHAnsi" w:hint="cs"/>
          <w:sz w:val="24"/>
          <w:szCs w:val="24"/>
          <w:rtl/>
        </w:rPr>
        <w:t xml:space="preserve"> </w:t>
      </w:r>
      <w:r w:rsidR="0025202D">
        <w:rPr>
          <w:rFonts w:asciiTheme="minorHAnsi" w:eastAsia="David Libre" w:hAnsiTheme="minorHAnsi" w:cstheme="minorHAnsi" w:hint="cs"/>
          <w:sz w:val="24"/>
          <w:szCs w:val="24"/>
          <w:rtl/>
        </w:rPr>
        <w:t xml:space="preserve">המבוססים על קודקודים שכבר בוקרו, </w:t>
      </w:r>
      <w:r w:rsidR="00504928">
        <w:rPr>
          <w:rFonts w:asciiTheme="minorHAnsi" w:eastAsia="David Libre" w:hAnsiTheme="minorHAnsi" w:cstheme="minorHAnsi" w:hint="cs"/>
          <w:sz w:val="24"/>
          <w:szCs w:val="24"/>
          <w:rtl/>
        </w:rPr>
        <w:t xml:space="preserve">ומבצע גיזום </w:t>
      </w:r>
      <w:r w:rsidR="007B2627">
        <w:rPr>
          <w:rFonts w:asciiTheme="minorHAnsi" w:eastAsia="David Libre" w:hAnsiTheme="minorHAnsi" w:cstheme="minorHAnsi" w:hint="cs"/>
          <w:sz w:val="24"/>
          <w:szCs w:val="24"/>
          <w:rtl/>
        </w:rPr>
        <w:t>ב</w:t>
      </w:r>
      <w:r w:rsidR="009141E2">
        <w:rPr>
          <w:rFonts w:asciiTheme="minorHAnsi" w:eastAsia="David Libre" w:hAnsiTheme="minorHAnsi" w:cstheme="minorHAnsi" w:hint="cs"/>
          <w:sz w:val="24"/>
          <w:szCs w:val="24"/>
          <w:rtl/>
        </w:rPr>
        <w:t xml:space="preserve">קודקוד </w:t>
      </w:r>
      <w:r w:rsidR="009141E2">
        <w:rPr>
          <w:rFonts w:asciiTheme="minorHAnsi" w:eastAsia="David Libre" w:hAnsiTheme="minorHAnsi" w:cstheme="minorHAnsi"/>
          <w:sz w:val="24"/>
          <w:szCs w:val="24"/>
        </w:rPr>
        <w:t>n</w:t>
      </w:r>
      <w:r w:rsidR="00481F1B">
        <w:rPr>
          <w:rFonts w:asciiTheme="minorHAnsi" w:eastAsia="David Libre" w:hAnsiTheme="minorHAnsi" w:cstheme="minorHAnsi" w:hint="cs"/>
          <w:sz w:val="24"/>
          <w:szCs w:val="24"/>
          <w:rtl/>
        </w:rPr>
        <w:t xml:space="preserve"> כאשר </w:t>
      </w:r>
      <w:r w:rsidR="00DD4968">
        <w:rPr>
          <w:rFonts w:asciiTheme="minorHAnsi" w:eastAsia="David Libre" w:hAnsiTheme="minorHAnsi" w:cstheme="minorHAnsi"/>
          <w:sz w:val="24"/>
          <w:szCs w:val="24"/>
        </w:rPr>
        <w:t>(n) ≤ α(n)</w:t>
      </w:r>
      <w:r w:rsidR="00481F1B">
        <w:rPr>
          <w:rFonts w:asciiTheme="minorHAnsi" w:eastAsia="David Libre" w:hAnsiTheme="minorHAnsi" w:cstheme="minorHAnsi"/>
          <w:sz w:val="24"/>
          <w:szCs w:val="24"/>
          <w:rtl/>
        </w:rPr>
        <w:t>β</w:t>
      </w:r>
      <w:r w:rsidR="00DD4968">
        <w:rPr>
          <w:rFonts w:asciiTheme="minorHAnsi" w:eastAsia="David Libre" w:hAnsiTheme="minorHAnsi" w:cstheme="minorHAnsi" w:hint="cs"/>
          <w:sz w:val="24"/>
          <w:szCs w:val="24"/>
          <w:rtl/>
        </w:rPr>
        <w:t>)</w:t>
      </w:r>
      <w:r w:rsidR="00CB74F7">
        <w:rPr>
          <w:rFonts w:asciiTheme="minorHAnsi" w:eastAsia="David Libre" w:hAnsiTheme="minorHAnsi" w:cstheme="minorHAnsi" w:hint="cs"/>
          <w:sz w:val="24"/>
          <w:szCs w:val="24"/>
          <w:rtl/>
        </w:rPr>
        <w:t xml:space="preserve"> ו</w:t>
      </w:r>
      <w:r w:rsidR="00C41CEF">
        <w:rPr>
          <w:rFonts w:asciiTheme="minorHAnsi" w:eastAsia="David Libre" w:hAnsiTheme="minorHAnsi" w:cstheme="minorHAnsi" w:hint="cs"/>
          <w:sz w:val="24"/>
          <w:szCs w:val="24"/>
          <w:rtl/>
        </w:rPr>
        <w:t>על אלגוריתם</w:t>
      </w:r>
      <w:r w:rsidR="0027208E">
        <w:rPr>
          <w:rFonts w:asciiTheme="minorHAnsi" w:eastAsia="David Libre" w:hAnsiTheme="minorHAnsi" w:cstheme="minorHAnsi" w:hint="cs"/>
          <w:sz w:val="24"/>
          <w:szCs w:val="24"/>
          <w:rtl/>
        </w:rPr>
        <w:t xml:space="preserve"> נוסף בשם</w:t>
      </w:r>
      <w:r w:rsidR="00C41CEF">
        <w:rPr>
          <w:rFonts w:asciiTheme="minorHAnsi" w:eastAsia="David Libre" w:hAnsiTheme="minorHAnsi" w:cstheme="minorHAnsi" w:hint="cs"/>
          <w:sz w:val="24"/>
          <w:szCs w:val="24"/>
          <w:rtl/>
        </w:rPr>
        <w:t xml:space="preserve"> </w:t>
      </w:r>
      <w:r w:rsidR="00D87E17">
        <w:rPr>
          <w:rFonts w:asciiTheme="minorHAnsi" w:eastAsia="David Libre" w:hAnsiTheme="minorHAnsi" w:cstheme="minorHAnsi"/>
          <w:sz w:val="24"/>
          <w:szCs w:val="24"/>
        </w:rPr>
        <w:t>*-Minimax</w:t>
      </w:r>
      <w:r w:rsidR="002E29C8">
        <w:rPr>
          <w:rFonts w:asciiTheme="minorHAnsi" w:eastAsia="David Libre" w:hAnsiTheme="minorHAnsi" w:cstheme="minorHAnsi" w:hint="cs"/>
          <w:sz w:val="24"/>
          <w:szCs w:val="24"/>
          <w:rtl/>
        </w:rPr>
        <w:t xml:space="preserve"> </w:t>
      </w:r>
      <w:r w:rsidR="00C37830">
        <w:rPr>
          <w:rFonts w:asciiTheme="minorHAnsi" w:eastAsia="David Libre" w:hAnsiTheme="minorHAnsi" w:cstheme="minorHAnsi" w:hint="cs"/>
          <w:sz w:val="24"/>
          <w:szCs w:val="24"/>
          <w:rtl/>
        </w:rPr>
        <w:t>בו נעשה</w:t>
      </w:r>
      <w:r w:rsidR="002E29C8">
        <w:rPr>
          <w:rFonts w:asciiTheme="minorHAnsi" w:eastAsia="David Libre" w:hAnsiTheme="minorHAnsi" w:cstheme="minorHAnsi" w:hint="cs"/>
          <w:sz w:val="24"/>
          <w:szCs w:val="24"/>
          <w:rtl/>
        </w:rPr>
        <w:t xml:space="preserve"> שימוש בשני ערכים נוספים </w:t>
      </w:r>
      <w:r w:rsidR="002E29C8" w:rsidRPr="0023231F">
        <w:rPr>
          <w:rFonts w:asciiTheme="minorHAnsi" w:eastAsia="David Libre" w:hAnsiTheme="minorHAnsi" w:cstheme="minorHAnsi"/>
          <w:sz w:val="24"/>
          <w:szCs w:val="24"/>
        </w:rPr>
        <w:t xml:space="preserve"> L</w:t>
      </w:r>
      <w:r w:rsidR="002E29C8" w:rsidRPr="0023231F">
        <w:rPr>
          <w:rFonts w:asciiTheme="minorHAnsi" w:eastAsia="David Libre" w:hAnsiTheme="minorHAnsi" w:cstheme="minorHAnsi"/>
          <w:sz w:val="24"/>
          <w:szCs w:val="24"/>
          <w:rtl/>
        </w:rPr>
        <w:t>ו</w:t>
      </w:r>
      <w:r w:rsidR="002E29C8" w:rsidRPr="0023231F">
        <w:rPr>
          <w:rFonts w:asciiTheme="minorHAnsi" w:eastAsia="David Libre" w:hAnsiTheme="minorHAnsi" w:cstheme="minorHAnsi"/>
          <w:sz w:val="24"/>
          <w:szCs w:val="24"/>
        </w:rPr>
        <w:t>U</w:t>
      </w:r>
      <w:r w:rsidR="002E29C8" w:rsidRPr="0023231F">
        <w:rPr>
          <w:rFonts w:asciiTheme="minorHAnsi" w:eastAsia="David Libre" w:hAnsiTheme="minorHAnsi" w:cstheme="minorHAnsi"/>
          <w:sz w:val="24"/>
          <w:szCs w:val="24"/>
          <w:rtl/>
        </w:rPr>
        <w:t xml:space="preserve"> </w:t>
      </w:r>
      <w:r w:rsidR="00C37830">
        <w:rPr>
          <w:rFonts w:asciiTheme="minorHAnsi" w:eastAsia="David Libre" w:hAnsiTheme="minorHAnsi" w:cstheme="minorHAnsi" w:hint="cs"/>
          <w:sz w:val="24"/>
          <w:szCs w:val="24"/>
          <w:rtl/>
        </w:rPr>
        <w:t>ה</w:t>
      </w:r>
      <w:r w:rsidR="002E29C8" w:rsidRPr="0023231F">
        <w:rPr>
          <w:rFonts w:asciiTheme="minorHAnsi" w:eastAsia="David Libre" w:hAnsiTheme="minorHAnsi" w:cstheme="minorHAnsi"/>
          <w:sz w:val="24"/>
          <w:szCs w:val="24"/>
          <w:rtl/>
        </w:rPr>
        <w:t xml:space="preserve">משמשים </w:t>
      </w:r>
      <w:r w:rsidR="001636BC">
        <w:rPr>
          <w:rFonts w:asciiTheme="minorHAnsi" w:eastAsia="David Libre" w:hAnsiTheme="minorHAnsi" w:cstheme="minorHAnsi" w:hint="cs"/>
          <w:sz w:val="24"/>
          <w:szCs w:val="24"/>
          <w:rtl/>
        </w:rPr>
        <w:t>לגיזום במשחקים עם אלמנט של מזל.</w:t>
      </w:r>
      <w:r w:rsidR="002E29C8" w:rsidRPr="0023231F">
        <w:rPr>
          <w:rFonts w:asciiTheme="minorHAnsi" w:eastAsia="David Libre" w:hAnsiTheme="minorHAnsi" w:cstheme="minorHAnsi"/>
          <w:sz w:val="24"/>
          <w:szCs w:val="24"/>
          <w:rtl/>
        </w:rPr>
        <w:t xml:space="preserve"> </w:t>
      </w:r>
      <w:r w:rsidR="00CB74F7">
        <w:rPr>
          <w:rFonts w:asciiTheme="minorHAnsi" w:eastAsia="David Libre" w:hAnsiTheme="minorHAnsi" w:cstheme="minorHAnsi" w:hint="cs"/>
          <w:sz w:val="24"/>
          <w:szCs w:val="24"/>
          <w:rtl/>
        </w:rPr>
        <w:t>בדומה</w:t>
      </w:r>
      <w:r w:rsidR="00C100B4">
        <w:rPr>
          <w:rFonts w:asciiTheme="minorHAnsi" w:eastAsia="David Libre" w:hAnsiTheme="minorHAnsi" w:cstheme="minorHAnsi" w:hint="cs"/>
          <w:sz w:val="24"/>
          <w:szCs w:val="24"/>
          <w:rtl/>
        </w:rPr>
        <w:t xml:space="preserve"> לאלגוריתמים</w:t>
      </w:r>
      <w:r w:rsidR="0027208E">
        <w:rPr>
          <w:rFonts w:asciiTheme="minorHAnsi" w:eastAsia="David Libre" w:hAnsiTheme="minorHAnsi" w:cstheme="minorHAnsi" w:hint="cs"/>
          <w:sz w:val="24"/>
          <w:szCs w:val="24"/>
          <w:rtl/>
        </w:rPr>
        <w:t xml:space="preserve"> אלו</w:t>
      </w:r>
      <w:r w:rsidR="001636BC">
        <w:rPr>
          <w:rFonts w:asciiTheme="minorHAnsi" w:eastAsia="David Libre" w:hAnsiTheme="minorHAnsi" w:cstheme="minorHAnsi" w:hint="cs"/>
          <w:sz w:val="24"/>
          <w:szCs w:val="24"/>
          <w:rtl/>
        </w:rPr>
        <w:t>,</w:t>
      </w:r>
      <w:r w:rsidR="00C100B4">
        <w:rPr>
          <w:rFonts w:asciiTheme="minorHAnsi" w:eastAsia="David Libre" w:hAnsiTheme="minorHAnsi" w:cstheme="minorHAnsi" w:hint="cs"/>
          <w:sz w:val="24"/>
          <w:szCs w:val="24"/>
          <w:rtl/>
        </w:rPr>
        <w:t xml:space="preserve"> </w:t>
      </w:r>
      <w:commentRangeStart w:id="53"/>
      <w:del w:id="54" w:author="Nagar, Omer" w:date="2020-10-24T13:06:00Z">
        <w:r w:rsidR="00C100B4" w:rsidDel="00714C4E">
          <w:rPr>
            <w:rFonts w:asciiTheme="minorHAnsi" w:eastAsia="David Libre" w:hAnsiTheme="minorHAnsi" w:cstheme="minorHAnsi" w:hint="cs"/>
            <w:sz w:val="24"/>
            <w:szCs w:val="24"/>
            <w:rtl/>
          </w:rPr>
          <w:delText xml:space="preserve">אלו </w:delText>
        </w:r>
        <w:commentRangeEnd w:id="53"/>
        <w:r w:rsidR="00804993" w:rsidDel="00714C4E">
          <w:rPr>
            <w:rStyle w:val="CommentReference"/>
            <w:rtl/>
          </w:rPr>
          <w:commentReference w:id="53"/>
        </w:r>
      </w:del>
      <w:r w:rsidR="00C100B4">
        <w:rPr>
          <w:rFonts w:asciiTheme="minorHAnsi" w:eastAsia="David Libre" w:hAnsiTheme="minorHAnsi" w:cstheme="minorHAnsi" w:hint="cs"/>
          <w:sz w:val="24"/>
          <w:szCs w:val="24"/>
        </w:rPr>
        <w:t>BAB</w:t>
      </w:r>
      <w:r w:rsidR="00C100B4">
        <w:rPr>
          <w:rFonts w:asciiTheme="minorHAnsi" w:eastAsia="David Libre" w:hAnsiTheme="minorHAnsi" w:cstheme="minorHAnsi" w:hint="cs"/>
          <w:sz w:val="24"/>
          <w:szCs w:val="24"/>
          <w:rtl/>
        </w:rPr>
        <w:t xml:space="preserve"> מבצע חיפוש לעומ</w:t>
      </w:r>
      <w:r w:rsidR="00C30DC8">
        <w:rPr>
          <w:rFonts w:asciiTheme="minorHAnsi" w:eastAsia="David Libre" w:hAnsiTheme="minorHAnsi" w:cstheme="minorHAnsi" w:hint="cs"/>
          <w:sz w:val="24"/>
          <w:szCs w:val="24"/>
          <w:rtl/>
        </w:rPr>
        <w:t>ק</w:t>
      </w:r>
      <w:r w:rsidR="001636BC">
        <w:rPr>
          <w:rFonts w:asciiTheme="minorHAnsi" w:eastAsia="David Libre" w:hAnsiTheme="minorHAnsi" w:cstheme="minorHAnsi" w:hint="cs"/>
          <w:sz w:val="24"/>
          <w:szCs w:val="24"/>
          <w:rtl/>
        </w:rPr>
        <w:t xml:space="preserve"> אך מגדיר סט חוקים חדש להגדרת ערכי </w:t>
      </w:r>
      <w:r w:rsidR="007E060E">
        <w:rPr>
          <w:rFonts w:asciiTheme="minorHAnsi" w:eastAsia="David Libre" w:hAnsiTheme="minorHAnsi" w:cstheme="minorHAnsi" w:hint="cs"/>
          <w:sz w:val="24"/>
          <w:szCs w:val="24"/>
          <w:rtl/>
        </w:rPr>
        <w:t xml:space="preserve">המשתנים. בדומה לאלפא בטא </w:t>
      </w:r>
      <w:r w:rsidR="007E060E">
        <w:rPr>
          <w:rFonts w:asciiTheme="minorHAnsi" w:eastAsia="David Libre" w:hAnsiTheme="minorHAnsi" w:cstheme="minorHAnsi"/>
          <w:sz w:val="24"/>
          <w:szCs w:val="24"/>
          <w:rtl/>
        </w:rPr>
        <w:t>–</w:t>
      </w:r>
      <w:r w:rsidR="007E060E">
        <w:rPr>
          <w:rFonts w:asciiTheme="minorHAnsi" w:eastAsia="David Libre" w:hAnsiTheme="minorHAnsi" w:cstheme="minorHAnsi" w:hint="cs"/>
          <w:sz w:val="24"/>
          <w:szCs w:val="24"/>
          <w:rtl/>
        </w:rPr>
        <w:t xml:space="preserve"> גיזום קודקוד </w:t>
      </w:r>
      <w:r w:rsidR="007E060E">
        <w:rPr>
          <w:rFonts w:asciiTheme="minorHAnsi" w:eastAsia="David Libre" w:hAnsiTheme="minorHAnsi" w:cstheme="minorHAnsi"/>
          <w:sz w:val="24"/>
          <w:szCs w:val="24"/>
        </w:rPr>
        <w:t>n</w:t>
      </w:r>
      <w:r w:rsidR="007E060E">
        <w:rPr>
          <w:rFonts w:asciiTheme="minorHAnsi" w:eastAsia="David Libre" w:hAnsiTheme="minorHAnsi" w:cstheme="minorHAnsi" w:hint="cs"/>
          <w:sz w:val="24"/>
          <w:szCs w:val="24"/>
          <w:rtl/>
        </w:rPr>
        <w:t xml:space="preserve"> בעץ יתרחש כאשר יתקיים</w:t>
      </w:r>
      <w:r w:rsidR="007E060E">
        <w:rPr>
          <w:rFonts w:asciiTheme="minorHAnsi" w:eastAsia="David Libre" w:hAnsiTheme="minorHAnsi" w:cstheme="minorHAnsi"/>
          <w:sz w:val="24"/>
          <w:szCs w:val="24"/>
        </w:rPr>
        <w:t xml:space="preserve"> </w:t>
      </w:r>
      <w:r w:rsidR="007E060E">
        <w:rPr>
          <w:rFonts w:asciiTheme="minorHAnsi" w:eastAsia="David Libre" w:hAnsiTheme="minorHAnsi" w:cstheme="minorHAnsi"/>
          <w:sz w:val="24"/>
          <w:szCs w:val="24"/>
          <w:rtl/>
        </w:rPr>
        <w:t>ϵ</w:t>
      </w:r>
      <w:r w:rsidR="007E060E">
        <w:rPr>
          <w:rFonts w:asciiTheme="minorHAnsi" w:eastAsia="David Libre" w:hAnsiTheme="minorHAnsi" w:cstheme="minorHAnsi" w:hint="cs"/>
          <w:sz w:val="24"/>
          <w:szCs w:val="24"/>
          <w:rtl/>
        </w:rPr>
        <w:t xml:space="preserve"> </w:t>
      </w:r>
      <w:r w:rsidR="007E060E">
        <w:rPr>
          <w:rFonts w:asciiTheme="minorHAnsi" w:eastAsia="David Libre" w:hAnsiTheme="minorHAnsi" w:cstheme="minorHAnsi"/>
          <w:sz w:val="24"/>
          <w:szCs w:val="24"/>
        </w:rPr>
        <w:t>(n) ≤ α(n) +</w:t>
      </w:r>
      <w:r w:rsidR="007E060E" w:rsidRPr="007E060E">
        <w:rPr>
          <w:rFonts w:asciiTheme="minorHAnsi" w:eastAsia="David Libre" w:hAnsiTheme="minorHAnsi" w:cstheme="minorHAnsi"/>
          <w:sz w:val="24"/>
          <w:szCs w:val="24"/>
          <w:rtl/>
        </w:rPr>
        <w:t xml:space="preserve"> </w:t>
      </w:r>
      <w:r w:rsidR="007E060E">
        <w:rPr>
          <w:rFonts w:asciiTheme="minorHAnsi" w:eastAsia="David Libre" w:hAnsiTheme="minorHAnsi" w:cstheme="minorHAnsi"/>
          <w:sz w:val="24"/>
          <w:szCs w:val="24"/>
          <w:rtl/>
        </w:rPr>
        <w:t>β</w:t>
      </w:r>
      <w:r w:rsidR="007E060E">
        <w:rPr>
          <w:rFonts w:asciiTheme="minorHAnsi" w:eastAsia="David Libre" w:hAnsiTheme="minorHAnsi" w:cstheme="minorHAnsi" w:hint="cs"/>
          <w:sz w:val="24"/>
          <w:szCs w:val="24"/>
          <w:rtl/>
        </w:rPr>
        <w:t>.</w:t>
      </w:r>
      <w:r w:rsidR="008D0144">
        <w:rPr>
          <w:rFonts w:asciiTheme="minorHAnsi" w:eastAsia="David Libre" w:hAnsiTheme="minorHAnsi" w:cstheme="minorHAnsi" w:hint="cs"/>
          <w:sz w:val="24"/>
          <w:szCs w:val="24"/>
          <w:rtl/>
        </w:rPr>
        <w:t xml:space="preserve"> </w:t>
      </w:r>
      <w:r w:rsidR="00E75B89" w:rsidRPr="0023231F">
        <w:rPr>
          <w:rFonts w:asciiTheme="minorHAnsi" w:eastAsia="David Libre" w:hAnsiTheme="minorHAnsi" w:cstheme="minorHAnsi"/>
          <w:sz w:val="24"/>
          <w:szCs w:val="24"/>
          <w:rtl/>
        </w:rPr>
        <w:t>פלט האלגוריתם</w:t>
      </w:r>
      <w:r w:rsidR="00D1028F">
        <w:rPr>
          <w:rFonts w:asciiTheme="minorHAnsi" w:eastAsia="David Libre" w:hAnsiTheme="minorHAnsi" w:cstheme="minorHAnsi" w:hint="cs"/>
          <w:sz w:val="24"/>
          <w:szCs w:val="24"/>
          <w:rtl/>
        </w:rPr>
        <w:t xml:space="preserve"> עבור קודקוד השורש </w:t>
      </w:r>
      <m:oMath>
        <m:sSub>
          <m:sSubPr>
            <m:ctrlPr>
              <w:rPr>
                <w:rFonts w:ascii="Cambria Math" w:eastAsia="David Libre" w:hAnsi="Cambria Math" w:cstheme="minorHAnsi"/>
                <w:sz w:val="24"/>
                <w:szCs w:val="24"/>
              </w:rPr>
            </m:ctrlPr>
          </m:sSubPr>
          <m:e>
            <m:r>
              <w:rPr>
                <w:rFonts w:ascii="Cambria Math" w:eastAsia="David Libre" w:hAnsi="Cambria Math" w:cstheme="minorHAnsi"/>
                <w:sz w:val="24"/>
                <w:szCs w:val="24"/>
              </w:rPr>
              <m:t>n</m:t>
            </m:r>
          </m:e>
          <m:sub>
            <m:r>
              <m:rPr>
                <m:sty m:val="p"/>
              </m:rPr>
              <w:rPr>
                <w:rFonts w:ascii="Cambria Math" w:eastAsia="David Libre" w:hAnsi="Cambria Math" w:cstheme="minorHAnsi"/>
                <w:sz w:val="24"/>
                <w:szCs w:val="24"/>
              </w:rPr>
              <m:t>1</m:t>
            </m:r>
          </m:sub>
        </m:sSub>
      </m:oMath>
      <w:r w:rsidR="00D1028F">
        <w:rPr>
          <w:rFonts w:asciiTheme="minorHAnsi" w:eastAsia="David Libre" w:hAnsiTheme="minorHAnsi" w:cstheme="minorHAnsi" w:hint="cs"/>
          <w:sz w:val="24"/>
          <w:szCs w:val="24"/>
          <w:rtl/>
        </w:rPr>
        <w:t xml:space="preserve"> </w:t>
      </w:r>
      <w:r w:rsidR="00E75B89" w:rsidRPr="0023231F">
        <w:rPr>
          <w:rFonts w:asciiTheme="minorHAnsi" w:eastAsia="David Libre" w:hAnsiTheme="minorHAnsi" w:cstheme="minorHAnsi"/>
          <w:sz w:val="24"/>
          <w:szCs w:val="24"/>
          <w:rtl/>
        </w:rPr>
        <w:t xml:space="preserve">הינו טווח </w:t>
      </w:r>
      <m:oMath>
        <m:r>
          <m:rPr>
            <m:sty m:val="p"/>
          </m:rPr>
          <w:rPr>
            <w:rFonts w:ascii="Cambria Math" w:eastAsia="David Libre" w:hAnsi="Cambria Math" w:cstheme="minorHAnsi"/>
            <w:sz w:val="24"/>
            <w:szCs w:val="24"/>
          </w:rPr>
          <m:t>[</m:t>
        </m:r>
        <m:r>
          <w:rPr>
            <w:rFonts w:ascii="Cambria Math" w:eastAsia="David Libre" w:hAnsi="Cambria Math" w:cstheme="minorHAnsi"/>
            <w:sz w:val="24"/>
            <w:szCs w:val="24"/>
          </w:rPr>
          <m:t>L</m:t>
        </m:r>
        <m:d>
          <m:dPr>
            <m:ctrlPr>
              <w:rPr>
                <w:rFonts w:ascii="Cambria Math" w:eastAsia="David Libre" w:hAnsi="Cambria Math" w:cstheme="minorHAnsi"/>
                <w:sz w:val="24"/>
                <w:szCs w:val="24"/>
              </w:rPr>
            </m:ctrlPr>
          </m:dPr>
          <m:e>
            <m:sSub>
              <m:sSubPr>
                <m:ctrlPr>
                  <w:rPr>
                    <w:rFonts w:ascii="Cambria Math" w:eastAsia="David Libre" w:hAnsi="Cambria Math" w:cstheme="minorHAnsi"/>
                    <w:sz w:val="24"/>
                    <w:szCs w:val="24"/>
                  </w:rPr>
                </m:ctrlPr>
              </m:sSubPr>
              <m:e>
                <m:r>
                  <w:rPr>
                    <w:rFonts w:ascii="Cambria Math" w:eastAsia="David Libre" w:hAnsi="Cambria Math" w:cstheme="minorHAnsi"/>
                    <w:sz w:val="24"/>
                    <w:szCs w:val="24"/>
                  </w:rPr>
                  <m:t>n</m:t>
                </m:r>
              </m:e>
              <m:sub>
                <m:r>
                  <m:rPr>
                    <m:sty m:val="p"/>
                  </m:rPr>
                  <w:rPr>
                    <w:rFonts w:ascii="Cambria Math" w:eastAsia="David Libre" w:hAnsi="Cambria Math" w:cstheme="minorHAnsi"/>
                    <w:sz w:val="24"/>
                    <w:szCs w:val="24"/>
                  </w:rPr>
                  <m:t>1</m:t>
                </m:r>
              </m:sub>
            </m:sSub>
          </m:e>
        </m:d>
        <m:r>
          <m:rPr>
            <m:sty m:val="p"/>
          </m:rPr>
          <w:rPr>
            <w:rFonts w:ascii="Cambria Math" w:eastAsia="David Libre" w:hAnsi="Cambria Math" w:cstheme="minorHAnsi"/>
            <w:sz w:val="24"/>
            <w:szCs w:val="24"/>
          </w:rPr>
          <m:t>,</m:t>
        </m:r>
        <m:r>
          <w:rPr>
            <w:rFonts w:ascii="Cambria Math" w:eastAsia="David Libre" w:hAnsi="Cambria Math" w:cstheme="minorHAnsi"/>
            <w:sz w:val="24"/>
            <w:szCs w:val="24"/>
          </w:rPr>
          <m:t>U</m:t>
        </m:r>
        <m:d>
          <m:dPr>
            <m:ctrlPr>
              <w:rPr>
                <w:rFonts w:ascii="Cambria Math" w:eastAsia="David Libre" w:hAnsi="Cambria Math" w:cstheme="minorHAnsi"/>
                <w:sz w:val="24"/>
                <w:szCs w:val="24"/>
              </w:rPr>
            </m:ctrlPr>
          </m:dPr>
          <m:e>
            <m:sSub>
              <m:sSubPr>
                <m:ctrlPr>
                  <w:rPr>
                    <w:rFonts w:ascii="Cambria Math" w:eastAsia="David Libre" w:hAnsi="Cambria Math" w:cstheme="minorHAnsi"/>
                    <w:sz w:val="24"/>
                    <w:szCs w:val="24"/>
                  </w:rPr>
                </m:ctrlPr>
              </m:sSubPr>
              <m:e>
                <m:r>
                  <w:rPr>
                    <w:rFonts w:ascii="Cambria Math" w:eastAsia="David Libre" w:hAnsi="Cambria Math" w:cstheme="minorHAnsi"/>
                    <w:sz w:val="24"/>
                    <w:szCs w:val="24"/>
                  </w:rPr>
                  <m:t>n</m:t>
                </m:r>
              </m:e>
              <m:sub>
                <m:r>
                  <m:rPr>
                    <m:sty m:val="p"/>
                  </m:rPr>
                  <w:rPr>
                    <w:rFonts w:ascii="Cambria Math" w:eastAsia="David Libre" w:hAnsi="Cambria Math" w:cstheme="minorHAnsi"/>
                    <w:sz w:val="24"/>
                    <w:szCs w:val="24"/>
                  </w:rPr>
                  <m:t>1</m:t>
                </m:r>
              </m:sub>
            </m:sSub>
          </m:e>
        </m:d>
        <m:r>
          <m:rPr>
            <m:sty m:val="p"/>
          </m:rPr>
          <w:rPr>
            <w:rFonts w:ascii="Cambria Math" w:eastAsia="David Libre" w:hAnsi="Cambria Math" w:cstheme="minorHAnsi"/>
            <w:sz w:val="24"/>
            <w:szCs w:val="24"/>
          </w:rPr>
          <m:t>]</m:t>
        </m:r>
      </m:oMath>
      <w:r w:rsidR="00E75B89" w:rsidRPr="0023231F">
        <w:rPr>
          <w:rFonts w:asciiTheme="minorHAnsi" w:eastAsia="David Libre" w:hAnsiTheme="minorHAnsi" w:cstheme="minorHAnsi"/>
          <w:sz w:val="24"/>
          <w:szCs w:val="24"/>
          <w:rtl/>
        </w:rPr>
        <w:t xml:space="preserve"> </w:t>
      </w:r>
      <w:r w:rsidR="00273F6E">
        <w:rPr>
          <w:rFonts w:asciiTheme="minorHAnsi" w:eastAsia="David Libre" w:hAnsiTheme="minorHAnsi" w:cstheme="minorHAnsi"/>
          <w:sz w:val="24"/>
          <w:szCs w:val="24"/>
        </w:rPr>
        <w:t xml:space="preserve"> </w:t>
      </w:r>
      <w:r w:rsidR="008D0144">
        <w:rPr>
          <w:rFonts w:asciiTheme="minorHAnsi" w:eastAsia="David Libre" w:hAnsiTheme="minorHAnsi" w:cstheme="minorHAnsi"/>
          <w:sz w:val="24"/>
          <w:szCs w:val="24"/>
        </w:rPr>
        <w:t xml:space="preserve">- </w:t>
      </w:r>
      <w:r w:rsidR="00E75B89" w:rsidRPr="0023231F">
        <w:rPr>
          <w:rFonts w:asciiTheme="minorHAnsi" w:eastAsia="David Libre" w:hAnsiTheme="minorHAnsi" w:cstheme="minorHAnsi"/>
          <w:sz w:val="24"/>
          <w:szCs w:val="24"/>
          <w:rtl/>
        </w:rPr>
        <w:t>טווח בגודל</w:t>
      </w:r>
      <w:r w:rsidR="008D0144">
        <w:rPr>
          <w:rFonts w:asciiTheme="minorHAnsi" w:eastAsia="David Libre" w:hAnsiTheme="minorHAnsi" w:cstheme="minorHAnsi" w:hint="cs"/>
          <w:sz w:val="24"/>
          <w:szCs w:val="24"/>
          <w:rtl/>
        </w:rPr>
        <w:t xml:space="preserve"> שאינו עולה על </w:t>
      </w:r>
      <w:r w:rsidR="008D0144">
        <w:rPr>
          <w:rFonts w:asciiTheme="minorHAnsi" w:eastAsia="David Libre" w:hAnsiTheme="minorHAnsi" w:cstheme="minorHAnsi"/>
          <w:sz w:val="24"/>
          <w:szCs w:val="24"/>
          <w:rtl/>
        </w:rPr>
        <w:t>ϵ</w:t>
      </w:r>
      <w:r w:rsidR="00E75B89" w:rsidRPr="0023231F">
        <w:rPr>
          <w:rFonts w:asciiTheme="minorHAnsi" w:eastAsia="David Libre" w:hAnsiTheme="minorHAnsi" w:cstheme="minorHAnsi"/>
          <w:sz w:val="24"/>
          <w:szCs w:val="24"/>
          <w:rtl/>
        </w:rPr>
        <w:t>, וכל פתרון בטווח הינו פתרון תת</w:t>
      </w:r>
      <w:r w:rsidR="008D0144">
        <w:rPr>
          <w:rFonts w:asciiTheme="minorHAnsi" w:eastAsia="David Libre" w:hAnsiTheme="minorHAnsi" w:cstheme="minorHAnsi" w:hint="cs"/>
          <w:sz w:val="24"/>
          <w:szCs w:val="24"/>
          <w:rtl/>
        </w:rPr>
        <w:t>-</w:t>
      </w:r>
      <w:r w:rsidR="00E75B89" w:rsidRPr="0023231F">
        <w:rPr>
          <w:rFonts w:asciiTheme="minorHAnsi" w:eastAsia="David Libre" w:hAnsiTheme="minorHAnsi" w:cstheme="minorHAnsi"/>
          <w:sz w:val="24"/>
          <w:szCs w:val="24"/>
          <w:rtl/>
        </w:rPr>
        <w:t>אופטימלי</w:t>
      </w:r>
      <w:r w:rsidR="00273F6E">
        <w:rPr>
          <w:rFonts w:asciiTheme="minorHAnsi" w:eastAsia="David Libre" w:hAnsiTheme="minorHAnsi" w:cstheme="minorHAnsi" w:hint="cs"/>
          <w:sz w:val="24"/>
          <w:szCs w:val="24"/>
          <w:rtl/>
        </w:rPr>
        <w:t xml:space="preserve"> </w:t>
      </w:r>
      <w:r w:rsidR="008D0144">
        <w:rPr>
          <w:rFonts w:asciiTheme="minorHAnsi" w:eastAsia="David Libre" w:hAnsiTheme="minorHAnsi" w:cstheme="minorHAnsi" w:hint="cs"/>
          <w:sz w:val="24"/>
          <w:szCs w:val="24"/>
          <w:rtl/>
        </w:rPr>
        <w:t>(כזה שאינו רחוק מערך המינימקס ביותר מ</w:t>
      </w:r>
      <w:r w:rsidR="008D0144" w:rsidRPr="008D0144">
        <w:rPr>
          <w:rFonts w:asciiTheme="minorHAnsi" w:eastAsia="David Libre" w:hAnsiTheme="minorHAnsi" w:cstheme="minorHAnsi"/>
          <w:sz w:val="24"/>
          <w:szCs w:val="24"/>
          <w:rtl/>
        </w:rPr>
        <w:t xml:space="preserve"> </w:t>
      </w:r>
      <w:r w:rsidR="008D0144">
        <w:rPr>
          <w:rFonts w:asciiTheme="minorHAnsi" w:eastAsia="David Libre" w:hAnsiTheme="minorHAnsi" w:cstheme="minorHAnsi"/>
          <w:sz w:val="24"/>
          <w:szCs w:val="24"/>
          <w:rtl/>
        </w:rPr>
        <w:t>ϵ</w:t>
      </w:r>
      <w:r w:rsidR="008D0144">
        <w:rPr>
          <w:rFonts w:asciiTheme="minorHAnsi" w:eastAsia="David Libre" w:hAnsiTheme="minorHAnsi" w:cstheme="minorHAnsi" w:hint="cs"/>
          <w:sz w:val="24"/>
          <w:szCs w:val="24"/>
          <w:rtl/>
        </w:rPr>
        <w:t>)</w:t>
      </w:r>
      <w:r w:rsidR="00E75B89" w:rsidRPr="0023231F">
        <w:rPr>
          <w:rFonts w:asciiTheme="minorHAnsi" w:eastAsia="David Libre" w:hAnsiTheme="minorHAnsi" w:cstheme="minorHAnsi"/>
          <w:sz w:val="24"/>
          <w:szCs w:val="24"/>
          <w:rtl/>
        </w:rPr>
        <w:t xml:space="preserve">. </w:t>
      </w:r>
    </w:p>
    <w:p w14:paraId="5AF24ED8" w14:textId="501595B3" w:rsidR="003D20B6" w:rsidRPr="00192909" w:rsidRDefault="00F6572A" w:rsidP="00561D77">
      <w:pPr>
        <w:pStyle w:val="ListParagraph"/>
        <w:spacing w:after="0" w:line="240" w:lineRule="auto"/>
        <w:ind w:left="0" w:firstLine="360"/>
        <w:rPr>
          <w:rFonts w:asciiTheme="minorHAnsi" w:eastAsia="David Libre" w:hAnsiTheme="minorHAnsi" w:cstheme="minorHAnsi"/>
          <w:sz w:val="24"/>
          <w:szCs w:val="24"/>
          <w:rtl/>
        </w:rPr>
      </w:pPr>
      <w:r>
        <w:rPr>
          <w:rFonts w:asciiTheme="minorHAnsi" w:eastAsia="David Libre" w:hAnsiTheme="minorHAnsi" w:cstheme="minorHAnsi" w:hint="cs"/>
          <w:sz w:val="24"/>
          <w:szCs w:val="24"/>
          <w:rtl/>
        </w:rPr>
        <w:t>על מנת לבחון את ייעילות האלגוריתם החדש</w:t>
      </w:r>
      <w:r w:rsidR="00DF0D1A">
        <w:rPr>
          <w:rFonts w:asciiTheme="minorHAnsi" w:eastAsia="David Libre" w:hAnsiTheme="minorHAnsi" w:cstheme="minorHAnsi"/>
          <w:sz w:val="24"/>
          <w:szCs w:val="24"/>
        </w:rPr>
        <w:t>(BAB)</w:t>
      </w:r>
      <w:r w:rsidR="00273F6E">
        <w:rPr>
          <w:rFonts w:asciiTheme="minorHAnsi" w:eastAsia="David Libre" w:hAnsiTheme="minorHAnsi" w:cstheme="minorHAnsi"/>
          <w:sz w:val="24"/>
          <w:szCs w:val="24"/>
        </w:rPr>
        <w:t xml:space="preserve"> </w:t>
      </w:r>
      <w:r>
        <w:rPr>
          <w:rFonts w:asciiTheme="minorHAnsi" w:eastAsia="David Libre" w:hAnsiTheme="minorHAnsi" w:cstheme="minorHAnsi" w:hint="cs"/>
          <w:sz w:val="24"/>
          <w:szCs w:val="24"/>
          <w:rtl/>
        </w:rPr>
        <w:t xml:space="preserve">, </w:t>
      </w:r>
      <w:r w:rsidR="00B32D2B">
        <w:rPr>
          <w:rFonts w:asciiTheme="minorHAnsi" w:eastAsia="David Libre" w:hAnsiTheme="minorHAnsi" w:cstheme="minorHAnsi" w:hint="cs"/>
          <w:sz w:val="24"/>
          <w:szCs w:val="24"/>
          <w:rtl/>
        </w:rPr>
        <w:t>החוקרים ביצעו</w:t>
      </w:r>
      <w:r w:rsidR="001344AA">
        <w:rPr>
          <w:rFonts w:asciiTheme="minorHAnsi" w:eastAsia="David Libre" w:hAnsiTheme="minorHAnsi" w:cstheme="minorHAnsi" w:hint="cs"/>
          <w:sz w:val="24"/>
          <w:szCs w:val="24"/>
          <w:rtl/>
        </w:rPr>
        <w:t xml:space="preserve"> </w:t>
      </w:r>
      <w:r w:rsidR="00D1028F">
        <w:rPr>
          <w:rFonts w:asciiTheme="minorHAnsi" w:eastAsia="David Libre" w:hAnsiTheme="minorHAnsi" w:cstheme="minorHAnsi" w:hint="cs"/>
          <w:sz w:val="24"/>
          <w:szCs w:val="24"/>
          <w:rtl/>
        </w:rPr>
        <w:t xml:space="preserve">ניסויים </w:t>
      </w:r>
      <w:r w:rsidR="00D1028F" w:rsidRPr="00D1028F">
        <w:rPr>
          <w:rFonts w:asciiTheme="minorHAnsi" w:eastAsia="David Libre" w:hAnsiTheme="minorHAnsi" w:cstheme="minorHAnsi"/>
          <w:sz w:val="24"/>
          <w:szCs w:val="24"/>
          <w:rtl/>
        </w:rPr>
        <w:t>על עצים רנדומלים ועל משחק מוכר שנקרא שוטרים וגנבים</w:t>
      </w:r>
      <w:r w:rsidR="00D1028F">
        <w:rPr>
          <w:rFonts w:asciiTheme="minorHAnsi" w:eastAsia="David Libre" w:hAnsiTheme="minorHAnsi" w:cstheme="minorHAnsi" w:hint="cs"/>
          <w:sz w:val="24"/>
          <w:szCs w:val="24"/>
          <w:rtl/>
        </w:rPr>
        <w:t>, ולמעשה השוו את</w:t>
      </w:r>
      <w:r w:rsidR="001344AA">
        <w:rPr>
          <w:rFonts w:asciiTheme="minorHAnsi" w:eastAsia="David Libre" w:hAnsiTheme="minorHAnsi" w:cstheme="minorHAnsi" w:hint="cs"/>
          <w:sz w:val="24"/>
          <w:szCs w:val="24"/>
          <w:rtl/>
        </w:rPr>
        <w:t xml:space="preserve"> ביצועי</w:t>
      </w:r>
      <w:r w:rsidR="00D1028F">
        <w:rPr>
          <w:rFonts w:asciiTheme="minorHAnsi" w:eastAsia="David Libre" w:hAnsiTheme="minorHAnsi" w:cstheme="minorHAnsi" w:hint="cs"/>
          <w:sz w:val="24"/>
          <w:szCs w:val="24"/>
          <w:rtl/>
        </w:rPr>
        <w:t xml:space="preserve"> האלגוריתם </w:t>
      </w:r>
      <w:r w:rsidR="001344AA">
        <w:rPr>
          <w:rFonts w:asciiTheme="minorHAnsi" w:eastAsia="David Libre" w:hAnsiTheme="minorHAnsi" w:cstheme="minorHAnsi" w:hint="cs"/>
          <w:sz w:val="24"/>
          <w:szCs w:val="24"/>
          <w:rtl/>
        </w:rPr>
        <w:t xml:space="preserve">אל מול </w:t>
      </w:r>
      <w:r w:rsidR="00B374A7">
        <w:rPr>
          <w:rFonts w:asciiTheme="minorHAnsi" w:eastAsia="David Libre" w:hAnsiTheme="minorHAnsi" w:cstheme="minorHAnsi" w:hint="cs"/>
          <w:sz w:val="24"/>
          <w:szCs w:val="24"/>
          <w:rtl/>
        </w:rPr>
        <w:t>אלגורית</w:t>
      </w:r>
      <w:r>
        <w:rPr>
          <w:rFonts w:asciiTheme="minorHAnsi" w:eastAsia="David Libre" w:hAnsiTheme="minorHAnsi" w:cstheme="minorHAnsi" w:hint="cs"/>
          <w:sz w:val="24"/>
          <w:szCs w:val="24"/>
          <w:rtl/>
        </w:rPr>
        <w:t>מי</w:t>
      </w:r>
      <w:r w:rsidR="00B374A7">
        <w:rPr>
          <w:rFonts w:asciiTheme="minorHAnsi" w:eastAsia="David Libre" w:hAnsiTheme="minorHAnsi" w:cstheme="minorHAnsi" w:hint="cs"/>
          <w:sz w:val="24"/>
          <w:szCs w:val="24"/>
          <w:rtl/>
        </w:rPr>
        <w:t xml:space="preserve"> </w:t>
      </w:r>
      <w:r>
        <w:rPr>
          <w:rFonts w:asciiTheme="minorHAnsi" w:eastAsia="David Libre" w:hAnsiTheme="minorHAnsi" w:cstheme="minorHAnsi" w:hint="cs"/>
          <w:sz w:val="24"/>
          <w:szCs w:val="24"/>
          <w:rtl/>
        </w:rPr>
        <w:t>ה</w:t>
      </w:r>
      <w:r w:rsidR="00B374A7">
        <w:rPr>
          <w:rFonts w:asciiTheme="minorHAnsi" w:eastAsia="David Libre" w:hAnsiTheme="minorHAnsi" w:cstheme="minorHAnsi" w:hint="cs"/>
          <w:sz w:val="24"/>
          <w:szCs w:val="24"/>
          <w:rtl/>
        </w:rPr>
        <w:t>אלפא בטא ו</w:t>
      </w:r>
      <w:r>
        <w:rPr>
          <w:rFonts w:asciiTheme="minorHAnsi" w:eastAsia="David Libre" w:hAnsiTheme="minorHAnsi" w:cstheme="minorHAnsi"/>
          <w:sz w:val="24"/>
          <w:szCs w:val="24"/>
        </w:rPr>
        <w:t>.</w:t>
      </w:r>
      <w:r w:rsidR="00B374A7">
        <w:rPr>
          <w:rFonts w:asciiTheme="minorHAnsi" w:eastAsia="David Libre" w:hAnsiTheme="minorHAnsi" w:cstheme="minorHAnsi"/>
          <w:sz w:val="24"/>
          <w:szCs w:val="24"/>
        </w:rPr>
        <w:t>*-Minimax</w:t>
      </w:r>
      <w:r w:rsidR="00024D65">
        <w:rPr>
          <w:rFonts w:asciiTheme="minorHAnsi" w:eastAsia="David Libre" w:hAnsiTheme="minorHAnsi" w:cstheme="minorHAnsi" w:hint="cs"/>
          <w:sz w:val="24"/>
          <w:szCs w:val="24"/>
          <w:rtl/>
        </w:rPr>
        <w:t xml:space="preserve"> </w:t>
      </w:r>
      <w:r w:rsidR="00182FEE">
        <w:rPr>
          <w:rFonts w:asciiTheme="minorHAnsi" w:eastAsia="David Libre" w:hAnsiTheme="minorHAnsi" w:cstheme="minorHAnsi" w:hint="cs"/>
          <w:sz w:val="24"/>
          <w:szCs w:val="24"/>
          <w:rtl/>
        </w:rPr>
        <w:t xml:space="preserve">על מנת לתאר משחקים עם אלמנט של מזל נעשה שימוש בשתי השיטות הללו לבניית העצים כאשר </w:t>
      </w:r>
      <w:r w:rsidR="003D20B6">
        <w:rPr>
          <w:rFonts w:asciiTheme="minorHAnsi" w:eastAsia="David Libre" w:hAnsiTheme="minorHAnsi" w:cstheme="minorHAnsi" w:hint="cs"/>
          <w:sz w:val="24"/>
          <w:szCs w:val="24"/>
          <w:rtl/>
        </w:rPr>
        <w:t>נוסף אלמנט של הסתברות לביצוע המהלך הטוב ביותר בקודקוד מסויים אל מול ה</w:t>
      </w:r>
      <w:r w:rsidR="00104A9C">
        <w:rPr>
          <w:rFonts w:asciiTheme="minorHAnsi" w:eastAsia="David Libre" w:hAnsiTheme="minorHAnsi" w:cstheme="minorHAnsi" w:hint="cs"/>
          <w:sz w:val="24"/>
          <w:szCs w:val="24"/>
          <w:rtl/>
        </w:rPr>
        <w:t>ה</w:t>
      </w:r>
      <w:r w:rsidR="003D20B6">
        <w:rPr>
          <w:rFonts w:asciiTheme="minorHAnsi" w:eastAsia="David Libre" w:hAnsiTheme="minorHAnsi" w:cstheme="minorHAnsi" w:hint="cs"/>
          <w:sz w:val="24"/>
          <w:szCs w:val="24"/>
          <w:rtl/>
        </w:rPr>
        <w:t>סתברות לבצע כל מהלך אחר.</w:t>
      </w:r>
    </w:p>
    <w:p w14:paraId="4510F250" w14:textId="4E02BABE" w:rsidR="004479A1" w:rsidRDefault="003D20B6" w:rsidP="00561D77">
      <w:pPr>
        <w:pStyle w:val="ListParagraph"/>
        <w:spacing w:after="0" w:line="240" w:lineRule="auto"/>
        <w:ind w:left="0" w:firstLine="360"/>
        <w:rPr>
          <w:rFonts w:asciiTheme="minorHAnsi" w:eastAsia="David Libre" w:hAnsiTheme="minorHAnsi" w:cstheme="minorHAnsi"/>
          <w:sz w:val="24"/>
          <w:szCs w:val="24"/>
          <w:rtl/>
        </w:rPr>
      </w:pPr>
      <w:r w:rsidRPr="007E1B9C">
        <w:rPr>
          <w:rFonts w:asciiTheme="minorHAnsi" w:eastAsia="David Libre" w:hAnsiTheme="minorHAnsi" w:cstheme="minorHAnsi" w:hint="cs"/>
          <w:sz w:val="24"/>
          <w:szCs w:val="24"/>
          <w:rtl/>
        </w:rPr>
        <w:lastRenderedPageBreak/>
        <w:t xml:space="preserve">את תוצאות הניסויים בחרו החוקרים </w:t>
      </w:r>
      <w:r w:rsidR="005C6FC6" w:rsidRPr="007E1B9C">
        <w:rPr>
          <w:rFonts w:asciiTheme="minorHAnsi" w:eastAsia="David Libre" w:hAnsiTheme="minorHAnsi" w:cstheme="minorHAnsi" w:hint="cs"/>
          <w:sz w:val="24"/>
          <w:szCs w:val="24"/>
          <w:rtl/>
        </w:rPr>
        <w:t>להציג באמצעות השינוי ב</w:t>
      </w:r>
      <w:r w:rsidR="00B035A3" w:rsidRPr="007E1B9C">
        <w:rPr>
          <w:rFonts w:asciiTheme="minorHAnsi" w:eastAsia="David Libre" w:hAnsiTheme="minorHAnsi" w:cstheme="minorHAnsi" w:hint="cs"/>
          <w:sz w:val="24"/>
          <w:szCs w:val="24"/>
          <w:rtl/>
        </w:rPr>
        <w:t>ע</w:t>
      </w:r>
      <w:r w:rsidR="005C6FC6" w:rsidRPr="007E1B9C">
        <w:rPr>
          <w:rFonts w:asciiTheme="minorHAnsi" w:eastAsia="David Libre" w:hAnsiTheme="minorHAnsi" w:cstheme="minorHAnsi" w:hint="cs"/>
          <w:sz w:val="24"/>
          <w:szCs w:val="24"/>
          <w:rtl/>
        </w:rPr>
        <w:t>ר</w:t>
      </w:r>
      <w:r w:rsidR="00B035A3" w:rsidRPr="007E1B9C">
        <w:rPr>
          <w:rFonts w:asciiTheme="minorHAnsi" w:eastAsia="David Libre" w:hAnsiTheme="minorHAnsi" w:cstheme="minorHAnsi" w:hint="cs"/>
          <w:sz w:val="24"/>
          <w:szCs w:val="24"/>
          <w:rtl/>
        </w:rPr>
        <w:t>כם</w:t>
      </w:r>
      <w:r w:rsidR="005C6FC6" w:rsidRPr="007E1B9C">
        <w:rPr>
          <w:rFonts w:asciiTheme="minorHAnsi" w:eastAsia="David Libre" w:hAnsiTheme="minorHAnsi" w:cstheme="minorHAnsi" w:hint="cs"/>
          <w:sz w:val="24"/>
          <w:szCs w:val="24"/>
          <w:rtl/>
        </w:rPr>
        <w:t xml:space="preserve"> של ש</w:t>
      </w:r>
      <w:r w:rsidR="009A26E9" w:rsidRPr="007E1B9C">
        <w:rPr>
          <w:rFonts w:asciiTheme="minorHAnsi" w:eastAsia="David Libre" w:hAnsiTheme="minorHAnsi" w:cstheme="minorHAnsi" w:hint="cs"/>
          <w:sz w:val="24"/>
          <w:szCs w:val="24"/>
          <w:rtl/>
        </w:rPr>
        <w:t>ני מדדים</w:t>
      </w:r>
      <w:r w:rsidR="00AF566E">
        <w:rPr>
          <w:rFonts w:asciiTheme="minorHAnsi" w:eastAsia="David Libre" w:hAnsiTheme="minorHAnsi" w:cstheme="minorHAnsi"/>
          <w:sz w:val="24"/>
          <w:szCs w:val="24"/>
        </w:rPr>
        <w:t xml:space="preserve"> </w:t>
      </w:r>
      <w:r w:rsidR="005C6FC6" w:rsidRPr="007E1B9C">
        <w:rPr>
          <w:rFonts w:asciiTheme="minorHAnsi" w:eastAsia="David Libre" w:hAnsiTheme="minorHAnsi" w:cstheme="minorHAnsi"/>
          <w:sz w:val="24"/>
          <w:szCs w:val="24"/>
          <w:rtl/>
        </w:rPr>
        <w:t>–</w:t>
      </w:r>
    </w:p>
    <w:p w14:paraId="362CC639" w14:textId="3224D1F6" w:rsidR="004479A1" w:rsidRDefault="00E75B89" w:rsidP="003E1AE1">
      <w:pPr>
        <w:pStyle w:val="ListParagraph"/>
        <w:numPr>
          <w:ilvl w:val="0"/>
          <w:numId w:val="2"/>
        </w:numPr>
        <w:spacing w:after="0" w:line="240" w:lineRule="auto"/>
        <w:ind w:left="0" w:firstLine="360"/>
        <w:rPr>
          <w:rFonts w:asciiTheme="minorHAnsi" w:eastAsia="David Libre" w:hAnsiTheme="minorHAnsi" w:cstheme="minorHAnsi"/>
          <w:sz w:val="24"/>
          <w:szCs w:val="24"/>
        </w:rPr>
      </w:pPr>
      <w:r w:rsidRPr="00561D77">
        <w:rPr>
          <w:rFonts w:asciiTheme="minorHAnsi" w:eastAsia="David Libre" w:hAnsiTheme="minorHAnsi" w:cstheme="minorHAnsi"/>
          <w:sz w:val="24"/>
          <w:szCs w:val="24"/>
        </w:rPr>
        <w:t>ER</w:t>
      </w:r>
      <w:r w:rsidRPr="00561D77">
        <w:rPr>
          <w:rFonts w:asciiTheme="minorHAnsi" w:eastAsia="David Libre" w:hAnsiTheme="minorHAnsi" w:cstheme="minorHAnsi"/>
          <w:sz w:val="24"/>
          <w:szCs w:val="24"/>
          <w:rtl/>
        </w:rPr>
        <w:t xml:space="preserve"> – </w:t>
      </w:r>
      <w:r w:rsidR="00104A9C" w:rsidRPr="00561D77">
        <w:rPr>
          <w:rFonts w:asciiTheme="minorHAnsi" w:eastAsia="David Libre" w:hAnsiTheme="minorHAnsi" w:cstheme="minorHAnsi" w:hint="cs"/>
          <w:sz w:val="24"/>
          <w:szCs w:val="24"/>
          <w:rtl/>
        </w:rPr>
        <w:t xml:space="preserve">מספר </w:t>
      </w:r>
      <w:r w:rsidR="00797FA0" w:rsidRPr="00561D77">
        <w:rPr>
          <w:rFonts w:asciiTheme="minorHAnsi" w:eastAsia="David Libre" w:hAnsiTheme="minorHAnsi" w:cstheme="minorHAnsi" w:hint="cs"/>
          <w:sz w:val="24"/>
          <w:szCs w:val="24"/>
          <w:rtl/>
        </w:rPr>
        <w:t xml:space="preserve">הקודקודים שפותחו </w:t>
      </w:r>
      <w:del w:id="55" w:author="Nagar, Omer" w:date="2020-10-24T13:13:00Z">
        <w:r w:rsidR="00797FA0" w:rsidRPr="00561D77" w:rsidDel="000152B3">
          <w:rPr>
            <w:rFonts w:asciiTheme="minorHAnsi" w:eastAsia="David Libre" w:hAnsiTheme="minorHAnsi" w:cstheme="minorHAnsi" w:hint="cs"/>
            <w:sz w:val="24"/>
            <w:szCs w:val="24"/>
            <w:rtl/>
          </w:rPr>
          <w:delText>ע"י</w:delText>
        </w:r>
      </w:del>
      <w:ins w:id="56" w:author="Nagar, Omer" w:date="2020-10-24T13:13:00Z">
        <w:r w:rsidR="000152B3">
          <w:rPr>
            <w:rFonts w:asciiTheme="minorHAnsi" w:eastAsia="David Libre" w:hAnsiTheme="minorHAnsi" w:cstheme="minorHAnsi" w:hint="cs"/>
            <w:sz w:val="24"/>
            <w:szCs w:val="24"/>
            <w:rtl/>
          </w:rPr>
          <w:t>על ידי</w:t>
        </w:r>
      </w:ins>
      <w:r w:rsidR="00797FA0" w:rsidRPr="00561D77">
        <w:rPr>
          <w:rFonts w:asciiTheme="minorHAnsi" w:eastAsia="David Libre" w:hAnsiTheme="minorHAnsi" w:cstheme="minorHAnsi" w:hint="cs"/>
          <w:sz w:val="24"/>
          <w:szCs w:val="24"/>
          <w:rtl/>
        </w:rPr>
        <w:t xml:space="preserve"> אלגוריתם </w:t>
      </w:r>
      <w:r w:rsidRPr="00561D77">
        <w:rPr>
          <w:rFonts w:asciiTheme="minorHAnsi" w:eastAsia="David Libre" w:hAnsiTheme="minorHAnsi" w:cstheme="minorHAnsi"/>
          <w:sz w:val="24"/>
          <w:szCs w:val="24"/>
        </w:rPr>
        <w:t>BAB</w:t>
      </w:r>
      <w:r w:rsidRPr="00561D77">
        <w:rPr>
          <w:rFonts w:asciiTheme="minorHAnsi" w:eastAsia="David Libre" w:hAnsiTheme="minorHAnsi" w:cstheme="minorHAnsi"/>
          <w:sz w:val="24"/>
          <w:szCs w:val="24"/>
          <w:rtl/>
        </w:rPr>
        <w:t xml:space="preserve"> חלקי </w:t>
      </w:r>
      <w:r w:rsidR="00797FA0" w:rsidRPr="00561D77">
        <w:rPr>
          <w:rFonts w:asciiTheme="minorHAnsi" w:eastAsia="David Libre" w:hAnsiTheme="minorHAnsi" w:cstheme="minorHAnsi" w:hint="cs"/>
          <w:sz w:val="24"/>
          <w:szCs w:val="24"/>
          <w:rtl/>
        </w:rPr>
        <w:t xml:space="preserve">מספר הקודקודים שפותחו </w:t>
      </w:r>
      <w:del w:id="57" w:author="Nagar, Omer" w:date="2020-10-24T13:13:00Z">
        <w:r w:rsidR="00797FA0" w:rsidRPr="00561D77" w:rsidDel="000152B3">
          <w:rPr>
            <w:rFonts w:asciiTheme="minorHAnsi" w:eastAsia="David Libre" w:hAnsiTheme="minorHAnsi" w:cstheme="minorHAnsi" w:hint="cs"/>
            <w:sz w:val="24"/>
            <w:szCs w:val="24"/>
            <w:rtl/>
          </w:rPr>
          <w:delText>ע"י</w:delText>
        </w:r>
      </w:del>
      <w:ins w:id="58" w:author="Nagar, Omer" w:date="2020-10-24T13:13:00Z">
        <w:r w:rsidR="000152B3">
          <w:rPr>
            <w:rFonts w:asciiTheme="minorHAnsi" w:eastAsia="David Libre" w:hAnsiTheme="minorHAnsi" w:cstheme="minorHAnsi" w:hint="cs"/>
            <w:sz w:val="24"/>
            <w:szCs w:val="24"/>
            <w:rtl/>
          </w:rPr>
          <w:t>על ידי</w:t>
        </w:r>
      </w:ins>
      <w:r w:rsidR="00797FA0" w:rsidRPr="00561D77">
        <w:rPr>
          <w:rFonts w:asciiTheme="minorHAnsi" w:eastAsia="David Libre" w:hAnsiTheme="minorHAnsi" w:cstheme="minorHAnsi" w:hint="cs"/>
          <w:sz w:val="24"/>
          <w:szCs w:val="24"/>
          <w:rtl/>
        </w:rPr>
        <w:t xml:space="preserve"> האלגוריתם האופטימלי ה</w:t>
      </w:r>
      <w:r w:rsidR="000F65FA" w:rsidRPr="00561D77">
        <w:rPr>
          <w:rFonts w:asciiTheme="minorHAnsi" w:eastAsia="David Libre" w:hAnsiTheme="minorHAnsi" w:cstheme="minorHAnsi" w:hint="cs"/>
          <w:sz w:val="24"/>
          <w:szCs w:val="24"/>
          <w:rtl/>
        </w:rPr>
        <w:t>רלוונטי.</w:t>
      </w:r>
      <w:r w:rsidR="009D58B4" w:rsidRPr="00561D77">
        <w:rPr>
          <w:rFonts w:asciiTheme="minorHAnsi" w:eastAsia="David Libre" w:hAnsiTheme="minorHAnsi" w:cstheme="minorHAnsi" w:hint="cs"/>
          <w:sz w:val="24"/>
          <w:szCs w:val="24"/>
          <w:rtl/>
        </w:rPr>
        <w:t xml:space="preserve"> ככל שהערך של</w:t>
      </w:r>
      <w:r w:rsidRPr="00561D77">
        <w:rPr>
          <w:rFonts w:asciiTheme="minorHAnsi" w:eastAsia="David Libre" w:hAnsiTheme="minorHAnsi" w:cstheme="minorHAnsi"/>
          <w:sz w:val="24"/>
          <w:szCs w:val="24"/>
          <w:rtl/>
        </w:rPr>
        <w:t xml:space="preserve"> </w:t>
      </w:r>
      <w:r w:rsidRPr="00561D77">
        <w:rPr>
          <w:rFonts w:asciiTheme="minorHAnsi" w:eastAsia="David Libre" w:hAnsiTheme="minorHAnsi" w:cstheme="minorHAnsi"/>
          <w:sz w:val="24"/>
          <w:szCs w:val="24"/>
        </w:rPr>
        <w:t>ER</w:t>
      </w:r>
      <w:r w:rsidRPr="00561D77">
        <w:rPr>
          <w:rFonts w:asciiTheme="minorHAnsi" w:eastAsia="David Libre" w:hAnsiTheme="minorHAnsi" w:cstheme="minorHAnsi"/>
          <w:sz w:val="24"/>
          <w:szCs w:val="24"/>
          <w:rtl/>
        </w:rPr>
        <w:t xml:space="preserve"> </w:t>
      </w:r>
      <w:r w:rsidR="009D58B4" w:rsidRPr="00561D77">
        <w:rPr>
          <w:rFonts w:asciiTheme="minorHAnsi" w:eastAsia="David Libre" w:hAnsiTheme="minorHAnsi" w:cstheme="minorHAnsi" w:hint="cs"/>
          <w:sz w:val="24"/>
          <w:szCs w:val="24"/>
          <w:rtl/>
        </w:rPr>
        <w:t xml:space="preserve">יהיה קטן יותר </w:t>
      </w:r>
      <w:r w:rsidR="009D58B4" w:rsidRPr="00561D77">
        <w:rPr>
          <w:rFonts w:asciiTheme="minorHAnsi" w:eastAsia="David Libre" w:hAnsiTheme="minorHAnsi" w:cstheme="minorHAnsi"/>
          <w:sz w:val="24"/>
          <w:szCs w:val="24"/>
          <w:rtl/>
        </w:rPr>
        <w:t>–</w:t>
      </w:r>
      <w:r w:rsidR="009D58B4" w:rsidRPr="00561D77">
        <w:rPr>
          <w:rFonts w:asciiTheme="minorHAnsi" w:eastAsia="David Libre" w:hAnsiTheme="minorHAnsi" w:cstheme="minorHAnsi" w:hint="cs"/>
          <w:sz w:val="24"/>
          <w:szCs w:val="24"/>
          <w:rtl/>
        </w:rPr>
        <w:t xml:space="preserve"> </w:t>
      </w:r>
      <w:r w:rsidR="007E174C" w:rsidRPr="00561D77">
        <w:rPr>
          <w:rFonts w:asciiTheme="minorHAnsi" w:eastAsia="David Libre" w:hAnsiTheme="minorHAnsi" w:cstheme="minorHAnsi" w:hint="cs"/>
          <w:sz w:val="24"/>
          <w:szCs w:val="24"/>
        </w:rPr>
        <w:t>BAB</w:t>
      </w:r>
      <w:r w:rsidR="007E174C" w:rsidRPr="00561D77">
        <w:rPr>
          <w:rFonts w:asciiTheme="minorHAnsi" w:eastAsia="David Libre" w:hAnsiTheme="minorHAnsi" w:cstheme="minorHAnsi" w:hint="cs"/>
          <w:sz w:val="24"/>
          <w:szCs w:val="24"/>
          <w:rtl/>
        </w:rPr>
        <w:t xml:space="preserve"> מבצע חיפוש ייעיל יותר.</w:t>
      </w:r>
    </w:p>
    <w:p w14:paraId="6EBD4668" w14:textId="4997AA46" w:rsidR="004479A1" w:rsidRPr="00561D77" w:rsidRDefault="00E75B89" w:rsidP="00856625">
      <w:pPr>
        <w:pStyle w:val="ListParagraph"/>
        <w:numPr>
          <w:ilvl w:val="0"/>
          <w:numId w:val="2"/>
        </w:numPr>
        <w:spacing w:after="0" w:line="240" w:lineRule="auto"/>
        <w:ind w:left="0" w:firstLine="360"/>
        <w:rPr>
          <w:rFonts w:asciiTheme="minorHAnsi" w:eastAsia="David Libre" w:hAnsiTheme="minorHAnsi" w:cstheme="minorHAnsi"/>
          <w:sz w:val="24"/>
          <w:szCs w:val="24"/>
        </w:rPr>
      </w:pPr>
      <w:r w:rsidRPr="00561D77">
        <w:rPr>
          <w:rFonts w:asciiTheme="minorHAnsi" w:eastAsia="David Libre" w:hAnsiTheme="minorHAnsi" w:cstheme="minorHAnsi"/>
          <w:sz w:val="24"/>
          <w:szCs w:val="24"/>
        </w:rPr>
        <w:t>AMB</w:t>
      </w:r>
      <w:r w:rsidRPr="00561D77">
        <w:rPr>
          <w:rFonts w:asciiTheme="minorHAnsi" w:eastAsia="David Libre" w:hAnsiTheme="minorHAnsi" w:cstheme="minorHAnsi"/>
          <w:sz w:val="24"/>
          <w:szCs w:val="24"/>
          <w:rtl/>
        </w:rPr>
        <w:t xml:space="preserve"> –</w:t>
      </w:r>
      <w:r w:rsidR="007E174C" w:rsidRPr="00561D77">
        <w:rPr>
          <w:rFonts w:asciiTheme="minorHAnsi" w:eastAsia="David Libre" w:hAnsiTheme="minorHAnsi" w:cstheme="minorHAnsi" w:hint="cs"/>
          <w:sz w:val="24"/>
          <w:szCs w:val="24"/>
          <w:rtl/>
        </w:rPr>
        <w:t xml:space="preserve"> מתקבל מחישוב</w:t>
      </w:r>
      <m:oMath>
        <m:r>
          <m:rPr>
            <m:sty m:val="p"/>
          </m:rPr>
          <w:rPr>
            <w:rFonts w:ascii="Cambria Math" w:eastAsia="David Libre" w:hAnsi="Cambria Math" w:cstheme="minorHAnsi"/>
            <w:sz w:val="24"/>
            <w:szCs w:val="24"/>
          </w:rPr>
          <m:t xml:space="preserve"> |</m:t>
        </m:r>
        <m:r>
          <w:rPr>
            <w:rFonts w:ascii="Cambria Math" w:eastAsia="David Libre" w:hAnsi="Cambria Math" w:cstheme="minorHAnsi"/>
            <w:sz w:val="24"/>
            <w:szCs w:val="24"/>
          </w:rPr>
          <m:t>L</m:t>
        </m:r>
        <m:d>
          <m:dPr>
            <m:ctrlPr>
              <w:rPr>
                <w:rFonts w:ascii="Cambria Math" w:eastAsia="David Libre" w:hAnsi="Cambria Math" w:cstheme="minorHAnsi"/>
                <w:sz w:val="24"/>
                <w:szCs w:val="24"/>
              </w:rPr>
            </m:ctrlPr>
          </m:dPr>
          <m:e>
            <m:sSub>
              <m:sSubPr>
                <m:ctrlPr>
                  <w:rPr>
                    <w:rFonts w:ascii="Cambria Math" w:eastAsia="David Libre" w:hAnsi="Cambria Math" w:cstheme="minorHAnsi"/>
                    <w:sz w:val="24"/>
                    <w:szCs w:val="24"/>
                  </w:rPr>
                </m:ctrlPr>
              </m:sSubPr>
              <m:e>
                <m:r>
                  <w:rPr>
                    <w:rFonts w:ascii="Cambria Math" w:eastAsia="David Libre" w:hAnsi="Cambria Math" w:cstheme="minorHAnsi"/>
                    <w:sz w:val="24"/>
                    <w:szCs w:val="24"/>
                  </w:rPr>
                  <m:t>n</m:t>
                </m:r>
              </m:e>
              <m:sub>
                <m:r>
                  <m:rPr>
                    <m:sty m:val="p"/>
                  </m:rPr>
                  <w:rPr>
                    <w:rFonts w:ascii="Cambria Math" w:eastAsia="David Libre" w:hAnsi="Cambria Math" w:cstheme="minorHAnsi"/>
                    <w:sz w:val="24"/>
                    <w:szCs w:val="24"/>
                  </w:rPr>
                  <m:t>1</m:t>
                </m:r>
              </m:sub>
            </m:sSub>
          </m:e>
        </m:d>
        <m:r>
          <m:rPr>
            <m:sty m:val="p"/>
          </m:rPr>
          <w:rPr>
            <w:rFonts w:ascii="Cambria Math" w:eastAsia="David Libre" w:hAnsi="Cambria Math" w:cstheme="minorHAnsi"/>
            <w:sz w:val="24"/>
            <w:szCs w:val="24"/>
          </w:rPr>
          <m:t>-</m:t>
        </m:r>
        <m:r>
          <w:rPr>
            <w:rFonts w:ascii="Cambria Math" w:eastAsia="David Libre" w:hAnsi="Cambria Math" w:cstheme="minorHAnsi"/>
            <w:sz w:val="24"/>
            <w:szCs w:val="24"/>
          </w:rPr>
          <m:t>U</m:t>
        </m:r>
        <m:d>
          <m:dPr>
            <m:ctrlPr>
              <w:rPr>
                <w:rFonts w:ascii="Cambria Math" w:eastAsia="David Libre" w:hAnsi="Cambria Math" w:cstheme="minorHAnsi"/>
                <w:sz w:val="24"/>
                <w:szCs w:val="24"/>
              </w:rPr>
            </m:ctrlPr>
          </m:dPr>
          <m:e>
            <m:sSub>
              <m:sSubPr>
                <m:ctrlPr>
                  <w:rPr>
                    <w:rFonts w:ascii="Cambria Math" w:eastAsia="David Libre" w:hAnsi="Cambria Math" w:cstheme="minorHAnsi"/>
                    <w:sz w:val="24"/>
                    <w:szCs w:val="24"/>
                  </w:rPr>
                </m:ctrlPr>
              </m:sSubPr>
              <m:e>
                <m:r>
                  <w:rPr>
                    <w:rFonts w:ascii="Cambria Math" w:eastAsia="David Libre" w:hAnsi="Cambria Math" w:cstheme="minorHAnsi"/>
                    <w:sz w:val="24"/>
                    <w:szCs w:val="24"/>
                  </w:rPr>
                  <m:t>n</m:t>
                </m:r>
              </m:e>
              <m:sub>
                <m:r>
                  <m:rPr>
                    <m:sty m:val="p"/>
                  </m:rPr>
                  <w:rPr>
                    <w:rFonts w:ascii="Cambria Math" w:eastAsia="David Libre" w:hAnsi="Cambria Math" w:cstheme="minorHAnsi"/>
                    <w:sz w:val="24"/>
                    <w:szCs w:val="24"/>
                  </w:rPr>
                  <m:t>1</m:t>
                </m:r>
              </m:sub>
            </m:sSub>
          </m:e>
        </m:d>
        <m:r>
          <m:rPr>
            <m:sty m:val="p"/>
          </m:rPr>
          <w:rPr>
            <w:rFonts w:ascii="Cambria Math" w:eastAsia="David Libre" w:hAnsi="Cambria Math" w:cstheme="minorHAnsi"/>
            <w:sz w:val="24"/>
            <w:szCs w:val="24"/>
          </w:rPr>
          <m:t xml:space="preserve">| </m:t>
        </m:r>
      </m:oMath>
      <w:r w:rsidR="00CA624E" w:rsidRPr="00561D77">
        <w:rPr>
          <w:rFonts w:asciiTheme="minorHAnsi" w:eastAsia="David Libre" w:hAnsiTheme="minorHAnsi" w:cstheme="minorHAnsi" w:hint="cs"/>
          <w:sz w:val="24"/>
          <w:szCs w:val="24"/>
          <w:rtl/>
        </w:rPr>
        <w:t xml:space="preserve">כאשר </w:t>
      </w:r>
      <m:oMath>
        <m:sSub>
          <m:sSubPr>
            <m:ctrlPr>
              <w:rPr>
                <w:rFonts w:ascii="Cambria Math" w:eastAsia="David Libre" w:hAnsi="Cambria Math" w:cstheme="minorHAnsi"/>
                <w:sz w:val="24"/>
                <w:szCs w:val="24"/>
              </w:rPr>
            </m:ctrlPr>
          </m:sSubPr>
          <m:e>
            <m:r>
              <w:rPr>
                <w:rFonts w:ascii="Cambria Math" w:eastAsia="David Libre" w:hAnsi="Cambria Math" w:cstheme="minorHAnsi"/>
                <w:sz w:val="24"/>
                <w:szCs w:val="24"/>
              </w:rPr>
              <m:t>n</m:t>
            </m:r>
          </m:e>
          <m:sub>
            <m:r>
              <m:rPr>
                <m:sty m:val="p"/>
              </m:rPr>
              <w:rPr>
                <w:rFonts w:ascii="Cambria Math" w:eastAsia="David Libre" w:hAnsi="Cambria Math" w:cstheme="minorHAnsi"/>
                <w:sz w:val="24"/>
                <w:szCs w:val="24"/>
              </w:rPr>
              <m:t>1</m:t>
            </m:r>
          </m:sub>
        </m:sSub>
      </m:oMath>
      <w:r w:rsidR="00CA624E" w:rsidRPr="00561D77">
        <w:rPr>
          <w:rFonts w:asciiTheme="minorHAnsi" w:eastAsia="David Libre" w:hAnsiTheme="minorHAnsi" w:cstheme="minorHAnsi" w:hint="cs"/>
          <w:sz w:val="24"/>
          <w:szCs w:val="24"/>
          <w:rtl/>
        </w:rPr>
        <w:t xml:space="preserve"> הוא שורש הע</w:t>
      </w:r>
      <w:r w:rsidR="00320CFE" w:rsidRPr="00561D77">
        <w:rPr>
          <w:rFonts w:asciiTheme="minorHAnsi" w:eastAsia="David Libre" w:hAnsiTheme="minorHAnsi" w:cstheme="minorHAnsi" w:hint="cs"/>
          <w:sz w:val="24"/>
          <w:szCs w:val="24"/>
          <w:rtl/>
        </w:rPr>
        <w:t>ץ</w:t>
      </w:r>
      <w:r w:rsidR="00A52087" w:rsidRPr="00561D77">
        <w:rPr>
          <w:rFonts w:asciiTheme="minorHAnsi" w:eastAsia="David Libre" w:hAnsiTheme="minorHAnsi" w:cstheme="minorHAnsi" w:hint="cs"/>
          <w:sz w:val="24"/>
          <w:szCs w:val="24"/>
          <w:rtl/>
        </w:rPr>
        <w:t xml:space="preserve">. חסום </w:t>
      </w:r>
      <w:del w:id="59" w:author="Nagar, Omer" w:date="2020-10-24T13:13:00Z">
        <w:r w:rsidR="00A52087" w:rsidRPr="00561D77" w:rsidDel="000152B3">
          <w:rPr>
            <w:rFonts w:asciiTheme="minorHAnsi" w:eastAsia="David Libre" w:hAnsiTheme="minorHAnsi" w:cstheme="minorHAnsi" w:hint="cs"/>
            <w:sz w:val="24"/>
            <w:szCs w:val="24"/>
            <w:rtl/>
          </w:rPr>
          <w:delText>ע"י</w:delText>
        </w:r>
      </w:del>
      <w:ins w:id="60" w:author="Nagar, Omer" w:date="2020-10-24T13:13:00Z">
        <w:r w:rsidR="000152B3">
          <w:rPr>
            <w:rFonts w:asciiTheme="minorHAnsi" w:eastAsia="David Libre" w:hAnsiTheme="minorHAnsi" w:cstheme="minorHAnsi" w:hint="cs"/>
            <w:sz w:val="24"/>
            <w:szCs w:val="24"/>
            <w:rtl/>
          </w:rPr>
          <w:t>על ידי</w:t>
        </w:r>
      </w:ins>
      <w:r w:rsidR="00A52087" w:rsidRPr="00561D77">
        <w:rPr>
          <w:rFonts w:asciiTheme="minorHAnsi" w:eastAsia="David Libre" w:hAnsiTheme="minorHAnsi" w:cstheme="minorHAnsi" w:hint="cs"/>
          <w:sz w:val="24"/>
          <w:szCs w:val="24"/>
          <w:rtl/>
        </w:rPr>
        <w:t xml:space="preserve"> </w:t>
      </w:r>
      <w:r w:rsidR="00A52087" w:rsidRPr="00561D77">
        <w:rPr>
          <w:rFonts w:asciiTheme="minorHAnsi" w:eastAsia="David Libre" w:hAnsiTheme="minorHAnsi" w:cstheme="minorHAnsi"/>
          <w:sz w:val="24"/>
          <w:szCs w:val="24"/>
          <w:rtl/>
        </w:rPr>
        <w:t>ϵ</w:t>
      </w:r>
      <w:r w:rsidR="00A52087" w:rsidRPr="00561D77">
        <w:rPr>
          <w:rFonts w:asciiTheme="minorHAnsi" w:eastAsia="David Libre" w:hAnsiTheme="minorHAnsi" w:cstheme="minorHAnsi" w:hint="cs"/>
          <w:sz w:val="24"/>
          <w:szCs w:val="24"/>
          <w:rtl/>
        </w:rPr>
        <w:t xml:space="preserve"> מהגדרתו של </w:t>
      </w:r>
      <w:r w:rsidR="00A52087" w:rsidRPr="00561D77">
        <w:rPr>
          <w:rFonts w:asciiTheme="minorHAnsi" w:eastAsia="David Libre" w:hAnsiTheme="minorHAnsi" w:cstheme="minorHAnsi" w:hint="cs"/>
          <w:sz w:val="24"/>
          <w:szCs w:val="24"/>
        </w:rPr>
        <w:t>BAB</w:t>
      </w:r>
      <w:r w:rsidR="00A52087" w:rsidRPr="00561D77">
        <w:rPr>
          <w:rFonts w:asciiTheme="minorHAnsi" w:eastAsia="David Libre" w:hAnsiTheme="minorHAnsi" w:cstheme="minorHAnsi" w:hint="cs"/>
          <w:sz w:val="24"/>
          <w:szCs w:val="24"/>
          <w:rtl/>
        </w:rPr>
        <w:t>.</w:t>
      </w:r>
    </w:p>
    <w:p w14:paraId="11F842C5" w14:textId="025D360F" w:rsidR="00107598" w:rsidRPr="00DB1386" w:rsidRDefault="00D20ED0" w:rsidP="00561D77">
      <w:pPr>
        <w:pStyle w:val="ListParagraph"/>
        <w:spacing w:after="0" w:line="240" w:lineRule="auto"/>
        <w:ind w:left="0" w:firstLine="360"/>
        <w:rPr>
          <w:rFonts w:asciiTheme="minorHAnsi" w:eastAsia="David Libre" w:hAnsiTheme="minorHAnsi" w:cstheme="minorHAnsi"/>
          <w:sz w:val="24"/>
          <w:szCs w:val="24"/>
          <w:rtl/>
        </w:rPr>
      </w:pPr>
      <w:r>
        <w:rPr>
          <w:rFonts w:asciiTheme="minorHAnsi" w:eastAsia="David Libre" w:hAnsiTheme="minorHAnsi" w:cstheme="minorHAnsi" w:hint="cs"/>
          <w:sz w:val="24"/>
          <w:szCs w:val="24"/>
          <w:rtl/>
        </w:rPr>
        <w:t xml:space="preserve">התוצאות במאמר חושבו על בסיס יותר מ50 חזרות בכל אחת מההגדרות </w:t>
      </w:r>
      <w:r w:rsidR="00D55544">
        <w:rPr>
          <w:rFonts w:asciiTheme="minorHAnsi" w:eastAsia="David Libre" w:hAnsiTheme="minorHAnsi" w:cstheme="minorHAnsi" w:hint="cs"/>
          <w:sz w:val="24"/>
          <w:szCs w:val="24"/>
          <w:rtl/>
        </w:rPr>
        <w:t xml:space="preserve">עבורן הוצגו ערכי </w:t>
      </w:r>
      <w:r w:rsidR="00D55544">
        <w:rPr>
          <w:rFonts w:asciiTheme="minorHAnsi" w:eastAsia="David Libre" w:hAnsiTheme="minorHAnsi" w:cstheme="minorHAnsi"/>
          <w:sz w:val="24"/>
          <w:szCs w:val="24"/>
        </w:rPr>
        <w:t>ER</w:t>
      </w:r>
      <w:r w:rsidR="00D55544">
        <w:rPr>
          <w:rFonts w:asciiTheme="minorHAnsi" w:eastAsia="David Libre" w:hAnsiTheme="minorHAnsi" w:cstheme="minorHAnsi" w:hint="cs"/>
          <w:sz w:val="24"/>
          <w:szCs w:val="24"/>
          <w:rtl/>
        </w:rPr>
        <w:t xml:space="preserve"> ו</w:t>
      </w:r>
      <w:r w:rsidR="00D55544">
        <w:rPr>
          <w:rFonts w:asciiTheme="minorHAnsi" w:eastAsia="David Libre" w:hAnsiTheme="minorHAnsi" w:cstheme="minorHAnsi" w:hint="cs"/>
          <w:sz w:val="24"/>
          <w:szCs w:val="24"/>
        </w:rPr>
        <w:t>AMB</w:t>
      </w:r>
      <w:r w:rsidR="00ED0281">
        <w:rPr>
          <w:rFonts w:asciiTheme="minorHAnsi" w:eastAsia="David Libre" w:hAnsiTheme="minorHAnsi" w:cstheme="minorHAnsi" w:hint="cs"/>
          <w:sz w:val="24"/>
          <w:szCs w:val="24"/>
          <w:rtl/>
        </w:rPr>
        <w:t xml:space="preserve"> </w:t>
      </w:r>
      <w:r w:rsidR="00775C4F">
        <w:rPr>
          <w:rFonts w:asciiTheme="minorHAnsi" w:eastAsia="David Libre" w:hAnsiTheme="minorHAnsi" w:cstheme="minorHAnsi" w:hint="cs"/>
          <w:sz w:val="24"/>
          <w:szCs w:val="24"/>
          <w:rtl/>
        </w:rPr>
        <w:t>,</w:t>
      </w:r>
      <w:r w:rsidR="00DE2F46">
        <w:rPr>
          <w:rFonts w:asciiTheme="minorHAnsi" w:eastAsia="David Libre" w:hAnsiTheme="minorHAnsi" w:cstheme="minorHAnsi" w:hint="cs"/>
          <w:sz w:val="24"/>
          <w:szCs w:val="24"/>
          <w:rtl/>
        </w:rPr>
        <w:t xml:space="preserve"> ומציגות דפוסים דומים לגבי משחקים דטרמיניסטים ותלויי מזל</w:t>
      </w:r>
      <w:r w:rsidR="00EE3F66">
        <w:rPr>
          <w:rFonts w:asciiTheme="minorHAnsi" w:eastAsia="David Libre" w:hAnsiTheme="minorHAnsi" w:cstheme="minorHAnsi" w:hint="cs"/>
          <w:sz w:val="24"/>
          <w:szCs w:val="24"/>
          <w:rtl/>
        </w:rPr>
        <w:t>. על פי התוצאות</w:t>
      </w:r>
      <w:r w:rsidR="00DE2F46">
        <w:rPr>
          <w:rFonts w:asciiTheme="minorHAnsi" w:eastAsia="David Libre" w:hAnsiTheme="minorHAnsi" w:cstheme="minorHAnsi" w:hint="cs"/>
          <w:sz w:val="24"/>
          <w:szCs w:val="24"/>
          <w:rtl/>
        </w:rPr>
        <w:t>,</w:t>
      </w:r>
      <w:r w:rsidR="00EE3F66">
        <w:rPr>
          <w:rFonts w:asciiTheme="minorHAnsi" w:eastAsia="David Libre" w:hAnsiTheme="minorHAnsi" w:cstheme="minorHAnsi" w:hint="cs"/>
          <w:sz w:val="24"/>
          <w:szCs w:val="24"/>
          <w:rtl/>
        </w:rPr>
        <w:t xml:space="preserve"> ערכו של </w:t>
      </w:r>
      <w:r w:rsidR="00EE3F66">
        <w:rPr>
          <w:rFonts w:asciiTheme="minorHAnsi" w:eastAsia="David Libre" w:hAnsiTheme="minorHAnsi" w:cstheme="minorHAnsi" w:hint="cs"/>
          <w:sz w:val="24"/>
          <w:szCs w:val="24"/>
        </w:rPr>
        <w:t>ER</w:t>
      </w:r>
      <w:r w:rsidR="00EE3F66">
        <w:rPr>
          <w:rFonts w:asciiTheme="minorHAnsi" w:eastAsia="David Libre" w:hAnsiTheme="minorHAnsi" w:cstheme="minorHAnsi" w:hint="cs"/>
          <w:sz w:val="24"/>
          <w:szCs w:val="24"/>
          <w:rtl/>
        </w:rPr>
        <w:t xml:space="preserve"> קטן </w:t>
      </w:r>
      <w:r w:rsidR="00ED0281">
        <w:rPr>
          <w:rFonts w:asciiTheme="minorHAnsi" w:eastAsia="David Libre" w:hAnsiTheme="minorHAnsi" w:cstheme="minorHAnsi" w:hint="cs"/>
          <w:sz w:val="24"/>
          <w:szCs w:val="24"/>
          <w:rtl/>
        </w:rPr>
        <w:t xml:space="preserve">ככל שערכו של </w:t>
      </w:r>
      <w:r w:rsidR="00ED0281">
        <w:rPr>
          <w:rFonts w:asciiTheme="minorHAnsi" w:eastAsia="David Libre" w:hAnsiTheme="minorHAnsi" w:cstheme="minorHAnsi"/>
          <w:sz w:val="24"/>
          <w:szCs w:val="24"/>
          <w:rtl/>
        </w:rPr>
        <w:t>ϵ</w:t>
      </w:r>
      <w:r w:rsidR="00ED0281">
        <w:rPr>
          <w:rFonts w:asciiTheme="minorHAnsi" w:eastAsia="David Libre" w:hAnsiTheme="minorHAnsi" w:cstheme="minorHAnsi" w:hint="cs"/>
          <w:sz w:val="24"/>
          <w:szCs w:val="24"/>
          <w:rtl/>
        </w:rPr>
        <w:t xml:space="preserve"> גדל </w:t>
      </w:r>
      <w:r w:rsidR="00DE2F46">
        <w:rPr>
          <w:rFonts w:asciiTheme="minorHAnsi" w:eastAsia="David Libre" w:hAnsiTheme="minorHAnsi" w:cstheme="minorHAnsi" w:hint="cs"/>
          <w:sz w:val="24"/>
          <w:szCs w:val="24"/>
          <w:rtl/>
        </w:rPr>
        <w:t>בהתאם לציפיות החוקרים כי יתכנו גיזומים רבים יותר בעץ כתלות במרחק הפתרון התת-אופטימלי ה</w:t>
      </w:r>
      <w:r w:rsidR="001E50F7">
        <w:rPr>
          <w:rFonts w:asciiTheme="minorHAnsi" w:eastAsia="David Libre" w:hAnsiTheme="minorHAnsi" w:cstheme="minorHAnsi" w:hint="cs"/>
          <w:sz w:val="24"/>
          <w:szCs w:val="24"/>
          <w:rtl/>
        </w:rPr>
        <w:t>מקובל מערך המינימקס.</w:t>
      </w:r>
      <w:r w:rsidR="00107598">
        <w:rPr>
          <w:rFonts w:asciiTheme="minorHAnsi" w:eastAsia="David Libre" w:hAnsiTheme="minorHAnsi" w:cstheme="minorHAnsi" w:hint="cs"/>
          <w:sz w:val="24"/>
          <w:szCs w:val="24"/>
          <w:rtl/>
        </w:rPr>
        <w:t xml:space="preserve"> בנוסף לעצים עמוקים יותר ערכי </w:t>
      </w:r>
      <w:r w:rsidR="00107598">
        <w:rPr>
          <w:rFonts w:asciiTheme="minorHAnsi" w:eastAsia="David Libre" w:hAnsiTheme="minorHAnsi" w:cstheme="minorHAnsi" w:hint="cs"/>
          <w:sz w:val="24"/>
          <w:szCs w:val="24"/>
        </w:rPr>
        <w:t>ER</w:t>
      </w:r>
      <w:r w:rsidR="00107598">
        <w:rPr>
          <w:rFonts w:asciiTheme="minorHAnsi" w:eastAsia="David Libre" w:hAnsiTheme="minorHAnsi" w:cstheme="minorHAnsi" w:hint="cs"/>
          <w:sz w:val="24"/>
          <w:szCs w:val="24"/>
          <w:rtl/>
        </w:rPr>
        <w:t xml:space="preserve"> נמוכים יותר מאחר ומתאפשרים חיתוכים עמוקים יותר בעלי יותר קודקודים. </w:t>
      </w:r>
      <w:r w:rsidR="000F6AC6">
        <w:rPr>
          <w:rFonts w:asciiTheme="minorHAnsi" w:eastAsia="David Libre" w:hAnsiTheme="minorHAnsi" w:cstheme="minorHAnsi" w:hint="cs"/>
          <w:sz w:val="24"/>
          <w:szCs w:val="24"/>
          <w:rtl/>
        </w:rPr>
        <w:t xml:space="preserve">ערכו של </w:t>
      </w:r>
      <w:r w:rsidR="000F6AC6">
        <w:rPr>
          <w:rFonts w:asciiTheme="minorHAnsi" w:eastAsia="David Libre" w:hAnsiTheme="minorHAnsi" w:cstheme="minorHAnsi" w:hint="cs"/>
          <w:sz w:val="24"/>
          <w:szCs w:val="24"/>
        </w:rPr>
        <w:t>AMB</w:t>
      </w:r>
      <w:r w:rsidR="000F6AC6">
        <w:rPr>
          <w:rFonts w:asciiTheme="minorHAnsi" w:eastAsia="David Libre" w:hAnsiTheme="minorHAnsi" w:cstheme="minorHAnsi" w:hint="cs"/>
          <w:sz w:val="24"/>
          <w:szCs w:val="24"/>
          <w:rtl/>
        </w:rPr>
        <w:t xml:space="preserve"> גדול יותר ככל שהערך של </w:t>
      </w:r>
      <w:r w:rsidR="000F6AC6">
        <w:rPr>
          <w:rFonts w:asciiTheme="minorHAnsi" w:eastAsia="David Libre" w:hAnsiTheme="minorHAnsi" w:cstheme="minorHAnsi"/>
          <w:sz w:val="24"/>
          <w:szCs w:val="24"/>
          <w:rtl/>
        </w:rPr>
        <w:t>ϵ</w:t>
      </w:r>
      <w:r w:rsidR="000F6AC6">
        <w:rPr>
          <w:rFonts w:asciiTheme="minorHAnsi" w:eastAsia="David Libre" w:hAnsiTheme="minorHAnsi" w:cstheme="minorHAnsi" w:hint="cs"/>
          <w:sz w:val="24"/>
          <w:szCs w:val="24"/>
          <w:rtl/>
        </w:rPr>
        <w:t xml:space="preserve"> גדול יותר </w:t>
      </w:r>
      <w:r w:rsidR="000F6AC6">
        <w:rPr>
          <w:rFonts w:asciiTheme="minorHAnsi" w:eastAsia="David Libre" w:hAnsiTheme="minorHAnsi" w:cstheme="minorHAnsi"/>
          <w:sz w:val="24"/>
          <w:szCs w:val="24"/>
          <w:rtl/>
        </w:rPr>
        <w:t>–</w:t>
      </w:r>
      <w:r w:rsidR="000F6AC6">
        <w:rPr>
          <w:rFonts w:asciiTheme="minorHAnsi" w:eastAsia="David Libre" w:hAnsiTheme="minorHAnsi" w:cstheme="minorHAnsi" w:hint="cs"/>
          <w:sz w:val="24"/>
          <w:szCs w:val="24"/>
          <w:rtl/>
        </w:rPr>
        <w:t xml:space="preserve"> </w:t>
      </w:r>
      <w:r w:rsidR="009A3C04">
        <w:rPr>
          <w:rFonts w:asciiTheme="minorHAnsi" w:eastAsia="David Libre" w:hAnsiTheme="minorHAnsi" w:cstheme="minorHAnsi" w:hint="cs"/>
          <w:sz w:val="24"/>
          <w:szCs w:val="24"/>
          <w:rtl/>
        </w:rPr>
        <w:t xml:space="preserve">תוצאה </w:t>
      </w:r>
      <w:r w:rsidR="000F6AC6">
        <w:rPr>
          <w:rFonts w:asciiTheme="minorHAnsi" w:eastAsia="David Libre" w:hAnsiTheme="minorHAnsi" w:cstheme="minorHAnsi" w:hint="cs"/>
          <w:sz w:val="24"/>
          <w:szCs w:val="24"/>
          <w:rtl/>
        </w:rPr>
        <w:t>הגיוני</w:t>
      </w:r>
      <w:r w:rsidR="009A3C04">
        <w:rPr>
          <w:rFonts w:asciiTheme="minorHAnsi" w:eastAsia="David Libre" w:hAnsiTheme="minorHAnsi" w:cstheme="minorHAnsi" w:hint="cs"/>
          <w:sz w:val="24"/>
          <w:szCs w:val="24"/>
          <w:rtl/>
        </w:rPr>
        <w:t>ת</w:t>
      </w:r>
      <w:r w:rsidR="000F6AC6">
        <w:rPr>
          <w:rFonts w:asciiTheme="minorHAnsi" w:eastAsia="David Libre" w:hAnsiTheme="minorHAnsi" w:cstheme="minorHAnsi" w:hint="cs"/>
          <w:sz w:val="24"/>
          <w:szCs w:val="24"/>
          <w:rtl/>
        </w:rPr>
        <w:t xml:space="preserve"> מאחר </w:t>
      </w:r>
      <w:r w:rsidR="006B2101">
        <w:rPr>
          <w:rFonts w:asciiTheme="minorHAnsi" w:eastAsia="David Libre" w:hAnsiTheme="minorHAnsi" w:cstheme="minorHAnsi" w:hint="cs"/>
          <w:sz w:val="24"/>
          <w:szCs w:val="24"/>
          <w:rtl/>
        </w:rPr>
        <w:t>ו</w:t>
      </w:r>
      <w:r w:rsidR="006B2101" w:rsidRPr="006B2101">
        <w:rPr>
          <w:rFonts w:asciiTheme="minorHAnsi" w:eastAsia="David Libre" w:hAnsiTheme="minorHAnsi" w:cstheme="minorHAnsi"/>
          <w:sz w:val="24"/>
          <w:szCs w:val="24"/>
          <w:rtl/>
        </w:rPr>
        <w:t xml:space="preserve"> </w:t>
      </w:r>
      <w:r w:rsidR="006B2101">
        <w:rPr>
          <w:rFonts w:asciiTheme="minorHAnsi" w:eastAsia="David Libre" w:hAnsiTheme="minorHAnsi" w:cstheme="minorHAnsi"/>
          <w:sz w:val="24"/>
          <w:szCs w:val="24"/>
          <w:rtl/>
        </w:rPr>
        <w:t>ϵ</w:t>
      </w:r>
      <w:r w:rsidR="006B2101">
        <w:rPr>
          <w:rFonts w:asciiTheme="minorHAnsi" w:eastAsia="David Libre" w:hAnsiTheme="minorHAnsi" w:cstheme="minorHAnsi" w:hint="cs"/>
          <w:sz w:val="24"/>
          <w:szCs w:val="24"/>
          <w:rtl/>
        </w:rPr>
        <w:t xml:space="preserve"> מהווה חסם עבור </w:t>
      </w:r>
      <w:r w:rsidR="006B2101">
        <w:rPr>
          <w:rFonts w:asciiTheme="minorHAnsi" w:eastAsia="David Libre" w:hAnsiTheme="minorHAnsi" w:cstheme="minorHAnsi" w:hint="cs"/>
          <w:sz w:val="24"/>
          <w:szCs w:val="24"/>
        </w:rPr>
        <w:t>AMB</w:t>
      </w:r>
      <w:r w:rsidR="006B2101">
        <w:rPr>
          <w:rFonts w:asciiTheme="minorHAnsi" w:eastAsia="David Libre" w:hAnsiTheme="minorHAnsi" w:cstheme="minorHAnsi" w:hint="cs"/>
          <w:sz w:val="24"/>
          <w:szCs w:val="24"/>
          <w:rtl/>
        </w:rPr>
        <w:t>.</w:t>
      </w:r>
      <w:r w:rsidR="00CA34A3">
        <w:rPr>
          <w:rFonts w:asciiTheme="minorHAnsi" w:eastAsia="David Libre" w:hAnsiTheme="minorHAnsi" w:cstheme="minorHAnsi" w:hint="cs"/>
          <w:sz w:val="24"/>
          <w:szCs w:val="24"/>
          <w:rtl/>
        </w:rPr>
        <w:t xml:space="preserve"> כמו כן ערך </w:t>
      </w:r>
      <w:r w:rsidR="00CA34A3">
        <w:rPr>
          <w:rFonts w:asciiTheme="minorHAnsi" w:eastAsia="David Libre" w:hAnsiTheme="minorHAnsi" w:cstheme="minorHAnsi" w:hint="cs"/>
          <w:sz w:val="24"/>
          <w:szCs w:val="24"/>
        </w:rPr>
        <w:t>AMB</w:t>
      </w:r>
      <w:r w:rsidR="00CA34A3">
        <w:rPr>
          <w:rFonts w:asciiTheme="minorHAnsi" w:eastAsia="David Libre" w:hAnsiTheme="minorHAnsi" w:cstheme="minorHAnsi" w:hint="cs"/>
          <w:sz w:val="24"/>
          <w:szCs w:val="24"/>
          <w:rtl/>
        </w:rPr>
        <w:t xml:space="preserve"> גדול יותר כתלות בעצים עמ</w:t>
      </w:r>
      <w:r w:rsidR="00B71CB1">
        <w:rPr>
          <w:rFonts w:asciiTheme="minorHAnsi" w:eastAsia="David Libre" w:hAnsiTheme="minorHAnsi" w:cstheme="minorHAnsi" w:hint="cs"/>
          <w:sz w:val="24"/>
          <w:szCs w:val="24"/>
          <w:rtl/>
        </w:rPr>
        <w:t xml:space="preserve">וקים יותר בעלי ערך </w:t>
      </w:r>
      <w:r w:rsidR="00B71CB1">
        <w:rPr>
          <w:rFonts w:asciiTheme="minorHAnsi" w:eastAsia="David Libre" w:hAnsiTheme="minorHAnsi" w:cstheme="minorHAnsi"/>
          <w:sz w:val="24"/>
          <w:szCs w:val="24"/>
        </w:rPr>
        <w:t>ϵ</w:t>
      </w:r>
      <w:r w:rsidR="00B71CB1">
        <w:rPr>
          <w:rFonts w:asciiTheme="minorHAnsi" w:eastAsia="David Libre" w:hAnsiTheme="minorHAnsi" w:cstheme="minorHAnsi" w:hint="cs"/>
          <w:sz w:val="24"/>
          <w:szCs w:val="24"/>
          <w:rtl/>
        </w:rPr>
        <w:t xml:space="preserve"> זהה</w:t>
      </w:r>
      <w:r w:rsidR="00F73DE8">
        <w:rPr>
          <w:rFonts w:asciiTheme="minorHAnsi" w:eastAsia="David Libre" w:hAnsiTheme="minorHAnsi" w:cstheme="minorHAnsi" w:hint="cs"/>
          <w:sz w:val="24"/>
          <w:szCs w:val="24"/>
          <w:rtl/>
        </w:rPr>
        <w:t xml:space="preserve"> מאחר ומתא</w:t>
      </w:r>
      <w:r w:rsidR="007337D2">
        <w:rPr>
          <w:rFonts w:asciiTheme="minorHAnsi" w:eastAsia="David Libre" w:hAnsiTheme="minorHAnsi" w:cstheme="minorHAnsi" w:hint="cs"/>
          <w:sz w:val="24"/>
          <w:szCs w:val="24"/>
          <w:rtl/>
        </w:rPr>
        <w:t>פשרים חיתוכים רבים יותר לעץ ועל כן הז</w:t>
      </w:r>
      <w:r w:rsidR="00BB17EA">
        <w:rPr>
          <w:rFonts w:asciiTheme="minorHAnsi" w:eastAsia="David Libre" w:hAnsiTheme="minorHAnsi" w:cstheme="minorHAnsi" w:hint="cs"/>
          <w:sz w:val="24"/>
          <w:szCs w:val="24"/>
          <w:rtl/>
        </w:rPr>
        <w:t>דמנויות גדולות יותר להגדלת מרחב הערכים ה</w:t>
      </w:r>
      <w:r w:rsidR="004D4A34">
        <w:rPr>
          <w:rFonts w:asciiTheme="minorHAnsi" w:eastAsia="David Libre" w:hAnsiTheme="minorHAnsi" w:cstheme="minorHAnsi" w:hint="cs"/>
          <w:sz w:val="24"/>
          <w:szCs w:val="24"/>
          <w:rtl/>
        </w:rPr>
        <w:t>תת-אופטימליים.</w:t>
      </w:r>
    </w:p>
    <w:p w14:paraId="490573EE" w14:textId="076865BC" w:rsidR="004D4A34" w:rsidRDefault="004D4A34" w:rsidP="00561D77">
      <w:pPr>
        <w:pStyle w:val="ListParagraph"/>
        <w:spacing w:after="0" w:line="240" w:lineRule="auto"/>
        <w:ind w:left="0" w:firstLine="360"/>
        <w:rPr>
          <w:rFonts w:asciiTheme="minorHAnsi" w:eastAsia="David Libre" w:hAnsiTheme="minorHAnsi" w:cstheme="minorHAnsi"/>
          <w:sz w:val="24"/>
          <w:szCs w:val="24"/>
          <w:rtl/>
        </w:rPr>
      </w:pPr>
      <w:r w:rsidRPr="004D4A34">
        <w:rPr>
          <w:rFonts w:asciiTheme="minorHAnsi" w:eastAsia="David Libre" w:hAnsiTheme="minorHAnsi" w:cstheme="minorHAnsi" w:hint="cs"/>
          <w:sz w:val="24"/>
          <w:szCs w:val="24"/>
          <w:rtl/>
        </w:rPr>
        <w:t xml:space="preserve">בעזרת אלגוריתמי משחק שהם תת-אופטימליים מוגבלים, ניתן לבצע גיזומים רבים יותר מאלגורתמים אופטימליים. בכך אפשר להשיג אסטרטגית משחק בצורה מהירה יותר. אולם, דבר זה עלול לפגוע באיכות הפתרון החוזר מהאלגוריתם. לכן, קיים </w:t>
      </w:r>
      <w:r w:rsidRPr="004D4A34">
        <w:rPr>
          <w:rFonts w:asciiTheme="minorHAnsi" w:eastAsia="David Libre" w:hAnsiTheme="minorHAnsi" w:cstheme="minorHAnsi"/>
          <w:sz w:val="24"/>
          <w:szCs w:val="24"/>
        </w:rPr>
        <w:t>trade-off</w:t>
      </w:r>
      <w:r w:rsidRPr="004D4A34">
        <w:rPr>
          <w:rFonts w:asciiTheme="minorHAnsi" w:eastAsia="David Libre" w:hAnsiTheme="minorHAnsi" w:cstheme="minorHAnsi" w:hint="cs"/>
          <w:sz w:val="24"/>
          <w:szCs w:val="24"/>
          <w:rtl/>
        </w:rPr>
        <w:t xml:space="preserve"> בין איכות הפתרון לזמן חישוב הפתרון.</w:t>
      </w:r>
    </w:p>
    <w:p w14:paraId="2BE1804E" w14:textId="0B6FB624" w:rsidR="006260BC" w:rsidRDefault="0036477D" w:rsidP="00561D77">
      <w:pPr>
        <w:pStyle w:val="ListParagraph"/>
        <w:spacing w:after="0" w:line="240" w:lineRule="auto"/>
        <w:ind w:left="0" w:firstLine="360"/>
        <w:rPr>
          <w:rFonts w:asciiTheme="minorHAnsi" w:eastAsia="David Libre" w:hAnsiTheme="minorHAnsi" w:cstheme="minorHAnsi"/>
          <w:sz w:val="24"/>
          <w:szCs w:val="24"/>
          <w:rtl/>
        </w:rPr>
      </w:pPr>
      <w:r>
        <w:rPr>
          <w:rFonts w:asciiTheme="minorHAnsi" w:eastAsia="David Libre" w:hAnsiTheme="minorHAnsi" w:cstheme="minorHAnsi" w:hint="cs"/>
          <w:sz w:val="24"/>
          <w:szCs w:val="24"/>
          <w:rtl/>
        </w:rPr>
        <w:t>מחקר זה מקביל למחקר א</w:t>
      </w:r>
      <w:r w:rsidR="00CE1670">
        <w:rPr>
          <w:rFonts w:asciiTheme="minorHAnsi" w:eastAsia="David Libre" w:hAnsiTheme="minorHAnsi" w:cstheme="minorHAnsi" w:hint="cs"/>
          <w:sz w:val="24"/>
          <w:szCs w:val="24"/>
          <w:rtl/>
        </w:rPr>
        <w:t>ותו נבצע במסגרת הפרוייקט שלנו</w:t>
      </w:r>
      <w:r w:rsidR="009A3C04">
        <w:rPr>
          <w:rFonts w:asciiTheme="minorHAnsi" w:eastAsia="David Libre" w:hAnsiTheme="minorHAnsi" w:cstheme="minorHAnsi" w:hint="cs"/>
          <w:sz w:val="24"/>
          <w:szCs w:val="24"/>
          <w:rtl/>
        </w:rPr>
        <w:t xml:space="preserve">. </w:t>
      </w:r>
      <w:r w:rsidR="002257E8">
        <w:rPr>
          <w:rFonts w:asciiTheme="minorHAnsi" w:eastAsia="David Libre" w:hAnsiTheme="minorHAnsi" w:cstheme="minorHAnsi" w:hint="cs"/>
          <w:sz w:val="24"/>
          <w:szCs w:val="24"/>
          <w:rtl/>
        </w:rPr>
        <w:t xml:space="preserve">בעוד במחקר זה עוסקים </w:t>
      </w:r>
      <w:r w:rsidR="004844DF">
        <w:rPr>
          <w:rFonts w:asciiTheme="minorHAnsi" w:eastAsia="David Libre" w:hAnsiTheme="minorHAnsi" w:cstheme="minorHAnsi" w:hint="cs"/>
          <w:sz w:val="24"/>
          <w:szCs w:val="24"/>
          <w:rtl/>
        </w:rPr>
        <w:t xml:space="preserve">החוקרים </w:t>
      </w:r>
      <w:r w:rsidR="002257E8">
        <w:rPr>
          <w:rFonts w:asciiTheme="minorHAnsi" w:eastAsia="David Libre" w:hAnsiTheme="minorHAnsi" w:cstheme="minorHAnsi" w:hint="cs"/>
          <w:sz w:val="24"/>
          <w:szCs w:val="24"/>
          <w:rtl/>
        </w:rPr>
        <w:t>בפתרונות תת-אופטימליים מוגבלים בעצי משח</w:t>
      </w:r>
      <w:r w:rsidR="004844DF">
        <w:rPr>
          <w:rFonts w:asciiTheme="minorHAnsi" w:eastAsia="David Libre" w:hAnsiTheme="minorHAnsi" w:cstheme="minorHAnsi" w:hint="cs"/>
          <w:sz w:val="24"/>
          <w:szCs w:val="24"/>
          <w:rtl/>
        </w:rPr>
        <w:t xml:space="preserve">ק לשני שחקנים </w:t>
      </w:r>
      <w:r w:rsidR="004844DF">
        <w:rPr>
          <w:rFonts w:asciiTheme="minorHAnsi" w:eastAsia="David Libre" w:hAnsiTheme="minorHAnsi" w:cstheme="minorHAnsi"/>
          <w:sz w:val="24"/>
          <w:szCs w:val="24"/>
          <w:rtl/>
        </w:rPr>
        <w:t>–</w:t>
      </w:r>
      <w:r w:rsidR="004844DF">
        <w:rPr>
          <w:rFonts w:asciiTheme="minorHAnsi" w:eastAsia="David Libre" w:hAnsiTheme="minorHAnsi" w:cstheme="minorHAnsi" w:hint="cs"/>
          <w:sz w:val="24"/>
          <w:szCs w:val="24"/>
          <w:rtl/>
        </w:rPr>
        <w:t xml:space="preserve"> בפרוייקט נרצה להראות פתרון ל</w:t>
      </w:r>
      <w:r w:rsidR="006260BC">
        <w:rPr>
          <w:rFonts w:asciiTheme="minorHAnsi" w:eastAsia="David Libre" w:hAnsiTheme="minorHAnsi" w:cstheme="minorHAnsi" w:hint="cs"/>
          <w:sz w:val="24"/>
          <w:szCs w:val="24"/>
          <w:rtl/>
        </w:rPr>
        <w:t xml:space="preserve">אותה הבעיה עבור </w:t>
      </w:r>
      <w:r w:rsidR="004844DF">
        <w:rPr>
          <w:rFonts w:asciiTheme="minorHAnsi" w:eastAsia="David Libre" w:hAnsiTheme="minorHAnsi" w:cstheme="minorHAnsi" w:hint="cs"/>
          <w:sz w:val="24"/>
          <w:szCs w:val="24"/>
          <w:rtl/>
        </w:rPr>
        <w:t>מש</w:t>
      </w:r>
      <w:r w:rsidR="006260BC">
        <w:rPr>
          <w:rFonts w:asciiTheme="minorHAnsi" w:eastAsia="David Libre" w:hAnsiTheme="minorHAnsi" w:cstheme="minorHAnsi" w:hint="cs"/>
          <w:sz w:val="24"/>
          <w:szCs w:val="24"/>
          <w:rtl/>
        </w:rPr>
        <w:t>ח</w:t>
      </w:r>
      <w:r w:rsidR="004844DF">
        <w:rPr>
          <w:rFonts w:asciiTheme="minorHAnsi" w:eastAsia="David Libre" w:hAnsiTheme="minorHAnsi" w:cstheme="minorHAnsi" w:hint="cs"/>
          <w:sz w:val="24"/>
          <w:szCs w:val="24"/>
          <w:rtl/>
        </w:rPr>
        <w:t>קים מרובי משתתפים.</w:t>
      </w:r>
    </w:p>
    <w:p w14:paraId="05D0BFFE" w14:textId="77777777" w:rsidR="006260BC" w:rsidRDefault="006260BC" w:rsidP="006260BC">
      <w:pPr>
        <w:spacing w:after="0" w:line="240" w:lineRule="auto"/>
        <w:ind w:firstLine="360"/>
        <w:rPr>
          <w:rFonts w:asciiTheme="minorHAnsi" w:eastAsia="David Libre" w:hAnsiTheme="minorHAnsi" w:cstheme="minorHAnsi"/>
          <w:sz w:val="24"/>
          <w:szCs w:val="24"/>
          <w:rtl/>
        </w:rPr>
      </w:pPr>
    </w:p>
    <w:p w14:paraId="3219C095" w14:textId="77777777" w:rsidR="006260BC" w:rsidRDefault="006260BC" w:rsidP="006260BC">
      <w:pPr>
        <w:spacing w:after="0" w:line="240" w:lineRule="auto"/>
        <w:ind w:firstLine="360"/>
        <w:rPr>
          <w:rFonts w:asciiTheme="minorHAnsi" w:eastAsia="David Libre" w:hAnsiTheme="minorHAnsi" w:cstheme="minorHAnsi"/>
          <w:sz w:val="24"/>
          <w:szCs w:val="24"/>
          <w:rtl/>
        </w:rPr>
      </w:pPr>
    </w:p>
    <w:p w14:paraId="234BF267" w14:textId="337DF280" w:rsidR="006260BC" w:rsidRDefault="006260BC" w:rsidP="006260BC">
      <w:pPr>
        <w:spacing w:after="0" w:line="240" w:lineRule="auto"/>
        <w:ind w:firstLine="360"/>
        <w:rPr>
          <w:rFonts w:asciiTheme="minorHAnsi" w:eastAsia="David Libre" w:hAnsiTheme="minorHAnsi" w:cstheme="minorHAnsi"/>
          <w:sz w:val="24"/>
          <w:szCs w:val="24"/>
          <w:rtl/>
        </w:rPr>
      </w:pPr>
    </w:p>
    <w:p w14:paraId="01CCE4EE" w14:textId="77777777" w:rsidR="009A3C04" w:rsidRDefault="009A3C04" w:rsidP="006260BC">
      <w:pPr>
        <w:spacing w:after="0" w:line="240" w:lineRule="auto"/>
        <w:ind w:firstLine="360"/>
        <w:rPr>
          <w:rFonts w:asciiTheme="minorHAnsi" w:eastAsia="David Libre" w:hAnsiTheme="minorHAnsi" w:cstheme="minorHAnsi"/>
          <w:sz w:val="24"/>
          <w:szCs w:val="24"/>
          <w:rtl/>
        </w:rPr>
      </w:pPr>
    </w:p>
    <w:p w14:paraId="7D16C14D" w14:textId="77777777" w:rsidR="006260BC" w:rsidRDefault="006260BC" w:rsidP="006260BC">
      <w:pPr>
        <w:spacing w:after="0" w:line="240" w:lineRule="auto"/>
        <w:ind w:firstLine="360"/>
        <w:rPr>
          <w:rFonts w:asciiTheme="minorHAnsi" w:eastAsia="David Libre" w:hAnsiTheme="minorHAnsi" w:cstheme="minorHAnsi"/>
          <w:sz w:val="24"/>
          <w:szCs w:val="24"/>
          <w:rtl/>
        </w:rPr>
      </w:pPr>
    </w:p>
    <w:p w14:paraId="4CF8BF02" w14:textId="339F3090" w:rsidR="00722E78" w:rsidRPr="0023231F" w:rsidRDefault="006260BC" w:rsidP="006260BC">
      <w:pPr>
        <w:spacing w:after="0" w:line="240" w:lineRule="auto"/>
        <w:ind w:firstLine="360"/>
        <w:rPr>
          <w:rFonts w:asciiTheme="minorHAnsi" w:eastAsia="David Libre" w:hAnsiTheme="minorHAnsi" w:cstheme="minorHAnsi"/>
          <w:sz w:val="24"/>
          <w:szCs w:val="24"/>
          <w:rtl/>
        </w:rPr>
      </w:pPr>
      <w:r w:rsidRPr="0023231F">
        <w:rPr>
          <w:rFonts w:asciiTheme="minorHAnsi" w:eastAsia="David Libre" w:hAnsiTheme="minorHAnsi" w:cstheme="minorHAnsi"/>
          <w:sz w:val="24"/>
          <w:szCs w:val="24"/>
          <w:rtl/>
        </w:rPr>
        <w:t xml:space="preserve"> </w:t>
      </w:r>
    </w:p>
    <w:p w14:paraId="01C3A6D6" w14:textId="38590CF2" w:rsidR="00722E78" w:rsidRDefault="00722E78" w:rsidP="00E75B89">
      <w:pPr>
        <w:spacing w:line="276" w:lineRule="auto"/>
        <w:rPr>
          <w:rFonts w:asciiTheme="minorHAnsi" w:eastAsia="David Libre" w:hAnsiTheme="minorHAnsi" w:cstheme="minorHAnsi"/>
          <w:sz w:val="24"/>
          <w:szCs w:val="24"/>
          <w:rtl/>
        </w:rPr>
      </w:pPr>
    </w:p>
    <w:p w14:paraId="4B52611A" w14:textId="3263FD56" w:rsidR="00651CC6" w:rsidRDefault="00651CC6" w:rsidP="00E75B89">
      <w:pPr>
        <w:spacing w:line="276" w:lineRule="auto"/>
        <w:rPr>
          <w:rFonts w:asciiTheme="minorHAnsi" w:eastAsia="David Libre" w:hAnsiTheme="minorHAnsi" w:cstheme="minorHAnsi"/>
          <w:sz w:val="24"/>
          <w:szCs w:val="24"/>
          <w:rtl/>
        </w:rPr>
      </w:pPr>
    </w:p>
    <w:p w14:paraId="40FA8C62" w14:textId="66E851A8" w:rsidR="00651CC6" w:rsidRDefault="00651CC6" w:rsidP="00E75B89">
      <w:pPr>
        <w:spacing w:line="276" w:lineRule="auto"/>
        <w:rPr>
          <w:rFonts w:asciiTheme="minorHAnsi" w:eastAsia="David Libre" w:hAnsiTheme="minorHAnsi" w:cstheme="minorHAnsi"/>
          <w:sz w:val="24"/>
          <w:szCs w:val="24"/>
          <w:rtl/>
        </w:rPr>
      </w:pPr>
    </w:p>
    <w:p w14:paraId="799193DD" w14:textId="60E26C76" w:rsidR="00651CC6" w:rsidRDefault="00651CC6" w:rsidP="00E75B89">
      <w:pPr>
        <w:spacing w:line="276" w:lineRule="auto"/>
        <w:rPr>
          <w:rFonts w:asciiTheme="minorHAnsi" w:eastAsia="David Libre" w:hAnsiTheme="minorHAnsi" w:cstheme="minorHAnsi"/>
          <w:sz w:val="24"/>
          <w:szCs w:val="24"/>
          <w:rtl/>
        </w:rPr>
      </w:pPr>
    </w:p>
    <w:p w14:paraId="6967C959" w14:textId="4DA45D68" w:rsidR="00651CC6" w:rsidRDefault="00651CC6" w:rsidP="00E75B89">
      <w:pPr>
        <w:spacing w:line="276" w:lineRule="auto"/>
        <w:rPr>
          <w:rFonts w:asciiTheme="minorHAnsi" w:eastAsia="David Libre" w:hAnsiTheme="minorHAnsi" w:cstheme="minorHAnsi"/>
          <w:sz w:val="24"/>
          <w:szCs w:val="24"/>
          <w:rtl/>
        </w:rPr>
      </w:pPr>
    </w:p>
    <w:p w14:paraId="35A04536" w14:textId="608BE7B5" w:rsidR="00651CC6" w:rsidRDefault="00651CC6" w:rsidP="00E75B89">
      <w:pPr>
        <w:spacing w:line="276" w:lineRule="auto"/>
        <w:rPr>
          <w:rFonts w:asciiTheme="minorHAnsi" w:eastAsia="David Libre" w:hAnsiTheme="minorHAnsi" w:cstheme="minorHAnsi"/>
          <w:sz w:val="24"/>
          <w:szCs w:val="24"/>
          <w:rtl/>
        </w:rPr>
      </w:pPr>
    </w:p>
    <w:p w14:paraId="7244E258" w14:textId="04827BE9" w:rsidR="00651CC6" w:rsidRDefault="00651CC6" w:rsidP="00E75B89">
      <w:pPr>
        <w:spacing w:line="276" w:lineRule="auto"/>
        <w:rPr>
          <w:rFonts w:asciiTheme="minorHAnsi" w:eastAsia="David Libre" w:hAnsiTheme="minorHAnsi" w:cstheme="minorHAnsi"/>
          <w:sz w:val="24"/>
          <w:szCs w:val="24"/>
          <w:rtl/>
        </w:rPr>
      </w:pPr>
    </w:p>
    <w:p w14:paraId="1CD85FA1" w14:textId="77777777" w:rsidR="00B554C0" w:rsidRDefault="00B554C0" w:rsidP="00E75B89">
      <w:pPr>
        <w:spacing w:line="276" w:lineRule="auto"/>
        <w:rPr>
          <w:rFonts w:asciiTheme="minorHAnsi" w:eastAsia="David Libre" w:hAnsiTheme="minorHAnsi" w:cstheme="minorHAnsi"/>
          <w:sz w:val="24"/>
          <w:szCs w:val="24"/>
          <w:rtl/>
        </w:rPr>
      </w:pPr>
    </w:p>
    <w:p w14:paraId="086F6A20" w14:textId="77592784" w:rsidR="0023231F" w:rsidRDefault="0023231F" w:rsidP="00E75B89">
      <w:pPr>
        <w:spacing w:line="276" w:lineRule="auto"/>
        <w:rPr>
          <w:rFonts w:asciiTheme="minorHAnsi" w:eastAsia="David Libre" w:hAnsiTheme="minorHAnsi" w:cstheme="minorHAnsi"/>
          <w:sz w:val="24"/>
          <w:szCs w:val="24"/>
          <w:rtl/>
        </w:rPr>
      </w:pPr>
    </w:p>
    <w:p w14:paraId="324DE0B9" w14:textId="77777777" w:rsidR="00561D77" w:rsidRPr="0023231F" w:rsidRDefault="00561D77" w:rsidP="00E75B89">
      <w:pPr>
        <w:spacing w:line="276" w:lineRule="auto"/>
        <w:rPr>
          <w:rFonts w:asciiTheme="minorHAnsi" w:eastAsia="David Libre" w:hAnsiTheme="minorHAnsi" w:cstheme="minorHAnsi"/>
          <w:sz w:val="24"/>
          <w:szCs w:val="24"/>
          <w:rtl/>
        </w:rPr>
      </w:pPr>
    </w:p>
    <w:p w14:paraId="02CEE3D4" w14:textId="3AA0282E" w:rsidR="002907FB" w:rsidRDefault="002907FB" w:rsidP="00651CC6">
      <w:pPr>
        <w:spacing w:after="0" w:line="240" w:lineRule="auto"/>
        <w:jc w:val="center"/>
        <w:rPr>
          <w:rFonts w:asciiTheme="minorHAnsi" w:eastAsia="David Libre" w:hAnsiTheme="minorHAnsi" w:cstheme="minorHAnsi"/>
          <w:bCs/>
          <w:sz w:val="24"/>
          <w:szCs w:val="24"/>
          <w:rtl/>
        </w:rPr>
      </w:pPr>
    </w:p>
    <w:p w14:paraId="38F965D2" w14:textId="1A13C08F" w:rsidR="00651CC6" w:rsidRDefault="00651CC6" w:rsidP="00651CC6">
      <w:pPr>
        <w:spacing w:after="0" w:line="240" w:lineRule="auto"/>
        <w:jc w:val="center"/>
        <w:rPr>
          <w:rFonts w:asciiTheme="minorHAnsi" w:eastAsia="David Libre" w:hAnsiTheme="minorHAnsi" w:cstheme="minorHAnsi"/>
          <w:bCs/>
          <w:sz w:val="24"/>
          <w:szCs w:val="24"/>
          <w:rtl/>
        </w:rPr>
      </w:pPr>
      <w:bookmarkStart w:id="61" w:name="מאמר2"/>
      <w:bookmarkEnd w:id="61"/>
      <w:r w:rsidRPr="0023231F">
        <w:rPr>
          <w:rFonts w:asciiTheme="minorHAnsi" w:eastAsia="David Libre" w:hAnsiTheme="minorHAnsi" w:cstheme="minorHAnsi"/>
          <w:bCs/>
          <w:sz w:val="24"/>
          <w:szCs w:val="24"/>
          <w:rtl/>
        </w:rPr>
        <w:lastRenderedPageBreak/>
        <w:t>סיכום מאמר 2 - פתרון אלגוריתמי למשחק מרובה שחקנים</w:t>
      </w:r>
    </w:p>
    <w:p w14:paraId="52C3F93D" w14:textId="6DE431D4" w:rsidR="00651CC6" w:rsidRPr="00EE5AA0" w:rsidRDefault="00651CC6" w:rsidP="00651CC6">
      <w:pPr>
        <w:spacing w:after="0" w:line="240" w:lineRule="auto"/>
        <w:jc w:val="center"/>
        <w:rPr>
          <w:rFonts w:asciiTheme="minorHAnsi" w:eastAsia="David Libre" w:hAnsiTheme="minorHAnsi" w:cstheme="minorHAnsi"/>
          <w:bCs/>
          <w:sz w:val="24"/>
          <w:szCs w:val="24"/>
          <w:rtl/>
        </w:rPr>
      </w:pPr>
      <w:r w:rsidRPr="00EE5AA0">
        <w:rPr>
          <w:rFonts w:asciiTheme="minorHAnsi" w:eastAsia="David Libre" w:hAnsiTheme="minorHAnsi" w:cstheme="minorHAnsi"/>
          <w:bCs/>
          <w:sz w:val="24"/>
          <w:szCs w:val="24"/>
        </w:rPr>
        <w:t>A</w:t>
      </w:r>
      <w:r w:rsidR="00561D77">
        <w:rPr>
          <w:rFonts w:asciiTheme="minorHAnsi" w:eastAsia="David Libre" w:hAnsiTheme="minorHAnsi" w:cstheme="minorHAnsi"/>
          <w:bCs/>
          <w:sz w:val="24"/>
          <w:szCs w:val="24"/>
        </w:rPr>
        <w:t>n</w:t>
      </w:r>
      <w:r w:rsidRPr="00EE5AA0">
        <w:rPr>
          <w:rFonts w:asciiTheme="minorHAnsi" w:eastAsia="David Libre" w:hAnsiTheme="minorHAnsi" w:cstheme="minorHAnsi"/>
          <w:bCs/>
          <w:sz w:val="24"/>
          <w:szCs w:val="24"/>
        </w:rPr>
        <w:t xml:space="preserve"> </w:t>
      </w:r>
      <w:r w:rsidR="006E6F8C" w:rsidRPr="00EE5AA0">
        <w:rPr>
          <w:rFonts w:asciiTheme="minorHAnsi" w:eastAsia="David Libre" w:hAnsiTheme="minorHAnsi" w:cstheme="minorHAnsi"/>
          <w:bCs/>
          <w:sz w:val="24"/>
          <w:szCs w:val="24"/>
        </w:rPr>
        <w:t>A</w:t>
      </w:r>
      <w:r w:rsidR="006E6F8C">
        <w:rPr>
          <w:rFonts w:asciiTheme="minorHAnsi" w:eastAsia="David Libre" w:hAnsiTheme="minorHAnsi" w:cstheme="minorHAnsi"/>
          <w:bCs/>
          <w:sz w:val="24"/>
          <w:szCs w:val="24"/>
        </w:rPr>
        <w:t>lgorithmic</w:t>
      </w:r>
      <w:r w:rsidR="00561D77">
        <w:rPr>
          <w:rFonts w:asciiTheme="minorHAnsi" w:eastAsia="David Libre" w:hAnsiTheme="minorHAnsi" w:cstheme="minorHAnsi"/>
          <w:bCs/>
          <w:sz w:val="24"/>
          <w:szCs w:val="24"/>
        </w:rPr>
        <w:t xml:space="preserve"> </w:t>
      </w:r>
      <w:r w:rsidRPr="00EE5AA0">
        <w:rPr>
          <w:rFonts w:asciiTheme="minorHAnsi" w:eastAsia="David Libre" w:hAnsiTheme="minorHAnsi" w:cstheme="minorHAnsi"/>
          <w:bCs/>
          <w:sz w:val="24"/>
          <w:szCs w:val="24"/>
        </w:rPr>
        <w:t xml:space="preserve"> S</w:t>
      </w:r>
      <w:r w:rsidR="006E6F8C">
        <w:rPr>
          <w:rFonts w:asciiTheme="minorHAnsi" w:eastAsia="David Libre" w:hAnsiTheme="minorHAnsi" w:cstheme="minorHAnsi"/>
          <w:bCs/>
          <w:sz w:val="24"/>
          <w:szCs w:val="24"/>
        </w:rPr>
        <w:t>olution</w:t>
      </w:r>
      <w:r w:rsidRPr="00EE5AA0">
        <w:rPr>
          <w:rFonts w:asciiTheme="minorHAnsi" w:eastAsia="David Libre" w:hAnsiTheme="minorHAnsi" w:cstheme="minorHAnsi"/>
          <w:bCs/>
          <w:sz w:val="24"/>
          <w:szCs w:val="24"/>
        </w:rPr>
        <w:t xml:space="preserve"> </w:t>
      </w:r>
      <w:r w:rsidR="006E6F8C">
        <w:rPr>
          <w:rFonts w:asciiTheme="minorHAnsi" w:eastAsia="David Libre" w:hAnsiTheme="minorHAnsi" w:cstheme="minorHAnsi"/>
          <w:bCs/>
          <w:sz w:val="24"/>
          <w:szCs w:val="24"/>
        </w:rPr>
        <w:t>of</w:t>
      </w:r>
      <w:r w:rsidRPr="00EE5AA0">
        <w:rPr>
          <w:rFonts w:asciiTheme="minorHAnsi" w:eastAsia="David Libre" w:hAnsiTheme="minorHAnsi" w:cstheme="minorHAnsi"/>
          <w:bCs/>
          <w:sz w:val="24"/>
          <w:szCs w:val="24"/>
        </w:rPr>
        <w:t xml:space="preserve"> N-P</w:t>
      </w:r>
      <w:r w:rsidR="006E6F8C">
        <w:rPr>
          <w:rFonts w:asciiTheme="minorHAnsi" w:eastAsia="David Libre" w:hAnsiTheme="minorHAnsi" w:cstheme="minorHAnsi"/>
          <w:bCs/>
          <w:sz w:val="24"/>
          <w:szCs w:val="24"/>
        </w:rPr>
        <w:t>erson</w:t>
      </w:r>
      <w:r w:rsidRPr="00EE5AA0">
        <w:rPr>
          <w:rFonts w:asciiTheme="minorHAnsi" w:eastAsia="David Libre" w:hAnsiTheme="minorHAnsi" w:cstheme="minorHAnsi"/>
          <w:bCs/>
          <w:sz w:val="24"/>
          <w:szCs w:val="24"/>
        </w:rPr>
        <w:t xml:space="preserve"> G</w:t>
      </w:r>
      <w:r w:rsidR="006E6F8C">
        <w:rPr>
          <w:rFonts w:asciiTheme="minorHAnsi" w:eastAsia="David Libre" w:hAnsiTheme="minorHAnsi" w:cstheme="minorHAnsi"/>
          <w:bCs/>
          <w:sz w:val="24"/>
          <w:szCs w:val="24"/>
        </w:rPr>
        <w:t>ames</w:t>
      </w:r>
      <w:r w:rsidRPr="00EE5AA0">
        <w:rPr>
          <w:rFonts w:asciiTheme="minorHAnsi" w:eastAsia="David Libre" w:hAnsiTheme="minorHAnsi" w:cstheme="minorHAnsi"/>
          <w:bCs/>
          <w:sz w:val="24"/>
          <w:szCs w:val="24"/>
        </w:rPr>
        <w:t xml:space="preserve"> [</w:t>
      </w:r>
      <w:proofErr w:type="spellStart"/>
      <w:r w:rsidRPr="00EE5AA0">
        <w:rPr>
          <w:rFonts w:asciiTheme="minorHAnsi" w:eastAsia="David Libre" w:hAnsiTheme="minorHAnsi" w:cstheme="minorHAnsi"/>
          <w:bCs/>
          <w:sz w:val="24"/>
          <w:szCs w:val="24"/>
        </w:rPr>
        <w:t>Luckhardt</w:t>
      </w:r>
      <w:proofErr w:type="spellEnd"/>
      <w:r w:rsidRPr="00EE5AA0">
        <w:rPr>
          <w:rFonts w:asciiTheme="minorHAnsi" w:eastAsia="David Libre" w:hAnsiTheme="minorHAnsi" w:cstheme="minorHAnsi"/>
          <w:bCs/>
          <w:sz w:val="24"/>
          <w:szCs w:val="24"/>
        </w:rPr>
        <w:t xml:space="preserve"> et al., 1986]</w:t>
      </w:r>
    </w:p>
    <w:p w14:paraId="433D6BBB" w14:textId="77777777" w:rsidR="00651CC6" w:rsidRPr="0023231F" w:rsidRDefault="00651CC6" w:rsidP="00651CC6">
      <w:pPr>
        <w:spacing w:after="0" w:line="240" w:lineRule="auto"/>
        <w:jc w:val="center"/>
        <w:rPr>
          <w:rFonts w:asciiTheme="minorHAnsi" w:eastAsia="David Libre" w:hAnsiTheme="minorHAnsi" w:cstheme="minorHAnsi"/>
          <w:bCs/>
          <w:sz w:val="24"/>
          <w:szCs w:val="24"/>
        </w:rPr>
      </w:pPr>
    </w:p>
    <w:p w14:paraId="209503E2" w14:textId="77777777" w:rsidR="00436130" w:rsidRPr="0008140F" w:rsidRDefault="0099297F">
      <w:pPr>
        <w:pStyle w:val="ListParagraph"/>
        <w:spacing w:after="0" w:line="240" w:lineRule="auto"/>
        <w:ind w:left="0"/>
        <w:rPr>
          <w:rFonts w:asciiTheme="minorHAnsi" w:eastAsia="David Libre" w:hAnsiTheme="minorHAnsi" w:cstheme="minorHAnsi"/>
          <w:sz w:val="24"/>
          <w:szCs w:val="24"/>
          <w:rtl/>
        </w:rPr>
        <w:pPrChange w:id="62" w:author="Nagar, Omer" w:date="2020-10-24T13:06:00Z">
          <w:pPr>
            <w:pStyle w:val="ListParagraph"/>
            <w:spacing w:after="0" w:line="240" w:lineRule="auto"/>
            <w:ind w:left="0" w:firstLine="360"/>
          </w:pPr>
        </w:pPrChange>
      </w:pPr>
      <w:r>
        <w:rPr>
          <w:rFonts w:asciiTheme="minorHAnsi" w:eastAsia="David Libre" w:hAnsiTheme="minorHAnsi" w:cstheme="minorHAnsi" w:hint="cs"/>
          <w:sz w:val="24"/>
          <w:szCs w:val="24"/>
          <w:rtl/>
        </w:rPr>
        <w:t xml:space="preserve">המאמר מציג לראשונה את אלגוריתם </w:t>
      </w:r>
      <w:proofErr w:type="spellStart"/>
      <w:r w:rsidR="00D270B3">
        <w:rPr>
          <w:rFonts w:asciiTheme="minorHAnsi" w:eastAsia="David Libre" w:hAnsiTheme="minorHAnsi" w:cstheme="minorHAnsi"/>
          <w:sz w:val="24"/>
          <w:szCs w:val="24"/>
        </w:rPr>
        <w:t>maxN</w:t>
      </w:r>
      <w:proofErr w:type="spellEnd"/>
      <w:r w:rsidR="00D270B3">
        <w:rPr>
          <w:rFonts w:asciiTheme="minorHAnsi" w:eastAsia="David Libre" w:hAnsiTheme="minorHAnsi" w:cstheme="minorHAnsi" w:hint="cs"/>
          <w:sz w:val="24"/>
          <w:szCs w:val="24"/>
          <w:rtl/>
        </w:rPr>
        <w:t xml:space="preserve"> - </w:t>
      </w:r>
      <w:r w:rsidR="000D09CC">
        <w:rPr>
          <w:rFonts w:asciiTheme="minorHAnsi" w:eastAsia="David Libre" w:hAnsiTheme="minorHAnsi" w:cstheme="minorHAnsi" w:hint="cs"/>
          <w:sz w:val="24"/>
          <w:szCs w:val="24"/>
          <w:rtl/>
        </w:rPr>
        <w:t>אלגוריתם לפתרון</w:t>
      </w:r>
      <w:r w:rsidR="00651CC6" w:rsidRPr="0023231F">
        <w:rPr>
          <w:rFonts w:asciiTheme="minorHAnsi" w:eastAsia="David Libre" w:hAnsiTheme="minorHAnsi" w:cstheme="minorHAnsi"/>
          <w:sz w:val="24"/>
          <w:szCs w:val="24"/>
          <w:rtl/>
        </w:rPr>
        <w:t xml:space="preserve"> משחקים עם סכום נקודות קבוע ולא קבוע,</w:t>
      </w:r>
      <w:r w:rsidR="00504B78" w:rsidRPr="00504B78">
        <w:rPr>
          <w:rFonts w:asciiTheme="minorHAnsi" w:eastAsia="David Libre" w:hAnsiTheme="minorHAnsi" w:cstheme="minorHAnsi"/>
          <w:sz w:val="24"/>
          <w:szCs w:val="24"/>
          <w:rtl/>
        </w:rPr>
        <w:t xml:space="preserve"> </w:t>
      </w:r>
      <w:r w:rsidR="00381B7F">
        <w:rPr>
          <w:rFonts w:asciiTheme="minorHAnsi" w:eastAsia="David Libre" w:hAnsiTheme="minorHAnsi" w:cstheme="minorHAnsi" w:hint="cs"/>
          <w:sz w:val="24"/>
          <w:szCs w:val="24"/>
          <w:rtl/>
        </w:rPr>
        <w:t>המתאים גם למשחקים</w:t>
      </w:r>
      <w:r w:rsidR="00504B78">
        <w:rPr>
          <w:rFonts w:asciiTheme="minorHAnsi" w:eastAsia="David Libre" w:hAnsiTheme="minorHAnsi" w:cstheme="minorHAnsi" w:hint="cs"/>
          <w:sz w:val="24"/>
          <w:szCs w:val="24"/>
          <w:rtl/>
        </w:rPr>
        <w:t xml:space="preserve"> בהם</w:t>
      </w:r>
      <w:r w:rsidR="00504B78" w:rsidRPr="0023231F">
        <w:rPr>
          <w:rFonts w:asciiTheme="minorHAnsi" w:eastAsia="David Libre" w:hAnsiTheme="minorHAnsi" w:cstheme="minorHAnsi"/>
          <w:sz w:val="24"/>
          <w:szCs w:val="24"/>
          <w:rtl/>
        </w:rPr>
        <w:t xml:space="preserve"> מתקיים שיתוף פעולה בין שחקנים </w:t>
      </w:r>
      <w:r w:rsidR="00381B7F">
        <w:rPr>
          <w:rFonts w:asciiTheme="minorHAnsi" w:eastAsia="David Libre" w:hAnsiTheme="minorHAnsi" w:cstheme="minorHAnsi" w:hint="cs"/>
          <w:sz w:val="24"/>
          <w:szCs w:val="24"/>
          <w:rtl/>
        </w:rPr>
        <w:t>ו</w:t>
      </w:r>
      <w:r w:rsidR="00F31DFB">
        <w:rPr>
          <w:rFonts w:asciiTheme="minorHAnsi" w:eastAsia="David Libre" w:hAnsiTheme="minorHAnsi" w:cstheme="minorHAnsi" w:hint="cs"/>
          <w:sz w:val="24"/>
          <w:szCs w:val="24"/>
          <w:rtl/>
        </w:rPr>
        <w:t xml:space="preserve">גם </w:t>
      </w:r>
      <w:r w:rsidR="00381B7F">
        <w:rPr>
          <w:rFonts w:asciiTheme="minorHAnsi" w:eastAsia="David Libre" w:hAnsiTheme="minorHAnsi" w:cstheme="minorHAnsi" w:hint="cs"/>
          <w:sz w:val="24"/>
          <w:szCs w:val="24"/>
          <w:rtl/>
        </w:rPr>
        <w:t xml:space="preserve">לכאלו </w:t>
      </w:r>
      <w:r w:rsidR="00504B78">
        <w:rPr>
          <w:rFonts w:asciiTheme="minorHAnsi" w:eastAsia="David Libre" w:hAnsiTheme="minorHAnsi" w:cstheme="minorHAnsi" w:hint="cs"/>
          <w:sz w:val="24"/>
          <w:szCs w:val="24"/>
          <w:rtl/>
        </w:rPr>
        <w:t>בהם כל שחקן משחק עבור עצמו</w:t>
      </w:r>
      <w:r w:rsidR="00504B78" w:rsidRPr="0023231F">
        <w:rPr>
          <w:rFonts w:asciiTheme="minorHAnsi" w:eastAsia="David Libre" w:hAnsiTheme="minorHAnsi" w:cstheme="minorHAnsi"/>
          <w:sz w:val="24"/>
          <w:szCs w:val="24"/>
          <w:rtl/>
        </w:rPr>
        <w:t>.</w:t>
      </w:r>
      <w:r w:rsidR="00436130">
        <w:rPr>
          <w:rFonts w:asciiTheme="minorHAnsi" w:eastAsia="David Libre" w:hAnsiTheme="minorHAnsi" w:cstheme="minorHAnsi" w:hint="cs"/>
          <w:sz w:val="24"/>
          <w:szCs w:val="24"/>
          <w:rtl/>
        </w:rPr>
        <w:t xml:space="preserve"> </w:t>
      </w:r>
      <w:r w:rsidR="00436130" w:rsidRPr="0008140F">
        <w:rPr>
          <w:rFonts w:asciiTheme="minorHAnsi" w:eastAsia="David Libre" w:hAnsiTheme="minorHAnsi" w:cstheme="minorHAnsi"/>
          <w:sz w:val="24"/>
          <w:szCs w:val="24"/>
          <w:rtl/>
        </w:rPr>
        <w:t>ניתן להשתמש ב</w:t>
      </w:r>
      <w:proofErr w:type="spellStart"/>
      <w:r w:rsidR="00436130" w:rsidRPr="0008140F">
        <w:rPr>
          <w:rFonts w:asciiTheme="minorHAnsi" w:eastAsia="David Libre" w:hAnsiTheme="minorHAnsi" w:cstheme="minorHAnsi"/>
          <w:sz w:val="24"/>
          <w:szCs w:val="24"/>
        </w:rPr>
        <w:t>maxN</w:t>
      </w:r>
      <w:proofErr w:type="spellEnd"/>
      <w:r w:rsidR="00436130" w:rsidRPr="0008140F">
        <w:rPr>
          <w:rFonts w:asciiTheme="minorHAnsi" w:eastAsia="David Libre" w:hAnsiTheme="minorHAnsi" w:cstheme="minorHAnsi"/>
          <w:sz w:val="24"/>
          <w:szCs w:val="24"/>
          <w:rtl/>
        </w:rPr>
        <w:t xml:space="preserve"> גם במשחקים עם מזל או ללא מידע מושלם.</w:t>
      </w:r>
    </w:p>
    <w:p w14:paraId="265AC538" w14:textId="767C2081" w:rsidR="00651CC6" w:rsidRDefault="00F5157D" w:rsidP="00504B78">
      <w:pPr>
        <w:spacing w:after="0" w:line="240" w:lineRule="auto"/>
        <w:ind w:firstLine="360"/>
        <w:rPr>
          <w:rFonts w:asciiTheme="minorHAnsi" w:eastAsia="David Libre" w:hAnsiTheme="minorHAnsi" w:cstheme="minorHAnsi"/>
          <w:sz w:val="24"/>
          <w:szCs w:val="24"/>
        </w:rPr>
      </w:pPr>
      <w:r>
        <w:rPr>
          <w:rFonts w:asciiTheme="minorHAnsi" w:eastAsia="David Libre" w:hAnsiTheme="minorHAnsi" w:cstheme="minorHAnsi" w:hint="cs"/>
          <w:sz w:val="24"/>
          <w:szCs w:val="24"/>
          <w:rtl/>
        </w:rPr>
        <w:t xml:space="preserve">כפי </w:t>
      </w:r>
      <w:commentRangeStart w:id="63"/>
      <w:r>
        <w:rPr>
          <w:rFonts w:asciiTheme="minorHAnsi" w:eastAsia="David Libre" w:hAnsiTheme="minorHAnsi" w:cstheme="minorHAnsi" w:hint="cs"/>
          <w:sz w:val="24"/>
          <w:szCs w:val="24"/>
          <w:rtl/>
        </w:rPr>
        <w:t>ש</w:t>
      </w:r>
      <w:ins w:id="64" w:author="Nagar, Omer" w:date="2020-10-24T13:07:00Z">
        <w:r w:rsidR="00714C4E">
          <w:rPr>
            <w:rFonts w:asciiTheme="minorHAnsi" w:eastAsia="David Libre" w:hAnsiTheme="minorHAnsi" w:cstheme="minorHAnsi" w:hint="cs"/>
            <w:sz w:val="24"/>
            <w:szCs w:val="24"/>
            <w:rtl/>
          </w:rPr>
          <w:t>הו</w:t>
        </w:r>
      </w:ins>
      <w:del w:id="65" w:author="Nagar, Omer" w:date="2020-10-24T13:07:00Z">
        <w:r w:rsidDel="00714C4E">
          <w:rPr>
            <w:rFonts w:asciiTheme="minorHAnsi" w:eastAsia="David Libre" w:hAnsiTheme="minorHAnsi" w:cstheme="minorHAnsi" w:hint="cs"/>
            <w:sz w:val="24"/>
            <w:szCs w:val="24"/>
            <w:rtl/>
          </w:rPr>
          <w:delText>יו</w:delText>
        </w:r>
      </w:del>
      <w:r>
        <w:rPr>
          <w:rFonts w:asciiTheme="minorHAnsi" w:eastAsia="David Libre" w:hAnsiTheme="minorHAnsi" w:cstheme="minorHAnsi" w:hint="cs"/>
          <w:sz w:val="24"/>
          <w:szCs w:val="24"/>
          <w:rtl/>
        </w:rPr>
        <w:t xml:space="preserve">כח </w:t>
      </w:r>
      <w:commentRangeEnd w:id="63"/>
      <w:r w:rsidR="00804993">
        <w:rPr>
          <w:rStyle w:val="CommentReference"/>
          <w:rtl/>
        </w:rPr>
        <w:commentReference w:id="63"/>
      </w:r>
      <w:r>
        <w:rPr>
          <w:rFonts w:asciiTheme="minorHAnsi" w:eastAsia="David Libre" w:hAnsiTheme="minorHAnsi" w:cstheme="minorHAnsi" w:hint="cs"/>
          <w:sz w:val="24"/>
          <w:szCs w:val="24"/>
          <w:rtl/>
        </w:rPr>
        <w:t>במאמר -</w:t>
      </w:r>
      <w:r w:rsidR="00651CC6" w:rsidRPr="0023231F">
        <w:rPr>
          <w:rFonts w:asciiTheme="minorHAnsi" w:eastAsia="David Libre" w:hAnsiTheme="minorHAnsi" w:cstheme="minorHAnsi"/>
          <w:sz w:val="24"/>
          <w:szCs w:val="24"/>
          <w:rtl/>
        </w:rPr>
        <w:t xml:space="preserve"> </w:t>
      </w:r>
      <w:r>
        <w:rPr>
          <w:rFonts w:asciiTheme="minorHAnsi" w:eastAsia="David Libre" w:hAnsiTheme="minorHAnsi" w:cstheme="minorHAnsi" w:hint="cs"/>
          <w:sz w:val="24"/>
          <w:szCs w:val="24"/>
          <w:rtl/>
        </w:rPr>
        <w:t>ה</w:t>
      </w:r>
      <w:r w:rsidR="00651CC6" w:rsidRPr="0023231F">
        <w:rPr>
          <w:rFonts w:asciiTheme="minorHAnsi" w:eastAsia="David Libre" w:hAnsiTheme="minorHAnsi" w:cstheme="minorHAnsi"/>
          <w:sz w:val="24"/>
          <w:szCs w:val="24"/>
          <w:rtl/>
        </w:rPr>
        <w:t>אלגוריתם מוצ</w:t>
      </w:r>
      <w:r w:rsidR="00651CC6">
        <w:rPr>
          <w:rFonts w:asciiTheme="minorHAnsi" w:eastAsia="David Libre" w:hAnsiTheme="minorHAnsi" w:cstheme="minorHAnsi" w:hint="cs"/>
          <w:sz w:val="24"/>
          <w:szCs w:val="24"/>
          <w:rtl/>
        </w:rPr>
        <w:t xml:space="preserve">א </w:t>
      </w:r>
      <w:r w:rsidR="00651CC6" w:rsidRPr="0023231F">
        <w:rPr>
          <w:rFonts w:asciiTheme="minorHAnsi" w:eastAsia="David Libre" w:hAnsiTheme="minorHAnsi" w:cstheme="minorHAnsi"/>
          <w:sz w:val="24"/>
          <w:szCs w:val="24"/>
          <w:rtl/>
        </w:rPr>
        <w:t xml:space="preserve">את נקודת שיווי המשקל </w:t>
      </w:r>
      <w:r w:rsidR="00DB0426">
        <w:rPr>
          <w:rFonts w:asciiTheme="minorHAnsi" w:eastAsia="David Libre" w:hAnsiTheme="minorHAnsi" w:cstheme="minorHAnsi" w:hint="cs"/>
          <w:sz w:val="24"/>
          <w:szCs w:val="24"/>
          <w:rtl/>
        </w:rPr>
        <w:t xml:space="preserve">(הנקודה בה אף שחקן לא ירוויח משינוי האסטרטגיה שלו) </w:t>
      </w:r>
      <w:r w:rsidR="00651CC6" w:rsidRPr="0023231F">
        <w:rPr>
          <w:rFonts w:asciiTheme="minorHAnsi" w:eastAsia="David Libre" w:hAnsiTheme="minorHAnsi" w:cstheme="minorHAnsi"/>
          <w:sz w:val="24"/>
          <w:szCs w:val="24"/>
          <w:rtl/>
        </w:rPr>
        <w:t>בהינתן עץ משחק מלא</w:t>
      </w:r>
      <w:r w:rsidR="00050BC2">
        <w:rPr>
          <w:rFonts w:asciiTheme="minorHAnsi" w:eastAsia="David Libre" w:hAnsiTheme="minorHAnsi" w:cstheme="minorHAnsi" w:hint="cs"/>
          <w:sz w:val="24"/>
          <w:szCs w:val="24"/>
          <w:rtl/>
        </w:rPr>
        <w:t xml:space="preserve">, בדומה לאלגוריתם </w:t>
      </w:r>
      <w:r w:rsidR="003C7E1F">
        <w:rPr>
          <w:rFonts w:asciiTheme="minorHAnsi" w:eastAsia="David Libre" w:hAnsiTheme="minorHAnsi" w:cstheme="minorHAnsi" w:hint="cs"/>
          <w:sz w:val="24"/>
          <w:szCs w:val="24"/>
          <w:rtl/>
        </w:rPr>
        <w:t>המינימקס</w:t>
      </w:r>
      <w:r w:rsidR="00050BC2">
        <w:rPr>
          <w:rFonts w:asciiTheme="minorHAnsi" w:eastAsia="David Libre" w:hAnsiTheme="minorHAnsi" w:cstheme="minorHAnsi" w:hint="cs"/>
          <w:sz w:val="24"/>
          <w:szCs w:val="24"/>
          <w:rtl/>
        </w:rPr>
        <w:t xml:space="preserve"> בשני שחקנים</w:t>
      </w:r>
      <w:r w:rsidR="00651CC6" w:rsidRPr="0023231F">
        <w:rPr>
          <w:rFonts w:asciiTheme="minorHAnsi" w:eastAsia="David Libre" w:hAnsiTheme="minorHAnsi" w:cstheme="minorHAnsi"/>
          <w:sz w:val="24"/>
          <w:szCs w:val="24"/>
          <w:rtl/>
        </w:rPr>
        <w:t>.</w:t>
      </w:r>
      <w:r w:rsidR="00651CC6">
        <w:rPr>
          <w:rFonts w:asciiTheme="minorHAnsi" w:eastAsia="David Libre" w:hAnsiTheme="minorHAnsi" w:cstheme="minorHAnsi" w:hint="cs"/>
          <w:sz w:val="24"/>
          <w:szCs w:val="24"/>
          <w:rtl/>
        </w:rPr>
        <w:t xml:space="preserve"> </w:t>
      </w:r>
    </w:p>
    <w:p w14:paraId="0E99E10E" w14:textId="68010980" w:rsidR="00680727" w:rsidRDefault="00012880" w:rsidP="00811CE8">
      <w:pPr>
        <w:spacing w:after="0" w:line="240" w:lineRule="auto"/>
        <w:ind w:firstLine="360"/>
        <w:rPr>
          <w:rFonts w:asciiTheme="minorHAnsi" w:eastAsia="David Libre" w:hAnsiTheme="minorHAnsi" w:cstheme="minorHAnsi"/>
          <w:sz w:val="24"/>
          <w:szCs w:val="24"/>
          <w:rtl/>
        </w:rPr>
      </w:pPr>
      <w:r>
        <w:rPr>
          <w:rFonts w:asciiTheme="minorHAnsi" w:eastAsia="David Libre" w:hAnsiTheme="minorHAnsi" w:cstheme="minorHAnsi" w:hint="cs"/>
          <w:sz w:val="24"/>
          <w:szCs w:val="24"/>
          <w:rtl/>
        </w:rPr>
        <w:t>התאוריה בבסיס האלוגירתם דומה לזו שב</w:t>
      </w:r>
      <w:r w:rsidR="003C7E1F">
        <w:rPr>
          <w:rFonts w:asciiTheme="minorHAnsi" w:eastAsia="David Libre" w:hAnsiTheme="minorHAnsi" w:cstheme="minorHAnsi" w:hint="cs"/>
          <w:sz w:val="24"/>
          <w:szCs w:val="24"/>
          <w:rtl/>
        </w:rPr>
        <w:t xml:space="preserve">אלגוריתם </w:t>
      </w:r>
      <w:r w:rsidR="00853B61">
        <w:rPr>
          <w:rFonts w:asciiTheme="minorHAnsi" w:eastAsia="David Libre" w:hAnsiTheme="minorHAnsi" w:cstheme="minorHAnsi"/>
          <w:sz w:val="24"/>
          <w:szCs w:val="24"/>
        </w:rPr>
        <w:t>minimax</w:t>
      </w:r>
      <w:r w:rsidR="003C7E1F">
        <w:rPr>
          <w:rFonts w:asciiTheme="minorHAnsi" w:eastAsia="David Libre" w:hAnsiTheme="minorHAnsi" w:cstheme="minorHAnsi" w:hint="cs"/>
          <w:sz w:val="24"/>
          <w:szCs w:val="24"/>
          <w:rtl/>
        </w:rPr>
        <w:t xml:space="preserve"> ועל פיה כל שחקן בתורו ינסה </w:t>
      </w:r>
      <w:r w:rsidR="00D91F08">
        <w:rPr>
          <w:rFonts w:asciiTheme="minorHAnsi" w:eastAsia="David Libre" w:hAnsiTheme="minorHAnsi" w:cstheme="minorHAnsi" w:hint="cs"/>
          <w:sz w:val="24"/>
          <w:szCs w:val="24"/>
          <w:rtl/>
        </w:rPr>
        <w:t>לבצע את המהלך בעל התועלת הגבוהה ביותר עבורו. התוצאה של אלגוריתם זה תהיה סט של אסטר</w:t>
      </w:r>
      <w:r w:rsidR="00712F56">
        <w:rPr>
          <w:rFonts w:asciiTheme="minorHAnsi" w:eastAsia="David Libre" w:hAnsiTheme="minorHAnsi" w:cstheme="minorHAnsi" w:hint="cs"/>
          <w:sz w:val="24"/>
          <w:szCs w:val="24"/>
          <w:rtl/>
        </w:rPr>
        <w:t xml:space="preserve">טגיות, אחת עבור כל אחד </w:t>
      </w:r>
      <w:r w:rsidR="00D809B2">
        <w:rPr>
          <w:rFonts w:asciiTheme="minorHAnsi" w:eastAsia="David Libre" w:hAnsiTheme="minorHAnsi" w:cstheme="minorHAnsi" w:hint="cs"/>
          <w:sz w:val="24"/>
          <w:szCs w:val="24"/>
          <w:rtl/>
        </w:rPr>
        <w:t>מ</w:t>
      </w:r>
      <w:r w:rsidR="00712F56">
        <w:rPr>
          <w:rFonts w:asciiTheme="minorHAnsi" w:eastAsia="David Libre" w:hAnsiTheme="minorHAnsi" w:cstheme="minorHAnsi" w:hint="cs"/>
          <w:sz w:val="24"/>
          <w:szCs w:val="24"/>
          <w:rtl/>
        </w:rPr>
        <w:t>השחקנים</w:t>
      </w:r>
      <w:r w:rsidR="00814EC1">
        <w:rPr>
          <w:rFonts w:asciiTheme="minorHAnsi" w:eastAsia="David Libre" w:hAnsiTheme="minorHAnsi" w:cstheme="minorHAnsi" w:hint="cs"/>
          <w:sz w:val="24"/>
          <w:szCs w:val="24"/>
          <w:rtl/>
        </w:rPr>
        <w:t>,</w:t>
      </w:r>
      <w:r w:rsidR="00E920FE">
        <w:rPr>
          <w:rFonts w:asciiTheme="minorHAnsi" w:eastAsia="David Libre" w:hAnsiTheme="minorHAnsi" w:cstheme="minorHAnsi" w:hint="cs"/>
          <w:sz w:val="24"/>
          <w:szCs w:val="24"/>
          <w:rtl/>
        </w:rPr>
        <w:t xml:space="preserve"> </w:t>
      </w:r>
      <w:r w:rsidR="003E796E">
        <w:rPr>
          <w:rFonts w:asciiTheme="minorHAnsi" w:eastAsia="David Libre" w:hAnsiTheme="minorHAnsi" w:cstheme="minorHAnsi" w:hint="cs"/>
          <w:sz w:val="24"/>
          <w:szCs w:val="24"/>
          <w:rtl/>
        </w:rPr>
        <w:t>עם מידע על המהלך הטוב ביותר בכל מצב חוקי במשחק</w:t>
      </w:r>
      <w:r w:rsidR="00EF0084">
        <w:rPr>
          <w:rFonts w:asciiTheme="minorHAnsi" w:eastAsia="David Libre" w:hAnsiTheme="minorHAnsi" w:cstheme="minorHAnsi" w:hint="cs"/>
          <w:sz w:val="24"/>
          <w:szCs w:val="24"/>
          <w:rtl/>
        </w:rPr>
        <w:t>.</w:t>
      </w:r>
    </w:p>
    <w:p w14:paraId="4677330F" w14:textId="5A6C2C73" w:rsidR="006F17EA" w:rsidRDefault="006C5F9F" w:rsidP="00873136">
      <w:pPr>
        <w:spacing w:after="0" w:line="240" w:lineRule="auto"/>
        <w:ind w:firstLine="360"/>
        <w:rPr>
          <w:rFonts w:asciiTheme="minorHAnsi" w:eastAsia="David Libre" w:hAnsiTheme="minorHAnsi" w:cstheme="minorHAnsi"/>
          <w:sz w:val="24"/>
          <w:szCs w:val="24"/>
          <w:rtl/>
        </w:rPr>
      </w:pPr>
      <w:r>
        <w:rPr>
          <w:rFonts w:asciiTheme="minorHAnsi" w:eastAsia="David Libre" w:hAnsiTheme="minorHAnsi" w:cstheme="minorHAnsi" w:hint="cs"/>
          <w:sz w:val="24"/>
          <w:szCs w:val="24"/>
          <w:rtl/>
        </w:rPr>
        <w:t xml:space="preserve">בדומה לאלגוריתמים </w:t>
      </w:r>
      <w:r w:rsidR="006F17EA">
        <w:rPr>
          <w:rFonts w:asciiTheme="minorHAnsi" w:eastAsia="David Libre" w:hAnsiTheme="minorHAnsi" w:cstheme="minorHAnsi" w:hint="cs"/>
          <w:sz w:val="24"/>
          <w:szCs w:val="24"/>
          <w:rtl/>
        </w:rPr>
        <w:t xml:space="preserve">אחרים לפתרון בעיות </w:t>
      </w:r>
      <w:r w:rsidR="003F71F9">
        <w:rPr>
          <w:rFonts w:asciiTheme="minorHAnsi" w:eastAsia="David Libre" w:hAnsiTheme="minorHAnsi" w:cstheme="minorHAnsi" w:hint="cs"/>
          <w:sz w:val="24"/>
          <w:szCs w:val="24"/>
          <w:rtl/>
        </w:rPr>
        <w:t>ב</w:t>
      </w:r>
      <w:r w:rsidR="006F17EA">
        <w:rPr>
          <w:rFonts w:asciiTheme="minorHAnsi" w:eastAsia="David Libre" w:hAnsiTheme="minorHAnsi" w:cstheme="minorHAnsi" w:hint="cs"/>
          <w:sz w:val="24"/>
          <w:szCs w:val="24"/>
          <w:rtl/>
        </w:rPr>
        <w:t xml:space="preserve">בינה מלאכותית בכלל ובעיות חיפוש בעצי משחק בפרט, </w:t>
      </w:r>
      <w:r w:rsidR="005F4887">
        <w:rPr>
          <w:rFonts w:asciiTheme="minorHAnsi" w:eastAsia="David Libre" w:hAnsiTheme="minorHAnsi" w:cstheme="minorHAnsi" w:hint="cs"/>
          <w:sz w:val="24"/>
          <w:szCs w:val="24"/>
          <w:rtl/>
        </w:rPr>
        <w:t xml:space="preserve">האלגוריתם מתאר את הבעיה כעץ </w:t>
      </w:r>
      <w:r w:rsidR="00C415DE">
        <w:rPr>
          <w:rFonts w:asciiTheme="minorHAnsi" w:eastAsia="David Libre" w:hAnsiTheme="minorHAnsi" w:cstheme="minorHAnsi" w:hint="cs"/>
          <w:sz w:val="24"/>
          <w:szCs w:val="24"/>
          <w:rtl/>
        </w:rPr>
        <w:t>ו</w:t>
      </w:r>
      <w:r w:rsidR="005F4887">
        <w:rPr>
          <w:rFonts w:asciiTheme="minorHAnsi" w:eastAsia="David Libre" w:hAnsiTheme="minorHAnsi" w:cstheme="minorHAnsi" w:hint="cs"/>
          <w:sz w:val="24"/>
          <w:szCs w:val="24"/>
          <w:rtl/>
        </w:rPr>
        <w:t xml:space="preserve">בדומה לעץ </w:t>
      </w:r>
      <w:r w:rsidR="005F4887">
        <w:rPr>
          <w:rFonts w:asciiTheme="minorHAnsi" w:eastAsia="David Libre" w:hAnsiTheme="minorHAnsi" w:cstheme="minorHAnsi"/>
          <w:sz w:val="24"/>
          <w:szCs w:val="24"/>
        </w:rPr>
        <w:t>minimax</w:t>
      </w:r>
      <w:r w:rsidR="005F4887">
        <w:rPr>
          <w:rFonts w:asciiTheme="minorHAnsi" w:eastAsia="David Libre" w:hAnsiTheme="minorHAnsi" w:cstheme="minorHAnsi" w:hint="cs"/>
          <w:sz w:val="24"/>
          <w:szCs w:val="24"/>
          <w:rtl/>
        </w:rPr>
        <w:t xml:space="preserve"> בשני שחקנים, כל רמה בעץ מייצגת תור של שחקן מסויי</w:t>
      </w:r>
      <w:r w:rsidR="003404A2">
        <w:rPr>
          <w:rFonts w:asciiTheme="minorHAnsi" w:eastAsia="David Libre" w:hAnsiTheme="minorHAnsi" w:cstheme="minorHAnsi" w:hint="cs"/>
          <w:sz w:val="24"/>
          <w:szCs w:val="24"/>
          <w:rtl/>
        </w:rPr>
        <w:t xml:space="preserve">ם. </w:t>
      </w:r>
      <w:r w:rsidR="005527A2">
        <w:rPr>
          <w:rFonts w:asciiTheme="minorHAnsi" w:eastAsia="David Libre" w:hAnsiTheme="minorHAnsi" w:cstheme="minorHAnsi" w:hint="cs"/>
          <w:sz w:val="24"/>
          <w:szCs w:val="24"/>
          <w:rtl/>
        </w:rPr>
        <w:t xml:space="preserve">על מנת לייצג תועלת עבור </w:t>
      </w:r>
      <w:r w:rsidR="005527A2">
        <w:rPr>
          <w:rFonts w:asciiTheme="minorHAnsi" w:eastAsia="David Libre" w:hAnsiTheme="minorHAnsi" w:cstheme="minorHAnsi"/>
          <w:sz w:val="24"/>
          <w:szCs w:val="24"/>
        </w:rPr>
        <w:t>n</w:t>
      </w:r>
      <w:r w:rsidR="005527A2">
        <w:rPr>
          <w:rFonts w:asciiTheme="minorHAnsi" w:eastAsia="David Libre" w:hAnsiTheme="minorHAnsi" w:cstheme="minorHAnsi" w:hint="cs"/>
          <w:sz w:val="24"/>
          <w:szCs w:val="24"/>
          <w:rtl/>
        </w:rPr>
        <w:t xml:space="preserve"> שחקנים, נייצג את </w:t>
      </w:r>
      <w:r w:rsidR="003826F3">
        <w:rPr>
          <w:rFonts w:asciiTheme="minorHAnsi" w:eastAsia="David Libre" w:hAnsiTheme="minorHAnsi" w:cstheme="minorHAnsi" w:hint="cs"/>
          <w:sz w:val="24"/>
          <w:szCs w:val="24"/>
          <w:rtl/>
        </w:rPr>
        <w:t xml:space="preserve">התועלת בכל צומת בעץ </w:t>
      </w:r>
      <w:del w:id="66" w:author="Nagar, Omer" w:date="2020-10-24T13:13:00Z">
        <w:r w:rsidR="003826F3" w:rsidDel="000152B3">
          <w:rPr>
            <w:rFonts w:asciiTheme="minorHAnsi" w:eastAsia="David Libre" w:hAnsiTheme="minorHAnsi" w:cstheme="minorHAnsi" w:hint="cs"/>
            <w:sz w:val="24"/>
            <w:szCs w:val="24"/>
            <w:rtl/>
          </w:rPr>
          <w:delText>ע"י</w:delText>
        </w:r>
      </w:del>
      <w:ins w:id="67" w:author="Nagar, Omer" w:date="2020-10-24T13:13:00Z">
        <w:r w:rsidR="000152B3">
          <w:rPr>
            <w:rFonts w:asciiTheme="minorHAnsi" w:eastAsia="David Libre" w:hAnsiTheme="minorHAnsi" w:cstheme="minorHAnsi" w:hint="cs"/>
            <w:sz w:val="24"/>
            <w:szCs w:val="24"/>
            <w:rtl/>
          </w:rPr>
          <w:t>על ידי</w:t>
        </w:r>
      </w:ins>
      <w:r w:rsidR="003826F3">
        <w:rPr>
          <w:rFonts w:asciiTheme="minorHAnsi" w:eastAsia="David Libre" w:hAnsiTheme="minorHAnsi" w:cstheme="minorHAnsi" w:hint="cs"/>
          <w:sz w:val="24"/>
          <w:szCs w:val="24"/>
          <w:rtl/>
        </w:rPr>
        <w:t xml:space="preserve"> </w:t>
      </w:r>
      <w:r w:rsidR="00F41A3C">
        <w:rPr>
          <w:rFonts w:asciiTheme="minorHAnsi" w:eastAsia="David Libre" w:hAnsiTheme="minorHAnsi" w:cstheme="minorHAnsi" w:hint="cs"/>
          <w:sz w:val="24"/>
          <w:szCs w:val="24"/>
          <w:rtl/>
        </w:rPr>
        <w:t>וו</w:t>
      </w:r>
      <w:r w:rsidR="003826F3">
        <w:rPr>
          <w:rFonts w:asciiTheme="minorHAnsi" w:eastAsia="David Libre" w:hAnsiTheme="minorHAnsi" w:cstheme="minorHAnsi" w:hint="cs"/>
          <w:sz w:val="24"/>
          <w:szCs w:val="24"/>
          <w:rtl/>
        </w:rPr>
        <w:t>קטור</w:t>
      </w:r>
      <w:r w:rsidR="00F41A3C">
        <w:rPr>
          <w:rFonts w:asciiTheme="minorHAnsi" w:eastAsia="David Libre" w:hAnsiTheme="minorHAnsi" w:cstheme="minorHAnsi" w:hint="cs"/>
          <w:sz w:val="24"/>
          <w:szCs w:val="24"/>
          <w:rtl/>
        </w:rPr>
        <w:t>,</w:t>
      </w:r>
      <w:r w:rsidR="003826F3">
        <w:rPr>
          <w:rFonts w:asciiTheme="minorHAnsi" w:eastAsia="David Libre" w:hAnsiTheme="minorHAnsi" w:cstheme="minorHAnsi" w:hint="cs"/>
          <w:sz w:val="24"/>
          <w:szCs w:val="24"/>
          <w:rtl/>
        </w:rPr>
        <w:t xml:space="preserve"> כאשר הכניסה ה</w:t>
      </w:r>
      <w:r w:rsidR="007B5A46">
        <w:rPr>
          <w:rFonts w:asciiTheme="minorHAnsi" w:eastAsia="David Libre" w:hAnsiTheme="minorHAnsi" w:cstheme="minorHAnsi" w:hint="cs"/>
          <w:sz w:val="24"/>
          <w:szCs w:val="24"/>
          <w:rtl/>
        </w:rPr>
        <w:t>-</w:t>
      </w:r>
      <w:proofErr w:type="spellStart"/>
      <w:r w:rsidR="003826F3">
        <w:rPr>
          <w:rFonts w:asciiTheme="minorHAnsi" w:eastAsia="David Libre" w:hAnsiTheme="minorHAnsi" w:cstheme="minorHAnsi"/>
          <w:sz w:val="24"/>
          <w:szCs w:val="24"/>
        </w:rPr>
        <w:t>i</w:t>
      </w:r>
      <w:proofErr w:type="spellEnd"/>
      <w:r w:rsidR="003826F3">
        <w:rPr>
          <w:rFonts w:asciiTheme="minorHAnsi" w:eastAsia="David Libre" w:hAnsiTheme="minorHAnsi" w:cstheme="minorHAnsi" w:hint="cs"/>
          <w:sz w:val="24"/>
          <w:szCs w:val="24"/>
          <w:rtl/>
        </w:rPr>
        <w:t xml:space="preserve"> בווקטור מייצגת את התועלת עבור השחקן ה</w:t>
      </w:r>
      <w:r w:rsidR="007B5A46">
        <w:rPr>
          <w:rFonts w:asciiTheme="minorHAnsi" w:eastAsia="David Libre" w:hAnsiTheme="minorHAnsi" w:cstheme="minorHAnsi" w:hint="cs"/>
          <w:sz w:val="24"/>
          <w:szCs w:val="24"/>
          <w:rtl/>
        </w:rPr>
        <w:t>-</w:t>
      </w:r>
      <w:proofErr w:type="spellStart"/>
      <w:r w:rsidR="003826F3">
        <w:rPr>
          <w:rFonts w:asciiTheme="minorHAnsi" w:eastAsia="David Libre" w:hAnsiTheme="minorHAnsi" w:cstheme="minorHAnsi"/>
          <w:sz w:val="24"/>
          <w:szCs w:val="24"/>
        </w:rPr>
        <w:t>i</w:t>
      </w:r>
      <w:proofErr w:type="spellEnd"/>
      <w:r w:rsidR="003826F3">
        <w:rPr>
          <w:rFonts w:asciiTheme="minorHAnsi" w:eastAsia="David Libre" w:hAnsiTheme="minorHAnsi" w:cstheme="minorHAnsi" w:hint="cs"/>
          <w:sz w:val="24"/>
          <w:szCs w:val="24"/>
          <w:rtl/>
        </w:rPr>
        <w:t>.</w:t>
      </w:r>
    </w:p>
    <w:p w14:paraId="21F81360" w14:textId="6EA9B723" w:rsidR="00651CC6" w:rsidRPr="0008140F" w:rsidRDefault="00EC276C" w:rsidP="00AD6661">
      <w:pPr>
        <w:pStyle w:val="ListParagraph"/>
        <w:spacing w:after="0" w:line="240" w:lineRule="auto"/>
        <w:ind w:left="0" w:firstLine="360"/>
        <w:rPr>
          <w:rFonts w:asciiTheme="minorHAnsi" w:eastAsia="David Libre" w:hAnsiTheme="minorHAnsi" w:cstheme="minorHAnsi"/>
          <w:sz w:val="24"/>
          <w:szCs w:val="24"/>
          <w:rtl/>
        </w:rPr>
      </w:pPr>
      <w:r>
        <w:rPr>
          <w:rFonts w:asciiTheme="minorHAnsi" w:eastAsia="David Libre" w:hAnsiTheme="minorHAnsi" w:cstheme="minorHAnsi" w:hint="cs"/>
          <w:sz w:val="24"/>
          <w:szCs w:val="24"/>
          <w:rtl/>
        </w:rPr>
        <w:t xml:space="preserve">בפרקטיקה, </w:t>
      </w:r>
      <w:proofErr w:type="spellStart"/>
      <w:r w:rsidR="00651CC6" w:rsidRPr="0023231F">
        <w:rPr>
          <w:rFonts w:asciiTheme="minorHAnsi" w:eastAsia="David Libre" w:hAnsiTheme="minorHAnsi" w:cstheme="minorHAnsi"/>
          <w:sz w:val="24"/>
          <w:szCs w:val="24"/>
        </w:rPr>
        <w:t>maxN</w:t>
      </w:r>
      <w:proofErr w:type="spellEnd"/>
      <w:r w:rsidR="00651CC6" w:rsidRPr="0023231F">
        <w:rPr>
          <w:rFonts w:asciiTheme="minorHAnsi" w:eastAsia="David Libre" w:hAnsiTheme="minorHAnsi" w:cstheme="minorHAnsi"/>
          <w:sz w:val="24"/>
          <w:szCs w:val="24"/>
          <w:rtl/>
        </w:rPr>
        <w:t xml:space="preserve"> </w:t>
      </w:r>
      <w:r>
        <w:rPr>
          <w:rFonts w:asciiTheme="minorHAnsi" w:eastAsia="David Libre" w:hAnsiTheme="minorHAnsi" w:cstheme="minorHAnsi" w:hint="cs"/>
          <w:sz w:val="24"/>
          <w:szCs w:val="24"/>
          <w:rtl/>
        </w:rPr>
        <w:t>היא</w:t>
      </w:r>
      <w:r w:rsidR="00651CC6" w:rsidRPr="0023231F">
        <w:rPr>
          <w:rFonts w:asciiTheme="minorHAnsi" w:eastAsia="David Libre" w:hAnsiTheme="minorHAnsi" w:cstheme="minorHAnsi"/>
          <w:sz w:val="24"/>
          <w:szCs w:val="24"/>
          <w:rtl/>
        </w:rPr>
        <w:t xml:space="preserve"> גישה רקורסיבית</w:t>
      </w:r>
      <w:r w:rsidR="00716DDE">
        <w:rPr>
          <w:rFonts w:asciiTheme="minorHAnsi" w:eastAsia="David Libre" w:hAnsiTheme="minorHAnsi" w:cstheme="minorHAnsi" w:hint="cs"/>
          <w:sz w:val="24"/>
          <w:szCs w:val="24"/>
          <w:rtl/>
        </w:rPr>
        <w:t xml:space="preserve"> של חיפוש לעומק.</w:t>
      </w:r>
      <w:r w:rsidR="00651CC6" w:rsidRPr="0023231F">
        <w:rPr>
          <w:rFonts w:asciiTheme="minorHAnsi" w:eastAsia="David Libre" w:hAnsiTheme="minorHAnsi" w:cstheme="minorHAnsi"/>
          <w:sz w:val="24"/>
          <w:szCs w:val="24"/>
          <w:rtl/>
        </w:rPr>
        <w:t xml:space="preserve"> </w:t>
      </w:r>
      <w:r w:rsidR="008C33AE">
        <w:rPr>
          <w:rFonts w:asciiTheme="minorHAnsi" w:eastAsia="David Libre" w:hAnsiTheme="minorHAnsi" w:cstheme="minorHAnsi" w:hint="cs"/>
          <w:sz w:val="24"/>
          <w:szCs w:val="24"/>
          <w:rtl/>
        </w:rPr>
        <w:t>בכל איטרציה קודקוד השחקן</w:t>
      </w:r>
      <w:r w:rsidR="00654D65">
        <w:rPr>
          <w:rFonts w:asciiTheme="minorHAnsi" w:eastAsia="David Libre" w:hAnsiTheme="minorHAnsi" w:cstheme="minorHAnsi" w:hint="cs"/>
          <w:sz w:val="24"/>
          <w:szCs w:val="24"/>
          <w:rtl/>
        </w:rPr>
        <w:t xml:space="preserve"> </w:t>
      </w:r>
      <w:r w:rsidR="00873136">
        <w:rPr>
          <w:rFonts w:asciiTheme="minorHAnsi" w:eastAsia="David Libre" w:hAnsiTheme="minorHAnsi" w:cstheme="minorHAnsi" w:hint="cs"/>
          <w:sz w:val="24"/>
          <w:szCs w:val="24"/>
          <w:rtl/>
        </w:rPr>
        <w:t>ה-</w:t>
      </w:r>
      <w:proofErr w:type="spellStart"/>
      <w:r w:rsidR="00873136">
        <w:rPr>
          <w:rFonts w:asciiTheme="minorHAnsi" w:eastAsia="David Libre" w:hAnsiTheme="minorHAnsi" w:cstheme="minorHAnsi"/>
          <w:sz w:val="24"/>
          <w:szCs w:val="24"/>
        </w:rPr>
        <w:t>i</w:t>
      </w:r>
      <w:proofErr w:type="spellEnd"/>
      <w:r w:rsidR="00654D65">
        <w:rPr>
          <w:rFonts w:asciiTheme="minorHAnsi" w:eastAsia="David Libre" w:hAnsiTheme="minorHAnsi" w:cstheme="minorHAnsi" w:hint="cs"/>
          <w:sz w:val="24"/>
          <w:szCs w:val="24"/>
          <w:rtl/>
        </w:rPr>
        <w:t xml:space="preserve"> </w:t>
      </w:r>
      <w:r w:rsidR="008C33AE">
        <w:rPr>
          <w:rFonts w:asciiTheme="minorHAnsi" w:eastAsia="David Libre" w:hAnsiTheme="minorHAnsi" w:cstheme="minorHAnsi"/>
          <w:sz w:val="24"/>
          <w:szCs w:val="24"/>
        </w:rPr>
        <w:t xml:space="preserve"> </w:t>
      </w:r>
      <w:r w:rsidR="008C33AE">
        <w:rPr>
          <w:rFonts w:asciiTheme="minorHAnsi" w:eastAsia="David Libre" w:hAnsiTheme="minorHAnsi" w:cstheme="minorHAnsi" w:hint="cs"/>
          <w:sz w:val="24"/>
          <w:szCs w:val="24"/>
          <w:rtl/>
        </w:rPr>
        <w:t xml:space="preserve">יקבל </w:t>
      </w:r>
      <w:r w:rsidR="00882F93">
        <w:rPr>
          <w:rFonts w:asciiTheme="minorHAnsi" w:eastAsia="David Libre" w:hAnsiTheme="minorHAnsi" w:cstheme="minorHAnsi" w:hint="cs"/>
          <w:sz w:val="24"/>
          <w:szCs w:val="24"/>
          <w:rtl/>
        </w:rPr>
        <w:t xml:space="preserve">את </w:t>
      </w:r>
      <w:r w:rsidR="00654D65">
        <w:rPr>
          <w:rFonts w:asciiTheme="minorHAnsi" w:eastAsia="David Libre" w:hAnsiTheme="minorHAnsi" w:cstheme="minorHAnsi" w:hint="cs"/>
          <w:sz w:val="24"/>
          <w:szCs w:val="24"/>
          <w:rtl/>
        </w:rPr>
        <w:t>ער</w:t>
      </w:r>
      <w:r w:rsidR="00AD6661">
        <w:rPr>
          <w:rFonts w:asciiTheme="minorHAnsi" w:eastAsia="David Libre" w:hAnsiTheme="minorHAnsi" w:cstheme="minorHAnsi" w:hint="cs"/>
          <w:sz w:val="24"/>
          <w:szCs w:val="24"/>
          <w:rtl/>
        </w:rPr>
        <w:t>כי</w:t>
      </w:r>
      <w:r w:rsidR="00654D65">
        <w:rPr>
          <w:rFonts w:asciiTheme="minorHAnsi" w:eastAsia="David Libre" w:hAnsiTheme="minorHAnsi" w:cstheme="minorHAnsi" w:hint="cs"/>
          <w:sz w:val="24"/>
          <w:szCs w:val="24"/>
          <w:rtl/>
        </w:rPr>
        <w:t xml:space="preserve"> הוקטור </w:t>
      </w:r>
      <w:r w:rsidR="00972A5E">
        <w:rPr>
          <w:rFonts w:asciiTheme="minorHAnsi" w:eastAsia="David Libre" w:hAnsiTheme="minorHAnsi" w:cstheme="minorHAnsi" w:hint="cs"/>
          <w:sz w:val="24"/>
          <w:szCs w:val="24"/>
          <w:rtl/>
        </w:rPr>
        <w:t xml:space="preserve">עם ערך </w:t>
      </w:r>
      <w:r w:rsidR="00873136">
        <w:rPr>
          <w:rFonts w:asciiTheme="minorHAnsi" w:eastAsia="David Libre" w:hAnsiTheme="minorHAnsi" w:cstheme="minorHAnsi" w:hint="cs"/>
          <w:sz w:val="24"/>
          <w:szCs w:val="24"/>
          <w:rtl/>
        </w:rPr>
        <w:t>ה-</w:t>
      </w:r>
      <w:proofErr w:type="spellStart"/>
      <w:r w:rsidR="00873136">
        <w:rPr>
          <w:rFonts w:asciiTheme="minorHAnsi" w:eastAsia="David Libre" w:hAnsiTheme="minorHAnsi" w:cstheme="minorHAnsi"/>
          <w:sz w:val="24"/>
          <w:szCs w:val="24"/>
        </w:rPr>
        <w:t>i</w:t>
      </w:r>
      <w:proofErr w:type="spellEnd"/>
      <w:r w:rsidR="00873136">
        <w:rPr>
          <w:rFonts w:asciiTheme="minorHAnsi" w:eastAsia="David Libre" w:hAnsiTheme="minorHAnsi" w:cstheme="minorHAnsi" w:hint="cs"/>
          <w:sz w:val="24"/>
          <w:szCs w:val="24"/>
          <w:rtl/>
        </w:rPr>
        <w:t xml:space="preserve"> </w:t>
      </w:r>
      <w:r w:rsidR="00882F93">
        <w:rPr>
          <w:rFonts w:asciiTheme="minorHAnsi" w:eastAsia="David Libre" w:hAnsiTheme="minorHAnsi" w:cstheme="minorHAnsi" w:hint="cs"/>
          <w:sz w:val="24"/>
          <w:szCs w:val="24"/>
          <w:rtl/>
        </w:rPr>
        <w:t>המקסימלי מבין הוקטורים של צאצאיו.</w:t>
      </w:r>
      <w:r w:rsidR="00651CC6" w:rsidRPr="0023231F">
        <w:rPr>
          <w:rFonts w:asciiTheme="minorHAnsi" w:eastAsia="David Libre" w:hAnsiTheme="minorHAnsi" w:cstheme="minorHAnsi"/>
          <w:sz w:val="24"/>
          <w:szCs w:val="24"/>
          <w:rtl/>
        </w:rPr>
        <w:t xml:space="preserve"> לדוגמה השחקן השלישי יבחר מבין הערכים (1,1,1) ו (4,4,0) ב</w:t>
      </w:r>
      <w:r w:rsidR="00972A5E">
        <w:rPr>
          <w:rFonts w:asciiTheme="minorHAnsi" w:eastAsia="David Libre" w:hAnsiTheme="minorHAnsi" w:cstheme="minorHAnsi" w:hint="cs"/>
          <w:sz w:val="24"/>
          <w:szCs w:val="24"/>
          <w:rtl/>
        </w:rPr>
        <w:t>ערך</w:t>
      </w:r>
      <w:r w:rsidR="00651CC6" w:rsidRPr="0023231F">
        <w:rPr>
          <w:rFonts w:asciiTheme="minorHAnsi" w:eastAsia="David Libre" w:hAnsiTheme="minorHAnsi" w:cstheme="minorHAnsi"/>
          <w:sz w:val="24"/>
          <w:szCs w:val="24"/>
          <w:rtl/>
        </w:rPr>
        <w:t xml:space="preserve"> (1,1,1)</w:t>
      </w:r>
      <w:r w:rsidR="00AD6661">
        <w:rPr>
          <w:rFonts w:asciiTheme="minorHAnsi" w:eastAsia="David Libre" w:hAnsiTheme="minorHAnsi" w:cstheme="minorHAnsi" w:hint="cs"/>
          <w:sz w:val="24"/>
          <w:szCs w:val="24"/>
          <w:rtl/>
        </w:rPr>
        <w:t xml:space="preserve">. </w:t>
      </w:r>
    </w:p>
    <w:p w14:paraId="683052FB" w14:textId="0C622085" w:rsidR="00651CC6" w:rsidRDefault="00436130" w:rsidP="003F156F">
      <w:pPr>
        <w:pStyle w:val="ListParagraph"/>
        <w:spacing w:after="0" w:line="240" w:lineRule="auto"/>
        <w:ind w:left="0" w:firstLine="360"/>
        <w:rPr>
          <w:rFonts w:asciiTheme="minorHAnsi" w:eastAsia="David Libre" w:hAnsiTheme="minorHAnsi" w:cstheme="minorHAnsi"/>
          <w:sz w:val="24"/>
          <w:szCs w:val="24"/>
          <w:rtl/>
        </w:rPr>
      </w:pPr>
      <w:r>
        <w:rPr>
          <w:rFonts w:asciiTheme="minorHAnsi" w:eastAsia="David Libre" w:hAnsiTheme="minorHAnsi" w:hint="cs"/>
          <w:noProof/>
          <w:sz w:val="24"/>
          <w:szCs w:val="24"/>
          <w:rtl/>
        </w:rPr>
        <w:t xml:space="preserve">בדומה לאלגוריתם אלפא בטא בשני שחקנים, גיזומים מתאפשרים גם </w:t>
      </w:r>
      <w:r w:rsidR="00984D6C" w:rsidRPr="0008140F">
        <w:rPr>
          <w:rFonts w:asciiTheme="minorHAnsi" w:eastAsia="David Libre" w:hAnsiTheme="minorHAnsi" w:cstheme="minorHAnsi"/>
          <w:sz w:val="24"/>
          <w:szCs w:val="24"/>
          <w:rtl/>
        </w:rPr>
        <w:t>ב</w:t>
      </w:r>
      <w:proofErr w:type="spellStart"/>
      <w:r w:rsidR="00984D6C" w:rsidRPr="0008140F">
        <w:rPr>
          <w:rFonts w:asciiTheme="minorHAnsi" w:eastAsia="David Libre" w:hAnsiTheme="minorHAnsi" w:cstheme="minorHAnsi"/>
          <w:sz w:val="24"/>
          <w:szCs w:val="24"/>
        </w:rPr>
        <w:t>maxN</w:t>
      </w:r>
      <w:proofErr w:type="spellEnd"/>
      <w:r>
        <w:rPr>
          <w:rFonts w:asciiTheme="minorHAnsi" w:eastAsia="David Libre" w:hAnsiTheme="minorHAnsi" w:cstheme="minorHAnsi" w:hint="cs"/>
          <w:sz w:val="24"/>
          <w:szCs w:val="24"/>
          <w:rtl/>
        </w:rPr>
        <w:t>.</w:t>
      </w:r>
      <w:r w:rsidR="007A2AEF">
        <w:rPr>
          <w:rFonts w:asciiTheme="minorHAnsi" w:eastAsia="David Libre" w:hAnsiTheme="minorHAnsi" w:cstheme="minorHAnsi"/>
          <w:sz w:val="24"/>
          <w:szCs w:val="24"/>
        </w:rPr>
        <w:t xml:space="preserve">Simple </w:t>
      </w:r>
      <w:r w:rsidR="00FD513C">
        <w:rPr>
          <w:rFonts w:asciiTheme="minorHAnsi" w:eastAsia="David Libre" w:hAnsiTheme="minorHAnsi" w:cstheme="minorHAnsi"/>
          <w:sz w:val="24"/>
          <w:szCs w:val="24"/>
        </w:rPr>
        <w:t xml:space="preserve">Shallow Pruning </w:t>
      </w:r>
      <w:r w:rsidR="00FD513C">
        <w:rPr>
          <w:rFonts w:asciiTheme="minorHAnsi" w:eastAsia="David Libre" w:hAnsiTheme="minorHAnsi" w:cstheme="minorHAnsi" w:hint="cs"/>
          <w:sz w:val="24"/>
          <w:szCs w:val="24"/>
          <w:rtl/>
        </w:rPr>
        <w:t xml:space="preserve"> </w:t>
      </w:r>
      <w:r w:rsidR="00EE4E3D">
        <w:rPr>
          <w:rFonts w:asciiTheme="minorHAnsi" w:eastAsia="David Libre" w:hAnsiTheme="minorHAnsi" w:cstheme="minorHAnsi" w:hint="cs"/>
          <w:sz w:val="24"/>
          <w:szCs w:val="24"/>
          <w:rtl/>
        </w:rPr>
        <w:t xml:space="preserve">גוזם כניסות לא רלוונטיות </w:t>
      </w:r>
      <w:r w:rsidR="00770549">
        <w:rPr>
          <w:rFonts w:asciiTheme="minorHAnsi" w:eastAsia="David Libre" w:hAnsiTheme="minorHAnsi" w:cstheme="minorHAnsi" w:hint="cs"/>
          <w:sz w:val="24"/>
          <w:szCs w:val="24"/>
          <w:rtl/>
        </w:rPr>
        <w:t>בווקטורי העלים. מאחר</w:t>
      </w:r>
      <w:r w:rsidR="00EE4E3D">
        <w:rPr>
          <w:rFonts w:asciiTheme="minorHAnsi" w:eastAsia="David Libre" w:hAnsiTheme="minorHAnsi" w:cstheme="minorHAnsi" w:hint="cs"/>
          <w:sz w:val="24"/>
          <w:szCs w:val="24"/>
          <w:rtl/>
        </w:rPr>
        <w:t xml:space="preserve"> ובכל צומת </w:t>
      </w:r>
      <w:r w:rsidR="00623840">
        <w:rPr>
          <w:rFonts w:asciiTheme="minorHAnsi" w:eastAsia="David Libre" w:hAnsiTheme="minorHAnsi" w:cstheme="minorHAnsi" w:hint="cs"/>
          <w:sz w:val="24"/>
          <w:szCs w:val="24"/>
          <w:rtl/>
        </w:rPr>
        <w:t xml:space="preserve">נשווה רק </w:t>
      </w:r>
      <w:del w:id="68" w:author="Nagar, Omer" w:date="2020-10-24T13:12:00Z">
        <w:r w:rsidR="00623840" w:rsidDel="000152B3">
          <w:rPr>
            <w:rFonts w:asciiTheme="minorHAnsi" w:eastAsia="David Libre" w:hAnsiTheme="minorHAnsi" w:cstheme="minorHAnsi" w:hint="cs"/>
            <w:sz w:val="24"/>
            <w:szCs w:val="24"/>
            <w:rtl/>
          </w:rPr>
          <w:delText>ע"פ</w:delText>
        </w:r>
      </w:del>
      <w:ins w:id="69" w:author="Nagar, Omer" w:date="2020-10-24T13:12:00Z">
        <w:r w:rsidR="000152B3">
          <w:rPr>
            <w:rFonts w:asciiTheme="minorHAnsi" w:eastAsia="David Libre" w:hAnsiTheme="minorHAnsi" w:cstheme="minorHAnsi" w:hint="cs"/>
            <w:sz w:val="24"/>
            <w:szCs w:val="24"/>
            <w:rtl/>
          </w:rPr>
          <w:t>על פי</w:t>
        </w:r>
      </w:ins>
      <w:r w:rsidR="00623840">
        <w:rPr>
          <w:rFonts w:asciiTheme="minorHAnsi" w:eastAsia="David Libre" w:hAnsiTheme="minorHAnsi" w:cstheme="minorHAnsi" w:hint="cs"/>
          <w:sz w:val="24"/>
          <w:szCs w:val="24"/>
          <w:rtl/>
        </w:rPr>
        <w:t xml:space="preserve"> כניסה אחת בווקטור, </w:t>
      </w:r>
      <w:r w:rsidR="00246D25">
        <w:rPr>
          <w:rFonts w:asciiTheme="minorHAnsi" w:eastAsia="David Libre" w:hAnsiTheme="minorHAnsi" w:cstheme="minorHAnsi" w:hint="cs"/>
          <w:sz w:val="24"/>
          <w:szCs w:val="24"/>
          <w:rtl/>
        </w:rPr>
        <w:t>ניתן</w:t>
      </w:r>
      <w:r w:rsidR="00623840">
        <w:rPr>
          <w:rFonts w:asciiTheme="minorHAnsi" w:eastAsia="David Libre" w:hAnsiTheme="minorHAnsi" w:cstheme="minorHAnsi" w:hint="cs"/>
          <w:sz w:val="24"/>
          <w:szCs w:val="24"/>
          <w:rtl/>
        </w:rPr>
        <w:t xml:space="preserve"> לחשב את ערכי כל </w:t>
      </w:r>
      <w:r w:rsidR="00A520D3">
        <w:rPr>
          <w:rFonts w:asciiTheme="minorHAnsi" w:eastAsia="David Libre" w:hAnsiTheme="minorHAnsi" w:cstheme="minorHAnsi" w:hint="cs"/>
          <w:sz w:val="24"/>
          <w:szCs w:val="24"/>
          <w:rtl/>
        </w:rPr>
        <w:t>שאר הכניסות</w:t>
      </w:r>
      <w:r w:rsidR="00246D25">
        <w:rPr>
          <w:rFonts w:asciiTheme="minorHAnsi" w:eastAsia="David Libre" w:hAnsiTheme="minorHAnsi" w:cstheme="minorHAnsi" w:hint="cs"/>
          <w:sz w:val="24"/>
          <w:szCs w:val="24"/>
          <w:rtl/>
        </w:rPr>
        <w:t xml:space="preserve"> רק</w:t>
      </w:r>
      <w:r w:rsidR="00A520D3">
        <w:rPr>
          <w:rFonts w:asciiTheme="minorHAnsi" w:eastAsia="David Libre" w:hAnsiTheme="minorHAnsi" w:cstheme="minorHAnsi" w:hint="cs"/>
          <w:sz w:val="24"/>
          <w:szCs w:val="24"/>
          <w:rtl/>
        </w:rPr>
        <w:t xml:space="preserve"> עבור </w:t>
      </w:r>
      <w:r w:rsidR="00246D25">
        <w:rPr>
          <w:rFonts w:asciiTheme="minorHAnsi" w:eastAsia="David Libre" w:hAnsiTheme="minorHAnsi" w:cstheme="minorHAnsi" w:hint="cs"/>
          <w:sz w:val="24"/>
          <w:szCs w:val="24"/>
          <w:rtl/>
        </w:rPr>
        <w:t xml:space="preserve">הווקטור </w:t>
      </w:r>
      <w:r w:rsidR="007A44B5">
        <w:rPr>
          <w:rFonts w:asciiTheme="minorHAnsi" w:eastAsia="David Libre" w:hAnsiTheme="minorHAnsi" w:cstheme="minorHAnsi" w:hint="cs"/>
          <w:sz w:val="24"/>
          <w:szCs w:val="24"/>
          <w:rtl/>
        </w:rPr>
        <w:t>עם הכניסה המקסימלית (הצומת אותה האלגוריתם יבחר)</w:t>
      </w:r>
      <w:r w:rsidR="0026156A">
        <w:rPr>
          <w:rFonts w:asciiTheme="minorHAnsi" w:eastAsia="David Libre" w:hAnsiTheme="minorHAnsi" w:cstheme="minorHAnsi" w:hint="cs"/>
          <w:sz w:val="24"/>
          <w:szCs w:val="24"/>
          <w:rtl/>
        </w:rPr>
        <w:t xml:space="preserve">. </w:t>
      </w:r>
      <w:r w:rsidR="0026156A">
        <w:rPr>
          <w:rFonts w:asciiTheme="minorHAnsi" w:eastAsia="David Libre" w:hAnsiTheme="minorHAnsi" w:cstheme="minorHAnsi"/>
          <w:sz w:val="24"/>
          <w:szCs w:val="24"/>
        </w:rPr>
        <w:t xml:space="preserve">Shallow Pruning </w:t>
      </w:r>
      <w:r w:rsidR="0026156A">
        <w:rPr>
          <w:rFonts w:asciiTheme="minorHAnsi" w:eastAsia="David Libre" w:hAnsiTheme="minorHAnsi" w:cstheme="minorHAnsi" w:hint="cs"/>
          <w:sz w:val="24"/>
          <w:szCs w:val="24"/>
          <w:rtl/>
        </w:rPr>
        <w:t xml:space="preserve"> חוסך אף יותר חישובים ו</w:t>
      </w:r>
      <w:r w:rsidR="00010A46">
        <w:rPr>
          <w:rFonts w:asciiTheme="minorHAnsi" w:eastAsia="David Libre" w:hAnsiTheme="minorHAnsi" w:cstheme="minorHAnsi" w:hint="cs"/>
          <w:sz w:val="24"/>
          <w:szCs w:val="24"/>
          <w:rtl/>
        </w:rPr>
        <w:t>מחשב רק כניסות נחוצות בווקטור בכל עומקי העץ</w:t>
      </w:r>
      <w:r w:rsidR="00246D25">
        <w:rPr>
          <w:rFonts w:asciiTheme="minorHAnsi" w:eastAsia="David Libre" w:hAnsiTheme="minorHAnsi" w:cstheme="minorHAnsi" w:hint="cs"/>
          <w:sz w:val="24"/>
          <w:szCs w:val="24"/>
          <w:rtl/>
        </w:rPr>
        <w:t>.</w:t>
      </w:r>
      <w:r w:rsidR="00982EA3">
        <w:rPr>
          <w:rFonts w:asciiTheme="minorHAnsi" w:eastAsia="David Libre" w:hAnsiTheme="minorHAnsi" w:cstheme="minorHAnsi" w:hint="cs"/>
          <w:sz w:val="24"/>
          <w:szCs w:val="24"/>
          <w:rtl/>
        </w:rPr>
        <w:t xml:space="preserve"> ב</w:t>
      </w:r>
      <w:r w:rsidR="00982EA3">
        <w:rPr>
          <w:rFonts w:asciiTheme="minorHAnsi" w:eastAsia="David Libre" w:hAnsiTheme="minorHAnsi" w:cstheme="minorHAnsi"/>
          <w:sz w:val="24"/>
          <w:szCs w:val="24"/>
        </w:rPr>
        <w:t>Deep Pruning</w:t>
      </w:r>
      <w:r w:rsidR="00982EA3">
        <w:rPr>
          <w:rFonts w:asciiTheme="minorHAnsi" w:eastAsia="David Libre" w:hAnsiTheme="minorHAnsi" w:cstheme="minorHAnsi" w:hint="cs"/>
          <w:sz w:val="24"/>
          <w:szCs w:val="24"/>
          <w:rtl/>
        </w:rPr>
        <w:t xml:space="preserve"> </w:t>
      </w:r>
      <w:r w:rsidR="00036E17">
        <w:rPr>
          <w:rFonts w:asciiTheme="minorHAnsi" w:eastAsia="David Libre" w:hAnsiTheme="minorHAnsi" w:cstheme="minorHAnsi" w:hint="cs"/>
          <w:sz w:val="24"/>
          <w:szCs w:val="24"/>
          <w:rtl/>
        </w:rPr>
        <w:t xml:space="preserve">נוכל לגזור </w:t>
      </w:r>
      <w:r w:rsidR="009D0F77">
        <w:rPr>
          <w:rFonts w:asciiTheme="minorHAnsi" w:eastAsia="David Libre" w:hAnsiTheme="minorHAnsi" w:cstheme="minorHAnsi" w:hint="cs"/>
          <w:sz w:val="24"/>
          <w:szCs w:val="24"/>
          <w:rtl/>
        </w:rPr>
        <w:t>קודקודים תחת שורש מסויים</w:t>
      </w:r>
      <w:r w:rsidR="00646CA9">
        <w:rPr>
          <w:rFonts w:asciiTheme="minorHAnsi" w:eastAsia="David Libre" w:hAnsiTheme="minorHAnsi" w:cstheme="minorHAnsi" w:hint="cs"/>
          <w:sz w:val="24"/>
          <w:szCs w:val="24"/>
          <w:rtl/>
        </w:rPr>
        <w:t xml:space="preserve"> </w:t>
      </w:r>
      <w:r w:rsidR="009D0F77">
        <w:rPr>
          <w:rFonts w:asciiTheme="minorHAnsi" w:eastAsia="David Libre" w:hAnsiTheme="minorHAnsi" w:cstheme="minorHAnsi" w:hint="cs"/>
          <w:sz w:val="24"/>
          <w:szCs w:val="24"/>
          <w:rtl/>
        </w:rPr>
        <w:t xml:space="preserve">לאחר שסיימנו לחקור את נכדי הבן </w:t>
      </w:r>
      <w:r w:rsidR="00646CA9">
        <w:rPr>
          <w:rFonts w:asciiTheme="minorHAnsi" w:eastAsia="David Libre" w:hAnsiTheme="minorHAnsi" w:cstheme="minorHAnsi" w:hint="cs"/>
          <w:sz w:val="24"/>
          <w:szCs w:val="24"/>
          <w:rtl/>
        </w:rPr>
        <w:t xml:space="preserve">הראשון שלו. </w:t>
      </w:r>
      <w:r w:rsidR="00883DD6">
        <w:rPr>
          <w:rFonts w:asciiTheme="minorHAnsi" w:eastAsia="David Libre" w:hAnsiTheme="minorHAnsi" w:cstheme="minorHAnsi" w:hint="cs"/>
          <w:sz w:val="24"/>
          <w:szCs w:val="24"/>
          <w:rtl/>
        </w:rPr>
        <w:t xml:space="preserve">לאחר שהבן הראשון יקבל את ערכו נוכל לגזור </w:t>
      </w:r>
      <w:commentRangeStart w:id="70"/>
      <w:r w:rsidR="00A32BB8">
        <w:rPr>
          <w:rFonts w:asciiTheme="minorHAnsi" w:eastAsia="David Libre" w:hAnsiTheme="minorHAnsi" w:cstheme="minorHAnsi" w:hint="cs"/>
          <w:sz w:val="24"/>
          <w:szCs w:val="24"/>
          <w:rtl/>
        </w:rPr>
        <w:t>נ</w:t>
      </w:r>
      <w:ins w:id="71" w:author="Nagar, Omer" w:date="2020-10-24T13:07:00Z">
        <w:r w:rsidR="00714C4E">
          <w:rPr>
            <w:rFonts w:asciiTheme="minorHAnsi" w:eastAsia="David Libre" w:hAnsiTheme="minorHAnsi" w:cstheme="minorHAnsi" w:hint="cs"/>
            <w:sz w:val="24"/>
            <w:szCs w:val="24"/>
            <w:rtl/>
          </w:rPr>
          <w:t>כ</w:t>
        </w:r>
      </w:ins>
      <w:del w:id="72" w:author="Nagar, Omer" w:date="2020-10-24T13:07:00Z">
        <w:r w:rsidR="00A32BB8" w:rsidDel="00714C4E">
          <w:rPr>
            <w:rFonts w:asciiTheme="minorHAnsi" w:eastAsia="David Libre" w:hAnsiTheme="minorHAnsi" w:cstheme="minorHAnsi" w:hint="cs"/>
            <w:sz w:val="24"/>
            <w:szCs w:val="24"/>
            <w:rtl/>
          </w:rPr>
          <w:delText>ח</w:delText>
        </w:r>
      </w:del>
      <w:r w:rsidR="00A32BB8">
        <w:rPr>
          <w:rFonts w:asciiTheme="minorHAnsi" w:eastAsia="David Libre" w:hAnsiTheme="minorHAnsi" w:cstheme="minorHAnsi" w:hint="cs"/>
          <w:sz w:val="24"/>
          <w:szCs w:val="24"/>
          <w:rtl/>
        </w:rPr>
        <w:t xml:space="preserve">דים </w:t>
      </w:r>
      <w:commentRangeEnd w:id="70"/>
      <w:r w:rsidR="001A1DE3">
        <w:rPr>
          <w:rStyle w:val="CommentReference"/>
          <w:rtl/>
        </w:rPr>
        <w:commentReference w:id="70"/>
      </w:r>
      <w:r w:rsidR="00A32BB8">
        <w:rPr>
          <w:rFonts w:asciiTheme="minorHAnsi" w:eastAsia="David Libre" w:hAnsiTheme="minorHAnsi" w:cstheme="minorHAnsi" w:hint="cs"/>
          <w:sz w:val="24"/>
          <w:szCs w:val="24"/>
          <w:rtl/>
        </w:rPr>
        <w:t>מבנים אחרים במידה והתועלת האפשרית מהם קטנה יותר.</w:t>
      </w:r>
    </w:p>
    <w:p w14:paraId="5C88390A" w14:textId="0985D6F7" w:rsidR="003F156F" w:rsidRDefault="00360E1C" w:rsidP="003F156F">
      <w:pPr>
        <w:pStyle w:val="ListParagraph"/>
        <w:spacing w:after="0" w:line="240" w:lineRule="auto"/>
        <w:ind w:left="0" w:firstLine="360"/>
        <w:rPr>
          <w:rFonts w:asciiTheme="minorHAnsi" w:eastAsia="David Libre" w:hAnsiTheme="minorHAnsi" w:cstheme="minorHAnsi"/>
          <w:sz w:val="24"/>
          <w:szCs w:val="24"/>
          <w:rtl/>
        </w:rPr>
      </w:pPr>
      <w:r>
        <w:rPr>
          <w:rFonts w:asciiTheme="minorHAnsi" w:eastAsia="David Libre" w:hAnsiTheme="minorHAnsi" w:cstheme="minorHAnsi" w:hint="cs"/>
          <w:sz w:val="24"/>
          <w:szCs w:val="24"/>
          <w:rtl/>
        </w:rPr>
        <w:t xml:space="preserve">החוקרים השוו בין מספר החישובים הנדרשים למציאת פתרון </w:t>
      </w:r>
      <w:r w:rsidR="00D96D68">
        <w:rPr>
          <w:rFonts w:asciiTheme="minorHAnsi" w:eastAsia="David Libre" w:hAnsiTheme="minorHAnsi" w:cstheme="minorHAnsi" w:hint="cs"/>
          <w:sz w:val="24"/>
          <w:szCs w:val="24"/>
          <w:rtl/>
        </w:rPr>
        <w:t xml:space="preserve">בשימוש בגיזומים במקרה הטוב ביותר והגרוע ביותר. </w:t>
      </w:r>
      <w:r w:rsidR="00CC7945">
        <w:rPr>
          <w:rFonts w:asciiTheme="minorHAnsi" w:eastAsia="David Libre" w:hAnsiTheme="minorHAnsi" w:cstheme="minorHAnsi" w:hint="cs"/>
          <w:sz w:val="24"/>
          <w:szCs w:val="24"/>
          <w:rtl/>
        </w:rPr>
        <w:t>תחת הנחות המקרה הטוב ביותר</w:t>
      </w:r>
      <w:r w:rsidR="00553D2C">
        <w:rPr>
          <w:rFonts w:asciiTheme="minorHAnsi" w:eastAsia="David Libre" w:hAnsiTheme="minorHAnsi" w:cstheme="minorHAnsi" w:hint="cs"/>
          <w:sz w:val="24"/>
          <w:szCs w:val="24"/>
          <w:rtl/>
        </w:rPr>
        <w:t xml:space="preserve"> </w:t>
      </w:r>
      <w:r w:rsidR="00CC7945">
        <w:rPr>
          <w:rFonts w:asciiTheme="minorHAnsi" w:eastAsia="David Libre" w:hAnsiTheme="minorHAnsi" w:cstheme="minorHAnsi"/>
          <w:sz w:val="24"/>
          <w:szCs w:val="24"/>
        </w:rPr>
        <w:t xml:space="preserve"> </w:t>
      </w:r>
      <w:r w:rsidR="00D96D68">
        <w:rPr>
          <w:rFonts w:asciiTheme="minorHAnsi" w:eastAsia="David Libre" w:hAnsiTheme="minorHAnsi" w:cstheme="minorHAnsi"/>
          <w:sz w:val="24"/>
          <w:szCs w:val="24"/>
        </w:rPr>
        <w:t>Deep Pruning</w:t>
      </w:r>
      <w:r w:rsidR="00CC7945">
        <w:rPr>
          <w:rFonts w:asciiTheme="minorHAnsi" w:eastAsia="David Libre" w:hAnsiTheme="minorHAnsi" w:cstheme="minorHAnsi" w:hint="cs"/>
          <w:sz w:val="24"/>
          <w:szCs w:val="24"/>
          <w:rtl/>
        </w:rPr>
        <w:t xml:space="preserve">הוא הגיזום היעיל ביותר </w:t>
      </w:r>
      <w:r w:rsidR="00553D2C">
        <w:rPr>
          <w:rFonts w:asciiTheme="minorHAnsi" w:eastAsia="David Libre" w:hAnsiTheme="minorHAnsi" w:cstheme="minorHAnsi" w:hint="cs"/>
          <w:sz w:val="24"/>
          <w:szCs w:val="24"/>
          <w:rtl/>
        </w:rPr>
        <w:t>ותחת הנחות המקרה הגרוע ביותר הוא הגיזום הכי פחות אפקטיבי.</w:t>
      </w:r>
      <w:r w:rsidR="008F45B5">
        <w:rPr>
          <w:rFonts w:asciiTheme="minorHAnsi" w:eastAsia="David Libre" w:hAnsiTheme="minorHAnsi" w:cstheme="minorHAnsi" w:hint="cs"/>
          <w:sz w:val="24"/>
          <w:szCs w:val="24"/>
          <w:rtl/>
        </w:rPr>
        <w:t xml:space="preserve"> ב</w:t>
      </w:r>
      <w:r w:rsidR="00236D5D">
        <w:rPr>
          <w:rFonts w:asciiTheme="minorHAnsi" w:eastAsia="David Libre" w:hAnsiTheme="minorHAnsi" w:cstheme="minorHAnsi"/>
          <w:sz w:val="24"/>
          <w:szCs w:val="24"/>
        </w:rPr>
        <w:t>Shallow Pruning</w:t>
      </w:r>
      <w:r w:rsidR="00236D5D">
        <w:rPr>
          <w:rFonts w:asciiTheme="minorHAnsi" w:eastAsia="David Libre" w:hAnsiTheme="minorHAnsi" w:cstheme="minorHAnsi" w:hint="cs"/>
          <w:sz w:val="24"/>
          <w:szCs w:val="24"/>
          <w:rtl/>
        </w:rPr>
        <w:t xml:space="preserve"> אמנם </w:t>
      </w:r>
      <w:r w:rsidR="008F45B5">
        <w:rPr>
          <w:rFonts w:asciiTheme="minorHAnsi" w:eastAsia="David Libre" w:hAnsiTheme="minorHAnsi" w:cstheme="minorHAnsi" w:hint="cs"/>
          <w:sz w:val="24"/>
          <w:szCs w:val="24"/>
          <w:rtl/>
        </w:rPr>
        <w:t xml:space="preserve">מתבצעים פחות חישובים מאשר ב </w:t>
      </w:r>
      <w:r w:rsidR="008F45B5">
        <w:rPr>
          <w:rFonts w:asciiTheme="minorHAnsi" w:eastAsia="David Libre" w:hAnsiTheme="minorHAnsi" w:cstheme="minorHAnsi"/>
          <w:sz w:val="24"/>
          <w:szCs w:val="24"/>
        </w:rPr>
        <w:t>Simple Shallow Pruning</w:t>
      </w:r>
      <w:r w:rsidR="00306F38">
        <w:rPr>
          <w:rFonts w:asciiTheme="minorHAnsi" w:eastAsia="David Libre" w:hAnsiTheme="minorHAnsi" w:cstheme="minorHAnsi" w:hint="cs"/>
          <w:sz w:val="24"/>
          <w:szCs w:val="24"/>
          <w:rtl/>
        </w:rPr>
        <w:t xml:space="preserve"> אבל נעשה שימוש נרחב יותר ב</w:t>
      </w:r>
      <w:r w:rsidR="00CA180B">
        <w:rPr>
          <w:rFonts w:asciiTheme="minorHAnsi" w:eastAsia="David Libre" w:hAnsiTheme="minorHAnsi" w:cstheme="minorHAnsi" w:hint="cs"/>
          <w:sz w:val="24"/>
          <w:szCs w:val="24"/>
          <w:rtl/>
        </w:rPr>
        <w:t>פוינטרים.</w:t>
      </w:r>
    </w:p>
    <w:p w14:paraId="6E9484DD" w14:textId="7D8EB253" w:rsidR="00CA180B" w:rsidRDefault="00CA180B" w:rsidP="003F156F">
      <w:pPr>
        <w:pStyle w:val="ListParagraph"/>
        <w:spacing w:after="0" w:line="240" w:lineRule="auto"/>
        <w:ind w:left="0" w:firstLine="360"/>
        <w:rPr>
          <w:rFonts w:asciiTheme="minorHAnsi" w:eastAsia="David Libre" w:hAnsiTheme="minorHAnsi" w:cstheme="minorHAnsi"/>
          <w:sz w:val="24"/>
          <w:szCs w:val="24"/>
          <w:rtl/>
        </w:rPr>
      </w:pPr>
      <w:r>
        <w:rPr>
          <w:rFonts w:asciiTheme="minorHAnsi" w:eastAsia="David Libre" w:hAnsiTheme="minorHAnsi" w:cstheme="minorHAnsi" w:hint="cs"/>
          <w:sz w:val="24"/>
          <w:szCs w:val="24"/>
          <w:rtl/>
        </w:rPr>
        <w:t>חשיבות המאמר לפרוייקט שלנו היא גבוה</w:t>
      </w:r>
      <w:r w:rsidR="00F4657C">
        <w:rPr>
          <w:rFonts w:asciiTheme="minorHAnsi" w:eastAsia="David Libre" w:hAnsiTheme="minorHAnsi" w:cstheme="minorHAnsi" w:hint="cs"/>
          <w:sz w:val="24"/>
          <w:szCs w:val="24"/>
          <w:rtl/>
        </w:rPr>
        <w:t>ה</w:t>
      </w:r>
      <w:r>
        <w:rPr>
          <w:rFonts w:asciiTheme="minorHAnsi" w:eastAsia="David Libre" w:hAnsiTheme="minorHAnsi" w:cstheme="minorHAnsi" w:hint="cs"/>
          <w:sz w:val="24"/>
          <w:szCs w:val="24"/>
          <w:rtl/>
        </w:rPr>
        <w:t xml:space="preserve">. המאמר מציג לראשונה את אלגוריתם </w:t>
      </w:r>
      <w:proofErr w:type="spellStart"/>
      <w:r>
        <w:rPr>
          <w:rFonts w:asciiTheme="minorHAnsi" w:eastAsia="David Libre" w:hAnsiTheme="minorHAnsi" w:cstheme="minorHAnsi"/>
          <w:sz w:val="24"/>
          <w:szCs w:val="24"/>
        </w:rPr>
        <w:t>maxN</w:t>
      </w:r>
      <w:proofErr w:type="spellEnd"/>
      <w:r>
        <w:rPr>
          <w:rFonts w:asciiTheme="minorHAnsi" w:eastAsia="David Libre" w:hAnsiTheme="minorHAnsi" w:cstheme="minorHAnsi" w:hint="cs"/>
          <w:sz w:val="24"/>
          <w:szCs w:val="24"/>
          <w:rtl/>
        </w:rPr>
        <w:t xml:space="preserve"> </w:t>
      </w:r>
      <w:r w:rsidR="00F4657C">
        <w:rPr>
          <w:rFonts w:asciiTheme="minorHAnsi" w:eastAsia="David Libre" w:hAnsiTheme="minorHAnsi" w:cstheme="minorHAnsi"/>
          <w:sz w:val="24"/>
          <w:szCs w:val="24"/>
          <w:rtl/>
        </w:rPr>
        <w:t>–</w:t>
      </w:r>
      <w:r w:rsidR="00F4657C">
        <w:rPr>
          <w:rFonts w:asciiTheme="minorHAnsi" w:eastAsia="David Libre" w:hAnsiTheme="minorHAnsi" w:cstheme="minorHAnsi" w:hint="cs"/>
          <w:sz w:val="24"/>
          <w:szCs w:val="24"/>
          <w:rtl/>
        </w:rPr>
        <w:t xml:space="preserve"> אלגוריתם חיפוש מוכר למשחקים מרובי משתתפים, המוזכר רבות בספרות ונעשה בו שימוש נרחב בפרקטיקה. במאמר הקודם ראינו כיצד החוקרים </w:t>
      </w:r>
      <w:r w:rsidR="003C2018">
        <w:rPr>
          <w:rFonts w:asciiTheme="minorHAnsi" w:eastAsia="David Libre" w:hAnsiTheme="minorHAnsi" w:cstheme="minorHAnsi" w:hint="cs"/>
          <w:sz w:val="24"/>
          <w:szCs w:val="24"/>
          <w:rtl/>
        </w:rPr>
        <w:t xml:space="preserve">השתמשו בעקרון המינימקס ובגיזומי אלפא בטא על מנת </w:t>
      </w:r>
      <w:r w:rsidR="00B90E0F">
        <w:rPr>
          <w:rFonts w:asciiTheme="minorHAnsi" w:eastAsia="David Libre" w:hAnsiTheme="minorHAnsi" w:cstheme="minorHAnsi" w:hint="cs"/>
          <w:sz w:val="24"/>
          <w:szCs w:val="24"/>
          <w:rtl/>
        </w:rPr>
        <w:t>לתאר</w:t>
      </w:r>
      <w:r w:rsidR="003C2018">
        <w:rPr>
          <w:rFonts w:asciiTheme="minorHAnsi" w:eastAsia="David Libre" w:hAnsiTheme="minorHAnsi" w:cstheme="minorHAnsi" w:hint="cs"/>
          <w:sz w:val="24"/>
          <w:szCs w:val="24"/>
          <w:rtl/>
        </w:rPr>
        <w:t xml:space="preserve"> חיפוש אחר פתרון תת-אופטימלי מוגבל </w:t>
      </w:r>
      <w:r w:rsidR="00B90E0F">
        <w:rPr>
          <w:rFonts w:asciiTheme="minorHAnsi" w:eastAsia="David Libre" w:hAnsiTheme="minorHAnsi" w:cstheme="minorHAnsi" w:hint="cs"/>
          <w:sz w:val="24"/>
          <w:szCs w:val="24"/>
          <w:rtl/>
        </w:rPr>
        <w:t>במשחקים לשני שחקנים. מאחר ואנו מחפשים אחר אלגוריתם דומה עבור משחקים מרובי משתתפים, ולאור הדמיון בין האלגוריתם לאלגוריתם ה</w:t>
      </w:r>
      <w:r w:rsidR="00B90E0F">
        <w:rPr>
          <w:rFonts w:asciiTheme="minorHAnsi" w:eastAsia="David Libre" w:hAnsiTheme="minorHAnsi" w:cstheme="minorHAnsi"/>
          <w:sz w:val="24"/>
          <w:szCs w:val="24"/>
        </w:rPr>
        <w:t>minimax</w:t>
      </w:r>
      <w:r w:rsidR="00915705">
        <w:rPr>
          <w:rFonts w:asciiTheme="minorHAnsi" w:eastAsia="David Libre" w:hAnsiTheme="minorHAnsi" w:cstheme="minorHAnsi" w:hint="cs"/>
          <w:sz w:val="24"/>
          <w:szCs w:val="24"/>
          <w:rtl/>
        </w:rPr>
        <w:t>,</w:t>
      </w:r>
      <w:r w:rsidR="00B90E0F">
        <w:rPr>
          <w:rFonts w:asciiTheme="minorHAnsi" w:eastAsia="David Libre" w:hAnsiTheme="minorHAnsi" w:cstheme="minorHAnsi" w:hint="cs"/>
          <w:sz w:val="24"/>
          <w:szCs w:val="24"/>
          <w:rtl/>
        </w:rPr>
        <w:t xml:space="preserve"> והדמי</w:t>
      </w:r>
      <w:r w:rsidR="00B92A64">
        <w:rPr>
          <w:rFonts w:asciiTheme="minorHAnsi" w:eastAsia="David Libre" w:hAnsiTheme="minorHAnsi" w:cstheme="minorHAnsi" w:hint="cs"/>
          <w:sz w:val="24"/>
          <w:szCs w:val="24"/>
          <w:rtl/>
        </w:rPr>
        <w:t>ו</w:t>
      </w:r>
      <w:r w:rsidR="00B90E0F">
        <w:rPr>
          <w:rFonts w:asciiTheme="minorHAnsi" w:eastAsia="David Libre" w:hAnsiTheme="minorHAnsi" w:cstheme="minorHAnsi" w:hint="cs"/>
          <w:sz w:val="24"/>
          <w:szCs w:val="24"/>
          <w:rtl/>
        </w:rPr>
        <w:t xml:space="preserve">ן בין הגיזומים שמבצע לאלו של אלפא בטא </w:t>
      </w:r>
      <w:r w:rsidR="00B90E0F">
        <w:rPr>
          <w:rFonts w:asciiTheme="minorHAnsi" w:eastAsia="David Libre" w:hAnsiTheme="minorHAnsi" w:cstheme="minorHAnsi"/>
          <w:sz w:val="24"/>
          <w:szCs w:val="24"/>
          <w:rtl/>
        </w:rPr>
        <w:t>–</w:t>
      </w:r>
      <w:r w:rsidR="00B90E0F">
        <w:rPr>
          <w:rFonts w:asciiTheme="minorHAnsi" w:eastAsia="David Libre" w:hAnsiTheme="minorHAnsi" w:cstheme="minorHAnsi" w:hint="cs"/>
          <w:sz w:val="24"/>
          <w:szCs w:val="24"/>
          <w:rtl/>
        </w:rPr>
        <w:t xml:space="preserve"> סביר מאוד להניח שאלגוריתם זה </w:t>
      </w:r>
      <w:r w:rsidR="008334D1">
        <w:rPr>
          <w:rFonts w:asciiTheme="minorHAnsi" w:eastAsia="David Libre" w:hAnsiTheme="minorHAnsi" w:cstheme="minorHAnsi" w:hint="cs"/>
          <w:sz w:val="24"/>
          <w:szCs w:val="24"/>
          <w:rtl/>
        </w:rPr>
        <w:t>יקח חלק בפתרון שנציע בפרוייקט שלנו.</w:t>
      </w:r>
    </w:p>
    <w:p w14:paraId="672F3265" w14:textId="18AD4C26" w:rsidR="007F4128" w:rsidRPr="0023231F" w:rsidRDefault="007F4128" w:rsidP="00B321DF">
      <w:pPr>
        <w:spacing w:line="276" w:lineRule="auto"/>
        <w:rPr>
          <w:rFonts w:asciiTheme="minorHAnsi" w:eastAsia="David Libre" w:hAnsiTheme="minorHAnsi" w:cstheme="minorHAnsi"/>
          <w:sz w:val="24"/>
          <w:szCs w:val="24"/>
          <w:rtl/>
        </w:rPr>
      </w:pPr>
    </w:p>
    <w:p w14:paraId="4B4F0028" w14:textId="30C5DAC5" w:rsidR="007F4128" w:rsidRPr="0023231F" w:rsidRDefault="007F4128" w:rsidP="00B321DF">
      <w:pPr>
        <w:spacing w:line="276" w:lineRule="auto"/>
        <w:rPr>
          <w:rFonts w:asciiTheme="minorHAnsi" w:eastAsia="David Libre" w:hAnsiTheme="minorHAnsi" w:cstheme="minorHAnsi"/>
          <w:sz w:val="24"/>
          <w:szCs w:val="24"/>
          <w:rtl/>
        </w:rPr>
      </w:pPr>
    </w:p>
    <w:p w14:paraId="3166820C" w14:textId="4497CEF7" w:rsidR="007F4128" w:rsidRPr="0023231F" w:rsidRDefault="007F4128" w:rsidP="00B321DF">
      <w:pPr>
        <w:spacing w:line="276" w:lineRule="auto"/>
        <w:rPr>
          <w:rFonts w:asciiTheme="minorHAnsi" w:eastAsia="David Libre" w:hAnsiTheme="minorHAnsi" w:cstheme="minorHAnsi"/>
          <w:sz w:val="24"/>
          <w:szCs w:val="24"/>
          <w:rtl/>
        </w:rPr>
      </w:pPr>
    </w:p>
    <w:p w14:paraId="0EEBB3F3" w14:textId="1CF2575F" w:rsidR="007F4128" w:rsidRDefault="007F4128" w:rsidP="00B321DF">
      <w:pPr>
        <w:spacing w:line="276" w:lineRule="auto"/>
        <w:rPr>
          <w:rFonts w:asciiTheme="minorHAnsi" w:eastAsia="David Libre" w:hAnsiTheme="minorHAnsi" w:cstheme="minorHAnsi"/>
          <w:sz w:val="24"/>
          <w:szCs w:val="24"/>
          <w:rtl/>
        </w:rPr>
      </w:pPr>
    </w:p>
    <w:p w14:paraId="6C8A45C8" w14:textId="77777777" w:rsidR="00561D77" w:rsidRDefault="00561D77" w:rsidP="00EE5AA0">
      <w:pPr>
        <w:spacing w:after="0" w:line="240" w:lineRule="auto"/>
        <w:jc w:val="center"/>
        <w:rPr>
          <w:rFonts w:asciiTheme="minorHAnsi" w:eastAsia="David Libre" w:hAnsiTheme="minorHAnsi" w:cstheme="minorHAnsi"/>
          <w:bCs/>
          <w:sz w:val="24"/>
          <w:szCs w:val="24"/>
          <w:rtl/>
        </w:rPr>
      </w:pPr>
    </w:p>
    <w:p w14:paraId="3376710A" w14:textId="44939364" w:rsidR="00EE5AA0" w:rsidRDefault="00EE5AA0" w:rsidP="00EE5AA0">
      <w:pPr>
        <w:spacing w:after="0" w:line="240" w:lineRule="auto"/>
        <w:jc w:val="center"/>
        <w:rPr>
          <w:rFonts w:asciiTheme="minorHAnsi" w:eastAsia="David Libre" w:hAnsiTheme="minorHAnsi" w:cstheme="minorHAnsi"/>
          <w:bCs/>
          <w:sz w:val="24"/>
          <w:szCs w:val="24"/>
          <w:rtl/>
        </w:rPr>
      </w:pPr>
      <w:bookmarkStart w:id="73" w:name="מאמר3"/>
      <w:bookmarkEnd w:id="73"/>
      <w:r w:rsidRPr="0023231F">
        <w:rPr>
          <w:rFonts w:asciiTheme="minorHAnsi" w:eastAsia="David Libre" w:hAnsiTheme="minorHAnsi" w:cstheme="minorHAnsi"/>
          <w:bCs/>
          <w:sz w:val="24"/>
          <w:szCs w:val="24"/>
          <w:rtl/>
        </w:rPr>
        <w:lastRenderedPageBreak/>
        <w:t xml:space="preserve">סיכום מאמר 3 – </w:t>
      </w:r>
      <w:r w:rsidRPr="00A73708">
        <w:rPr>
          <w:rFonts w:asciiTheme="minorHAnsi" w:eastAsia="David Libre" w:hAnsiTheme="minorHAnsi" w:cstheme="minorHAnsi"/>
          <w:b/>
          <w:sz w:val="24"/>
          <w:szCs w:val="24"/>
        </w:rPr>
        <w:t>Best Reply Search</w:t>
      </w:r>
      <w:r w:rsidRPr="00A73708">
        <w:rPr>
          <w:rFonts w:asciiTheme="minorHAnsi" w:eastAsia="David Libre" w:hAnsiTheme="minorHAnsi" w:cstheme="minorHAnsi"/>
          <w:b/>
          <w:sz w:val="24"/>
          <w:szCs w:val="24"/>
          <w:rtl/>
        </w:rPr>
        <w:t xml:space="preserve"> </w:t>
      </w:r>
      <w:r w:rsidRPr="0023231F">
        <w:rPr>
          <w:rFonts w:asciiTheme="minorHAnsi" w:eastAsia="David Libre" w:hAnsiTheme="minorHAnsi" w:cstheme="minorHAnsi"/>
          <w:bCs/>
          <w:sz w:val="24"/>
          <w:szCs w:val="24"/>
          <w:rtl/>
        </w:rPr>
        <w:t>למשחק מרובה שחקנים</w:t>
      </w:r>
    </w:p>
    <w:p w14:paraId="61DB55C3" w14:textId="77777777" w:rsidR="00EE5AA0" w:rsidRDefault="00EE5AA0" w:rsidP="00EE5AA0">
      <w:pPr>
        <w:spacing w:after="0" w:line="240" w:lineRule="auto"/>
        <w:jc w:val="center"/>
        <w:rPr>
          <w:rFonts w:asciiTheme="minorHAnsi" w:eastAsia="David Libre" w:hAnsiTheme="minorHAnsi" w:cstheme="minorHAnsi"/>
          <w:bCs/>
          <w:sz w:val="24"/>
          <w:szCs w:val="24"/>
        </w:rPr>
      </w:pPr>
      <w:bookmarkStart w:id="74" w:name="_Hlk53343364"/>
      <w:r w:rsidRPr="004C069B">
        <w:rPr>
          <w:rFonts w:asciiTheme="minorHAnsi" w:eastAsia="David Libre" w:hAnsiTheme="minorHAnsi" w:cstheme="minorHAnsi"/>
          <w:bCs/>
          <w:sz w:val="24"/>
          <w:szCs w:val="24"/>
        </w:rPr>
        <w:t xml:space="preserve">Best-Reply Search </w:t>
      </w:r>
      <w:bookmarkEnd w:id="74"/>
      <w:r w:rsidRPr="004C069B">
        <w:rPr>
          <w:rFonts w:asciiTheme="minorHAnsi" w:eastAsia="David Libre" w:hAnsiTheme="minorHAnsi" w:cstheme="minorHAnsi"/>
          <w:bCs/>
          <w:sz w:val="24"/>
          <w:szCs w:val="24"/>
        </w:rPr>
        <w:t>for Multi-Player Games</w:t>
      </w:r>
      <w:r>
        <w:rPr>
          <w:rFonts w:asciiTheme="minorHAnsi" w:eastAsia="David Libre" w:hAnsiTheme="minorHAnsi" w:cstheme="minorHAnsi"/>
          <w:bCs/>
          <w:sz w:val="24"/>
          <w:szCs w:val="24"/>
        </w:rPr>
        <w:t xml:space="preserve"> [</w:t>
      </w:r>
      <w:proofErr w:type="spellStart"/>
      <w:r w:rsidRPr="004C069B">
        <w:rPr>
          <w:rFonts w:asciiTheme="minorHAnsi" w:eastAsia="David Libre" w:hAnsiTheme="minorHAnsi" w:cstheme="minorHAnsi"/>
          <w:bCs/>
          <w:sz w:val="24"/>
          <w:szCs w:val="24"/>
        </w:rPr>
        <w:t>Schadd</w:t>
      </w:r>
      <w:proofErr w:type="spellEnd"/>
      <w:r w:rsidRPr="004C069B">
        <w:rPr>
          <w:rFonts w:asciiTheme="minorHAnsi" w:eastAsia="David Libre" w:hAnsiTheme="minorHAnsi" w:cstheme="minorHAnsi"/>
          <w:bCs/>
          <w:sz w:val="24"/>
          <w:szCs w:val="24"/>
        </w:rPr>
        <w:t xml:space="preserve"> et al.</w:t>
      </w:r>
      <w:r>
        <w:rPr>
          <w:rFonts w:asciiTheme="minorHAnsi" w:eastAsia="David Libre" w:hAnsiTheme="minorHAnsi" w:cstheme="minorHAnsi"/>
          <w:bCs/>
          <w:sz w:val="24"/>
          <w:szCs w:val="24"/>
        </w:rPr>
        <w:t>,</w:t>
      </w:r>
      <w:r w:rsidRPr="004C069B">
        <w:rPr>
          <w:rFonts w:asciiTheme="minorHAnsi" w:eastAsia="David Libre" w:hAnsiTheme="minorHAnsi" w:cstheme="minorHAnsi"/>
          <w:bCs/>
          <w:sz w:val="24"/>
          <w:szCs w:val="24"/>
        </w:rPr>
        <w:t xml:space="preserve"> 2011]</w:t>
      </w:r>
    </w:p>
    <w:p w14:paraId="3675FE78" w14:textId="77777777" w:rsidR="00EE5AA0" w:rsidRPr="0023231F" w:rsidRDefault="00EE5AA0" w:rsidP="00EE5AA0">
      <w:pPr>
        <w:spacing w:after="0" w:line="240" w:lineRule="auto"/>
        <w:jc w:val="center"/>
        <w:rPr>
          <w:rFonts w:asciiTheme="minorHAnsi" w:eastAsia="David Libre" w:hAnsiTheme="minorHAnsi" w:cstheme="minorHAnsi"/>
          <w:bCs/>
          <w:sz w:val="24"/>
          <w:szCs w:val="24"/>
        </w:rPr>
      </w:pPr>
    </w:p>
    <w:p w14:paraId="67B01942" w14:textId="3E5BE712" w:rsidR="00EE5AA0" w:rsidRPr="0023231F" w:rsidRDefault="00EE5AA0">
      <w:pPr>
        <w:spacing w:after="0" w:line="240" w:lineRule="auto"/>
        <w:rPr>
          <w:rFonts w:asciiTheme="minorHAnsi" w:eastAsia="David Libre" w:hAnsiTheme="minorHAnsi" w:cstheme="minorHAnsi"/>
          <w:sz w:val="24"/>
          <w:szCs w:val="24"/>
          <w:rtl/>
        </w:rPr>
        <w:pPrChange w:id="75" w:author="Nagar, Omer" w:date="2020-10-24T13:58:00Z">
          <w:pPr>
            <w:spacing w:after="0" w:line="240" w:lineRule="auto"/>
            <w:ind w:firstLine="360"/>
          </w:pPr>
        </w:pPrChange>
      </w:pPr>
      <w:r w:rsidRPr="0023231F">
        <w:rPr>
          <w:rFonts w:asciiTheme="minorHAnsi" w:eastAsia="David Libre" w:hAnsiTheme="minorHAnsi" w:cstheme="minorHAnsi"/>
          <w:sz w:val="24"/>
          <w:szCs w:val="24"/>
          <w:rtl/>
        </w:rPr>
        <w:t xml:space="preserve">מאמר זה מציע אלגוריתם בשם </w:t>
      </w:r>
      <w:r w:rsidRPr="004C069B">
        <w:rPr>
          <w:rFonts w:asciiTheme="minorHAnsi" w:eastAsia="David Libre" w:hAnsiTheme="minorHAnsi" w:cstheme="minorHAnsi"/>
          <w:sz w:val="24"/>
          <w:szCs w:val="24"/>
        </w:rPr>
        <w:t>Best-Reply Search</w:t>
      </w:r>
      <w:r w:rsidR="002E3C25">
        <w:rPr>
          <w:rFonts w:asciiTheme="minorHAnsi" w:eastAsia="David Libre" w:hAnsiTheme="minorHAnsi" w:cstheme="minorHAnsi"/>
          <w:sz w:val="24"/>
          <w:szCs w:val="24"/>
        </w:rPr>
        <w:t xml:space="preserve"> (BRS)</w:t>
      </w:r>
      <w:r w:rsidRPr="0023231F">
        <w:rPr>
          <w:rFonts w:asciiTheme="minorHAnsi" w:eastAsia="David Libre" w:hAnsiTheme="minorHAnsi" w:cstheme="minorHAnsi"/>
          <w:sz w:val="24"/>
          <w:szCs w:val="24"/>
          <w:rtl/>
        </w:rPr>
        <w:t xml:space="preserve"> למשחקים דטרמיניסטיים מרובי שחקנים עם מידע מושלם</w:t>
      </w:r>
      <w:r>
        <w:rPr>
          <w:rFonts w:asciiTheme="minorHAnsi" w:eastAsia="David Libre" w:hAnsiTheme="minorHAnsi" w:cstheme="minorHAnsi" w:hint="cs"/>
          <w:sz w:val="24"/>
          <w:szCs w:val="24"/>
          <w:rtl/>
        </w:rPr>
        <w:t xml:space="preserve">, כאשר יחודיות </w:t>
      </w:r>
      <w:r w:rsidR="00152DDB">
        <w:rPr>
          <w:rFonts w:asciiTheme="minorHAnsi" w:eastAsia="David Libre" w:hAnsiTheme="minorHAnsi" w:cstheme="minorHAnsi" w:hint="cs"/>
          <w:sz w:val="24"/>
          <w:szCs w:val="24"/>
          <w:rtl/>
        </w:rPr>
        <w:t>האלגוריתם</w:t>
      </w:r>
      <w:r w:rsidRPr="0023231F">
        <w:rPr>
          <w:rFonts w:asciiTheme="minorHAnsi" w:eastAsia="David Libre" w:hAnsiTheme="minorHAnsi" w:cstheme="minorHAnsi"/>
          <w:sz w:val="24"/>
          <w:szCs w:val="24"/>
          <w:rtl/>
        </w:rPr>
        <w:t xml:space="preserve"> </w:t>
      </w:r>
      <w:r>
        <w:rPr>
          <w:rFonts w:asciiTheme="minorHAnsi" w:eastAsia="David Libre" w:hAnsiTheme="minorHAnsi" w:cstheme="minorHAnsi" w:hint="cs"/>
          <w:sz w:val="24"/>
          <w:szCs w:val="24"/>
          <w:rtl/>
        </w:rPr>
        <w:t>היא ש</w:t>
      </w:r>
      <w:r w:rsidRPr="0023231F">
        <w:rPr>
          <w:rFonts w:asciiTheme="minorHAnsi" w:eastAsia="David Libre" w:hAnsiTheme="minorHAnsi" w:cstheme="minorHAnsi"/>
          <w:sz w:val="24"/>
          <w:szCs w:val="24"/>
          <w:rtl/>
        </w:rPr>
        <w:t xml:space="preserve">רק המתמודד עם פעולת הנגד החזקה ביותר </w:t>
      </w:r>
      <w:commentRangeStart w:id="76"/>
      <w:r w:rsidRPr="0023231F">
        <w:rPr>
          <w:rFonts w:asciiTheme="minorHAnsi" w:eastAsia="David Libre" w:hAnsiTheme="minorHAnsi" w:cstheme="minorHAnsi"/>
          <w:sz w:val="24"/>
          <w:szCs w:val="24"/>
          <w:rtl/>
        </w:rPr>
        <w:t>ר</w:t>
      </w:r>
      <w:del w:id="77" w:author="Nagar, Omer" w:date="2020-10-24T13:07:00Z">
        <w:r w:rsidRPr="0023231F" w:rsidDel="00714C4E">
          <w:rPr>
            <w:rFonts w:asciiTheme="minorHAnsi" w:eastAsia="David Libre" w:hAnsiTheme="minorHAnsi" w:cstheme="minorHAnsi"/>
            <w:sz w:val="24"/>
            <w:szCs w:val="24"/>
            <w:rtl/>
          </w:rPr>
          <w:delText>א</w:delText>
        </w:r>
      </w:del>
      <w:r w:rsidRPr="0023231F">
        <w:rPr>
          <w:rFonts w:asciiTheme="minorHAnsi" w:eastAsia="David Libre" w:hAnsiTheme="minorHAnsi" w:cstheme="minorHAnsi"/>
          <w:sz w:val="24"/>
          <w:szCs w:val="24"/>
          <w:rtl/>
        </w:rPr>
        <w:t>ש</w:t>
      </w:r>
      <w:ins w:id="78" w:author="Nagar, Omer" w:date="2020-10-24T13:07:00Z">
        <w:r w:rsidR="00714C4E">
          <w:rPr>
            <w:rFonts w:asciiTheme="minorHAnsi" w:eastAsia="David Libre" w:hAnsiTheme="minorHAnsi" w:cstheme="minorHAnsi" w:hint="cs"/>
            <w:sz w:val="24"/>
            <w:szCs w:val="24"/>
            <w:rtl/>
          </w:rPr>
          <w:t>א</w:t>
        </w:r>
      </w:ins>
      <w:r w:rsidRPr="0023231F">
        <w:rPr>
          <w:rFonts w:asciiTheme="minorHAnsi" w:eastAsia="David Libre" w:hAnsiTheme="minorHAnsi" w:cstheme="minorHAnsi"/>
          <w:sz w:val="24"/>
          <w:szCs w:val="24"/>
          <w:rtl/>
        </w:rPr>
        <w:t xml:space="preserve">י </w:t>
      </w:r>
      <w:commentRangeEnd w:id="76"/>
      <w:r w:rsidR="001A1DE3">
        <w:rPr>
          <w:rStyle w:val="CommentReference"/>
          <w:rtl/>
        </w:rPr>
        <w:commentReference w:id="76"/>
      </w:r>
      <w:r w:rsidRPr="0023231F">
        <w:rPr>
          <w:rFonts w:asciiTheme="minorHAnsi" w:eastAsia="David Libre" w:hAnsiTheme="minorHAnsi" w:cstheme="minorHAnsi"/>
          <w:sz w:val="24"/>
          <w:szCs w:val="24"/>
          <w:rtl/>
        </w:rPr>
        <w:t>לעשות צעד.</w:t>
      </w:r>
      <w:ins w:id="79" w:author="Nagar, Omer" w:date="2020-10-24T13:56:00Z">
        <w:r w:rsidR="00816B9A">
          <w:rPr>
            <w:rFonts w:asciiTheme="minorHAnsi" w:eastAsia="David Libre" w:hAnsiTheme="minorHAnsi" w:cstheme="minorHAnsi" w:hint="cs"/>
            <w:sz w:val="24"/>
            <w:szCs w:val="24"/>
            <w:rtl/>
          </w:rPr>
          <w:t xml:space="preserve"> </w:t>
        </w:r>
      </w:ins>
      <w:ins w:id="80" w:author="Nagar, Omer" w:date="2020-10-24T13:59:00Z">
        <w:r w:rsidR="007A7901">
          <w:rPr>
            <w:rFonts w:asciiTheme="minorHAnsi" w:eastAsia="David Libre" w:hAnsiTheme="minorHAnsi" w:cstheme="minorHAnsi" w:hint="cs"/>
            <w:sz w:val="24"/>
            <w:szCs w:val="24"/>
            <w:rtl/>
          </w:rPr>
          <w:t xml:space="preserve">בניסויים עליהם נסביר בהמשך האלגוריתם הציג </w:t>
        </w:r>
        <w:r w:rsidR="00C05CA7">
          <w:rPr>
            <w:rFonts w:asciiTheme="minorHAnsi" w:eastAsia="David Libre" w:hAnsiTheme="minorHAnsi" w:cstheme="minorHAnsi" w:hint="cs"/>
            <w:sz w:val="24"/>
            <w:szCs w:val="24"/>
            <w:rtl/>
          </w:rPr>
          <w:t>יכולות מרשימות ביחס לאלגוריתמים מוכרים אחרים.</w:t>
        </w:r>
      </w:ins>
      <w:del w:id="81" w:author="Nagar, Omer" w:date="2020-10-24T13:58:00Z">
        <w:r w:rsidRPr="0023231F" w:rsidDel="00694613">
          <w:rPr>
            <w:rFonts w:asciiTheme="minorHAnsi" w:eastAsia="David Libre" w:hAnsiTheme="minorHAnsi" w:cstheme="minorHAnsi"/>
            <w:sz w:val="24"/>
            <w:szCs w:val="24"/>
            <w:rtl/>
          </w:rPr>
          <w:delText xml:space="preserve"> </w:delText>
        </w:r>
        <w:r w:rsidRPr="0023231F" w:rsidDel="00694613">
          <w:rPr>
            <w:rFonts w:asciiTheme="minorHAnsi" w:eastAsia="David Libre" w:hAnsiTheme="minorHAnsi" w:cstheme="minorHAnsi"/>
            <w:sz w:val="24"/>
            <w:szCs w:val="24"/>
          </w:rPr>
          <w:delText>BRS</w:delText>
        </w:r>
        <w:r w:rsidRPr="0023231F" w:rsidDel="00694613">
          <w:rPr>
            <w:rFonts w:asciiTheme="minorHAnsi" w:eastAsia="David Libre" w:hAnsiTheme="minorHAnsi" w:cstheme="minorHAnsi"/>
            <w:sz w:val="24"/>
            <w:szCs w:val="24"/>
            <w:rtl/>
          </w:rPr>
          <w:delText xml:space="preserve"> נבחן בכמה משחקים ונמצא כי מביא תוצאות טובות יותר מ</w:delText>
        </w:r>
        <w:r w:rsidRPr="0023231F" w:rsidDel="00694613">
          <w:rPr>
            <w:rFonts w:asciiTheme="minorHAnsi" w:eastAsia="David Libre" w:hAnsiTheme="minorHAnsi" w:cstheme="minorHAnsi"/>
            <w:sz w:val="24"/>
            <w:szCs w:val="24"/>
          </w:rPr>
          <w:delText>maxN</w:delText>
        </w:r>
        <w:r w:rsidRPr="0023231F" w:rsidDel="00694613">
          <w:rPr>
            <w:rFonts w:asciiTheme="minorHAnsi" w:eastAsia="David Libre" w:hAnsiTheme="minorHAnsi" w:cstheme="minorHAnsi"/>
            <w:sz w:val="24"/>
            <w:szCs w:val="24"/>
            <w:rtl/>
          </w:rPr>
          <w:delText xml:space="preserve"> ובחלק מהמשחקים </w:delText>
        </w:r>
        <w:r w:rsidR="00DD125F" w:rsidRPr="0023231F" w:rsidDel="00694613">
          <w:rPr>
            <w:rFonts w:asciiTheme="minorHAnsi" w:eastAsia="David Libre" w:hAnsiTheme="minorHAnsi" w:cstheme="minorHAnsi"/>
            <w:sz w:val="24"/>
            <w:szCs w:val="24"/>
            <w:rtl/>
          </w:rPr>
          <w:delText xml:space="preserve">טובות יותר </w:delText>
        </w:r>
        <w:r w:rsidRPr="0023231F" w:rsidDel="00694613">
          <w:rPr>
            <w:rFonts w:asciiTheme="minorHAnsi" w:eastAsia="David Libre" w:hAnsiTheme="minorHAnsi" w:cstheme="minorHAnsi"/>
            <w:sz w:val="24"/>
            <w:szCs w:val="24"/>
            <w:rtl/>
          </w:rPr>
          <w:delText xml:space="preserve">גם </w:delText>
        </w:r>
        <w:commentRangeStart w:id="82"/>
        <w:r w:rsidRPr="0023231F" w:rsidDel="00694613">
          <w:rPr>
            <w:rFonts w:asciiTheme="minorHAnsi" w:eastAsia="David Libre" w:hAnsiTheme="minorHAnsi" w:cstheme="minorHAnsi"/>
            <w:sz w:val="24"/>
            <w:szCs w:val="24"/>
            <w:rtl/>
          </w:rPr>
          <w:delText>מ</w:delText>
        </w:r>
        <w:r w:rsidRPr="0023231F" w:rsidDel="00694613">
          <w:rPr>
            <w:rFonts w:asciiTheme="minorHAnsi" w:eastAsia="David Libre" w:hAnsiTheme="minorHAnsi" w:cstheme="minorHAnsi"/>
            <w:sz w:val="24"/>
            <w:szCs w:val="24"/>
          </w:rPr>
          <w:delText>Paranoid</w:delText>
        </w:r>
        <w:commentRangeEnd w:id="82"/>
        <w:r w:rsidR="001A1DE3" w:rsidDel="00694613">
          <w:rPr>
            <w:rStyle w:val="CommentReference"/>
          </w:rPr>
          <w:commentReference w:id="82"/>
        </w:r>
        <w:r w:rsidR="00A73708" w:rsidDel="00694613">
          <w:rPr>
            <w:rFonts w:asciiTheme="minorHAnsi" w:eastAsia="David Libre" w:hAnsiTheme="minorHAnsi" w:cstheme="minorHAnsi" w:hint="cs"/>
            <w:sz w:val="24"/>
            <w:szCs w:val="24"/>
            <w:rtl/>
          </w:rPr>
          <w:delText>.</w:delText>
        </w:r>
      </w:del>
    </w:p>
    <w:p w14:paraId="41C88C1F" w14:textId="28996379" w:rsidR="00FD4311" w:rsidRDefault="00190179" w:rsidP="00FD4311">
      <w:pPr>
        <w:spacing w:after="0" w:line="240" w:lineRule="auto"/>
        <w:ind w:firstLine="360"/>
        <w:rPr>
          <w:rFonts w:asciiTheme="minorHAnsi" w:eastAsia="David Libre" w:hAnsiTheme="minorHAnsi" w:cstheme="minorHAnsi"/>
          <w:sz w:val="24"/>
          <w:szCs w:val="24"/>
          <w:rtl/>
        </w:rPr>
      </w:pPr>
      <w:r>
        <w:rPr>
          <w:rFonts w:asciiTheme="minorHAnsi" w:eastAsia="David Libre" w:hAnsiTheme="minorHAnsi" w:cstheme="minorHAnsi" w:hint="cs"/>
          <w:sz w:val="24"/>
          <w:szCs w:val="24"/>
          <w:rtl/>
        </w:rPr>
        <w:t xml:space="preserve">אלגוריתמים שונים </w:t>
      </w:r>
      <w:r w:rsidR="00EE5AA0" w:rsidRPr="0023231F">
        <w:rPr>
          <w:rFonts w:asciiTheme="minorHAnsi" w:eastAsia="David Libre" w:hAnsiTheme="minorHAnsi" w:cstheme="minorHAnsi"/>
          <w:sz w:val="24"/>
          <w:szCs w:val="24"/>
          <w:rtl/>
        </w:rPr>
        <w:t xml:space="preserve">מניחים הנחות </w:t>
      </w:r>
      <w:r w:rsidR="001C7CE9">
        <w:rPr>
          <w:rFonts w:asciiTheme="minorHAnsi" w:eastAsia="David Libre" w:hAnsiTheme="minorHAnsi" w:cstheme="minorHAnsi" w:hint="cs"/>
          <w:sz w:val="24"/>
          <w:szCs w:val="24"/>
          <w:rtl/>
        </w:rPr>
        <w:t>לא ריאליות</w:t>
      </w:r>
      <w:r w:rsidR="00EE5AA0" w:rsidRPr="0023231F">
        <w:rPr>
          <w:rFonts w:asciiTheme="minorHAnsi" w:eastAsia="David Libre" w:hAnsiTheme="minorHAnsi" w:cstheme="minorHAnsi"/>
          <w:sz w:val="24"/>
          <w:szCs w:val="24"/>
          <w:rtl/>
        </w:rPr>
        <w:t xml:space="preserve"> לגבי המשחק</w:t>
      </w:r>
      <w:r w:rsidR="00BF01F9">
        <w:rPr>
          <w:rFonts w:asciiTheme="minorHAnsi" w:eastAsia="David Libre" w:hAnsiTheme="minorHAnsi" w:cstheme="minorHAnsi" w:hint="cs"/>
          <w:sz w:val="24"/>
          <w:szCs w:val="24"/>
          <w:rtl/>
        </w:rPr>
        <w:t>.</w:t>
      </w:r>
      <w:r w:rsidR="00EE5AA0" w:rsidRPr="0023231F">
        <w:rPr>
          <w:rFonts w:asciiTheme="minorHAnsi" w:eastAsia="David Libre" w:hAnsiTheme="minorHAnsi" w:cstheme="minorHAnsi"/>
          <w:sz w:val="24"/>
          <w:szCs w:val="24"/>
          <w:rtl/>
        </w:rPr>
        <w:t xml:space="preserve"> </w:t>
      </w:r>
      <w:r w:rsidR="00EE05EA" w:rsidRPr="0023231F">
        <w:rPr>
          <w:rFonts w:asciiTheme="minorHAnsi" w:eastAsia="David Libre" w:hAnsiTheme="minorHAnsi" w:cstheme="minorHAnsi"/>
          <w:sz w:val="24"/>
          <w:szCs w:val="24"/>
          <w:rtl/>
        </w:rPr>
        <w:t>ב</w:t>
      </w:r>
      <w:proofErr w:type="spellStart"/>
      <w:r w:rsidR="00EE05EA" w:rsidRPr="0023231F">
        <w:rPr>
          <w:rFonts w:asciiTheme="minorHAnsi" w:eastAsia="David Libre" w:hAnsiTheme="minorHAnsi" w:cstheme="minorHAnsi"/>
          <w:sz w:val="24"/>
          <w:szCs w:val="24"/>
        </w:rPr>
        <w:t>maxN</w:t>
      </w:r>
      <w:proofErr w:type="spellEnd"/>
      <w:r w:rsidR="00EE05EA" w:rsidRPr="0023231F">
        <w:rPr>
          <w:rFonts w:asciiTheme="minorHAnsi" w:eastAsia="David Libre" w:hAnsiTheme="minorHAnsi" w:cstheme="minorHAnsi"/>
          <w:sz w:val="24"/>
          <w:szCs w:val="24"/>
          <w:rtl/>
        </w:rPr>
        <w:t xml:space="preserve"> מניחים שיוויון בין מהלכים בעלי ערך שווה, אך שינוי חוק שבירת השוויון יכול להשפיע משמעותית על התוצאה.</w:t>
      </w:r>
      <w:r w:rsidR="00FD4311">
        <w:rPr>
          <w:rFonts w:asciiTheme="minorHAnsi" w:eastAsia="David Libre" w:hAnsiTheme="minorHAnsi" w:cstheme="minorHAnsi" w:hint="cs"/>
          <w:sz w:val="24"/>
          <w:szCs w:val="24"/>
          <w:rtl/>
        </w:rPr>
        <w:t xml:space="preserve"> כמו כן, </w:t>
      </w:r>
      <w:r w:rsidR="00826991">
        <w:rPr>
          <w:rFonts w:asciiTheme="minorHAnsi" w:eastAsia="David Libre" w:hAnsiTheme="minorHAnsi" w:cstheme="minorHAnsi" w:hint="cs"/>
          <w:sz w:val="24"/>
          <w:szCs w:val="24"/>
          <w:rtl/>
        </w:rPr>
        <w:t xml:space="preserve">האלגוריתם במידה רבה </w:t>
      </w:r>
      <w:r w:rsidR="00826991" w:rsidRPr="0023231F">
        <w:rPr>
          <w:rFonts w:asciiTheme="minorHAnsi" w:eastAsia="David Libre" w:hAnsiTheme="minorHAnsi" w:cstheme="minorHAnsi"/>
          <w:sz w:val="24"/>
          <w:szCs w:val="24"/>
          <w:rtl/>
        </w:rPr>
        <w:t xml:space="preserve">אופטימי מדי </w:t>
      </w:r>
      <w:r w:rsidR="00FD4311">
        <w:rPr>
          <w:rFonts w:asciiTheme="minorHAnsi" w:eastAsia="David Libre" w:hAnsiTheme="minorHAnsi" w:cstheme="minorHAnsi" w:hint="cs"/>
          <w:sz w:val="24"/>
          <w:szCs w:val="24"/>
          <w:rtl/>
        </w:rPr>
        <w:t>שכן</w:t>
      </w:r>
      <w:r w:rsidR="00826991" w:rsidRPr="0023231F">
        <w:rPr>
          <w:rFonts w:asciiTheme="minorHAnsi" w:eastAsia="David Libre" w:hAnsiTheme="minorHAnsi" w:cstheme="minorHAnsi"/>
          <w:sz w:val="24"/>
          <w:szCs w:val="24"/>
          <w:rtl/>
        </w:rPr>
        <w:t xml:space="preserve"> לא מתייחס לכך שהאויבים ישתפו פעולה</w:t>
      </w:r>
      <w:r w:rsidR="00170FD3">
        <w:rPr>
          <w:rFonts w:asciiTheme="minorHAnsi" w:eastAsia="David Libre" w:hAnsiTheme="minorHAnsi" w:cstheme="minorHAnsi" w:hint="cs"/>
          <w:sz w:val="24"/>
          <w:szCs w:val="24"/>
          <w:rtl/>
        </w:rPr>
        <w:t xml:space="preserve">. </w:t>
      </w:r>
      <w:r w:rsidR="00EE05EA" w:rsidRPr="0023231F">
        <w:rPr>
          <w:rFonts w:asciiTheme="minorHAnsi" w:eastAsia="David Libre" w:hAnsiTheme="minorHAnsi" w:cstheme="minorHAnsi"/>
          <w:sz w:val="24"/>
          <w:szCs w:val="24"/>
          <w:rtl/>
        </w:rPr>
        <w:t>בנוסף</w:t>
      </w:r>
      <w:r w:rsidR="00FD4311">
        <w:rPr>
          <w:rFonts w:asciiTheme="minorHAnsi" w:eastAsia="David Libre" w:hAnsiTheme="minorHAnsi" w:cstheme="minorHAnsi" w:hint="cs"/>
          <w:sz w:val="24"/>
          <w:szCs w:val="24"/>
          <w:rtl/>
        </w:rPr>
        <w:t xml:space="preserve"> מאפשר מאט</w:t>
      </w:r>
      <w:r w:rsidR="00EE05EA" w:rsidRPr="0023231F">
        <w:rPr>
          <w:rFonts w:asciiTheme="minorHAnsi" w:eastAsia="David Libre" w:hAnsiTheme="minorHAnsi" w:cstheme="minorHAnsi"/>
          <w:sz w:val="24"/>
          <w:szCs w:val="24"/>
          <w:rtl/>
        </w:rPr>
        <w:t xml:space="preserve"> מאוד גיזומים ביחס לאלגורימים אחרים. </w:t>
      </w:r>
    </w:p>
    <w:p w14:paraId="62A3D103" w14:textId="6BAF9E7B" w:rsidR="00EE05EA" w:rsidRDefault="00EE05EA" w:rsidP="00FD4311">
      <w:pPr>
        <w:spacing w:after="0" w:line="240" w:lineRule="auto"/>
        <w:ind w:firstLine="360"/>
        <w:rPr>
          <w:rFonts w:asciiTheme="minorHAnsi" w:eastAsia="David Libre" w:hAnsiTheme="minorHAnsi" w:cstheme="minorHAnsi"/>
          <w:sz w:val="24"/>
          <w:szCs w:val="24"/>
          <w:rtl/>
        </w:rPr>
      </w:pPr>
      <w:r w:rsidRPr="0023231F">
        <w:rPr>
          <w:rFonts w:asciiTheme="minorHAnsi" w:eastAsia="David Libre" w:hAnsiTheme="minorHAnsi" w:cstheme="minorHAnsi"/>
          <w:sz w:val="24"/>
          <w:szCs w:val="24"/>
          <w:rtl/>
        </w:rPr>
        <w:t>ב</w:t>
      </w:r>
      <w:r w:rsidRPr="0023231F">
        <w:rPr>
          <w:rFonts w:asciiTheme="minorHAnsi" w:eastAsia="David Libre" w:hAnsiTheme="minorHAnsi" w:cstheme="minorHAnsi"/>
          <w:sz w:val="24"/>
          <w:szCs w:val="24"/>
        </w:rPr>
        <w:t>Paranoid</w:t>
      </w:r>
      <w:r w:rsidRPr="0023231F">
        <w:rPr>
          <w:rFonts w:asciiTheme="minorHAnsi" w:eastAsia="David Libre" w:hAnsiTheme="minorHAnsi" w:cstheme="minorHAnsi"/>
          <w:sz w:val="24"/>
          <w:szCs w:val="24"/>
          <w:rtl/>
        </w:rPr>
        <w:t xml:space="preserve"> </w:t>
      </w:r>
      <w:r w:rsidR="00E50DF8">
        <w:rPr>
          <w:rFonts w:asciiTheme="minorHAnsi" w:eastAsia="David Libre" w:hAnsiTheme="minorHAnsi" w:cstheme="minorHAnsi" w:hint="cs"/>
          <w:sz w:val="24"/>
          <w:szCs w:val="24"/>
          <w:rtl/>
        </w:rPr>
        <w:t xml:space="preserve">ההנחה היא שכל השחקנים משחקים בקואליציה כנגד שחקן השורש. </w:t>
      </w:r>
      <w:r w:rsidR="00356C4E">
        <w:rPr>
          <w:rFonts w:asciiTheme="minorHAnsi" w:eastAsia="David Libre" w:hAnsiTheme="minorHAnsi" w:cstheme="minorHAnsi" w:hint="cs"/>
          <w:sz w:val="24"/>
          <w:szCs w:val="24"/>
          <w:rtl/>
        </w:rPr>
        <w:t xml:space="preserve">ההנחה </w:t>
      </w:r>
      <w:r w:rsidR="00933573">
        <w:rPr>
          <w:rFonts w:asciiTheme="minorHAnsi" w:eastAsia="David Libre" w:hAnsiTheme="minorHAnsi" w:cstheme="minorHAnsi" w:hint="cs"/>
          <w:sz w:val="24"/>
          <w:szCs w:val="24"/>
          <w:rtl/>
        </w:rPr>
        <w:t xml:space="preserve">אמנם </w:t>
      </w:r>
      <w:r w:rsidR="00356C4E">
        <w:rPr>
          <w:rFonts w:asciiTheme="minorHAnsi" w:eastAsia="David Libre" w:hAnsiTheme="minorHAnsi" w:cstheme="minorHAnsi" w:hint="cs"/>
          <w:sz w:val="24"/>
          <w:szCs w:val="24"/>
          <w:rtl/>
        </w:rPr>
        <w:t>מאפשרת</w:t>
      </w:r>
      <w:r w:rsidRPr="0023231F">
        <w:rPr>
          <w:rFonts w:asciiTheme="minorHAnsi" w:eastAsia="David Libre" w:hAnsiTheme="minorHAnsi" w:cstheme="minorHAnsi"/>
          <w:sz w:val="24"/>
          <w:szCs w:val="24"/>
          <w:rtl/>
        </w:rPr>
        <w:t xml:space="preserve"> רדוקציה ל</w:t>
      </w:r>
      <w:r w:rsidR="00356C4E">
        <w:rPr>
          <w:rFonts w:asciiTheme="minorHAnsi" w:eastAsia="David Libre" w:hAnsiTheme="minorHAnsi" w:cstheme="minorHAnsi" w:hint="cs"/>
          <w:sz w:val="24"/>
          <w:szCs w:val="24"/>
          <w:rtl/>
        </w:rPr>
        <w:t xml:space="preserve">עץ </w:t>
      </w:r>
      <w:r w:rsidRPr="0023231F">
        <w:rPr>
          <w:rFonts w:asciiTheme="minorHAnsi" w:eastAsia="David Libre" w:hAnsiTheme="minorHAnsi" w:cstheme="minorHAnsi"/>
          <w:sz w:val="24"/>
          <w:szCs w:val="24"/>
          <w:rtl/>
        </w:rPr>
        <w:t>משחק עם שני שחקנים ובכך ניתן לבצע גיזום אלפא בטא</w:t>
      </w:r>
      <w:r w:rsidR="00933573">
        <w:rPr>
          <w:rFonts w:asciiTheme="minorHAnsi" w:eastAsia="David Libre" w:hAnsiTheme="minorHAnsi" w:cstheme="minorHAnsi" w:hint="cs"/>
          <w:sz w:val="24"/>
          <w:szCs w:val="24"/>
          <w:rtl/>
        </w:rPr>
        <w:t>, אבל כאמור אינה מציאותית.</w:t>
      </w:r>
    </w:p>
    <w:p w14:paraId="41963F19" w14:textId="6FFACA9E" w:rsidR="00EE05EA" w:rsidRPr="0023231F" w:rsidRDefault="00933573" w:rsidP="00933573">
      <w:pPr>
        <w:spacing w:after="0" w:line="240" w:lineRule="auto"/>
        <w:ind w:firstLine="360"/>
        <w:rPr>
          <w:rFonts w:asciiTheme="minorHAnsi" w:eastAsia="David Libre" w:hAnsiTheme="minorHAnsi" w:cstheme="minorHAnsi"/>
          <w:sz w:val="24"/>
          <w:szCs w:val="24"/>
        </w:rPr>
      </w:pPr>
      <w:r>
        <w:rPr>
          <w:rFonts w:asciiTheme="minorHAnsi" w:eastAsia="David Libre" w:hAnsiTheme="minorHAnsi" w:cstheme="minorHAnsi" w:hint="cs"/>
          <w:sz w:val="24"/>
          <w:szCs w:val="24"/>
          <w:rtl/>
        </w:rPr>
        <w:t xml:space="preserve">האלגוריתם </w:t>
      </w:r>
      <w:r w:rsidR="00EE05EA" w:rsidRPr="0023231F">
        <w:rPr>
          <w:rFonts w:asciiTheme="minorHAnsi" w:eastAsia="David Libre" w:hAnsiTheme="minorHAnsi" w:cstheme="minorHAnsi"/>
          <w:sz w:val="24"/>
          <w:szCs w:val="24"/>
        </w:rPr>
        <w:t xml:space="preserve">The </w:t>
      </w:r>
      <w:proofErr w:type="spellStart"/>
      <w:r w:rsidR="00EE05EA" w:rsidRPr="0023231F">
        <w:rPr>
          <w:rFonts w:asciiTheme="minorHAnsi" w:eastAsia="David Libre" w:hAnsiTheme="minorHAnsi" w:cstheme="minorHAnsi"/>
          <w:sz w:val="24"/>
          <w:szCs w:val="24"/>
        </w:rPr>
        <w:t>Comixer</w:t>
      </w:r>
      <w:proofErr w:type="spellEnd"/>
      <w:r w:rsidR="00EE05EA" w:rsidRPr="0023231F">
        <w:rPr>
          <w:rFonts w:asciiTheme="minorHAnsi" w:eastAsia="David Libre" w:hAnsiTheme="minorHAnsi" w:cstheme="minorHAnsi"/>
          <w:sz w:val="24"/>
          <w:szCs w:val="24"/>
          <w:rtl/>
        </w:rPr>
        <w:t xml:space="preserve"> מניח שיש שיתופי פעולה נגד השחקן החזק ביותר בכל צומת. האלגוריתם יעבוד טוב אם יש שחקן מוביל, ויעילותו תפגע אם אין באמת שיתופי פעולה</w:t>
      </w:r>
      <w:r w:rsidR="00140304">
        <w:rPr>
          <w:rFonts w:asciiTheme="minorHAnsi" w:eastAsia="David Libre" w:hAnsiTheme="minorHAnsi" w:cstheme="minorHAnsi" w:hint="cs"/>
          <w:sz w:val="24"/>
          <w:szCs w:val="24"/>
          <w:rtl/>
        </w:rPr>
        <w:t>.</w:t>
      </w:r>
      <w:r w:rsidR="00EE05EA" w:rsidRPr="0023231F">
        <w:rPr>
          <w:rFonts w:asciiTheme="minorHAnsi" w:eastAsia="David Libre" w:hAnsiTheme="minorHAnsi" w:cstheme="minorHAnsi"/>
          <w:sz w:val="24"/>
          <w:szCs w:val="24"/>
          <w:rtl/>
        </w:rPr>
        <w:t xml:space="preserve"> החוקרים מסכמים שלאלגוריתם חסרונות רבים, ובהרבה מקרים שחקנים המשתמשים בו לא צוברים נקודות במשחק.</w:t>
      </w:r>
    </w:p>
    <w:p w14:paraId="50674A7B" w14:textId="63F05D62" w:rsidR="00EE5AA0" w:rsidRPr="0023231F" w:rsidDel="00D038D5" w:rsidRDefault="001C7CE9" w:rsidP="00FD390B">
      <w:pPr>
        <w:spacing w:after="0" w:line="240" w:lineRule="auto"/>
        <w:ind w:firstLine="360"/>
        <w:rPr>
          <w:del w:id="83" w:author="Nagar, Omer" w:date="2020-10-24T14:12:00Z"/>
          <w:rFonts w:asciiTheme="minorHAnsi" w:eastAsia="David Libre" w:hAnsiTheme="minorHAnsi" w:cstheme="minorHAnsi"/>
          <w:sz w:val="24"/>
          <w:szCs w:val="24"/>
          <w:rtl/>
        </w:rPr>
      </w:pPr>
      <w:r>
        <w:rPr>
          <w:rFonts w:asciiTheme="minorHAnsi" w:eastAsia="David Libre" w:hAnsiTheme="minorHAnsi" w:cstheme="minorHAnsi" w:hint="cs"/>
          <w:sz w:val="24"/>
          <w:szCs w:val="24"/>
          <w:rtl/>
        </w:rPr>
        <w:t>ל</w:t>
      </w:r>
      <w:r w:rsidR="00EE5AA0" w:rsidRPr="0023231F">
        <w:rPr>
          <w:rFonts w:asciiTheme="minorHAnsi" w:eastAsia="David Libre" w:hAnsiTheme="minorHAnsi" w:cstheme="minorHAnsi"/>
          <w:sz w:val="24"/>
          <w:szCs w:val="24"/>
        </w:rPr>
        <w:t>BRS</w:t>
      </w:r>
      <w:r w:rsidR="00EE5AA0" w:rsidRPr="0023231F">
        <w:rPr>
          <w:rFonts w:asciiTheme="minorHAnsi" w:eastAsia="David Libre" w:hAnsiTheme="minorHAnsi" w:cstheme="minorHAnsi"/>
          <w:sz w:val="24"/>
          <w:szCs w:val="24"/>
          <w:rtl/>
        </w:rPr>
        <w:t xml:space="preserve"> הנחה משלו </w:t>
      </w:r>
      <w:r w:rsidR="00C44A6B">
        <w:rPr>
          <w:rFonts w:asciiTheme="minorHAnsi" w:eastAsia="David Libre" w:hAnsiTheme="minorHAnsi" w:cstheme="minorHAnsi"/>
          <w:sz w:val="24"/>
          <w:szCs w:val="24"/>
          <w:rtl/>
        </w:rPr>
        <w:t>–</w:t>
      </w:r>
      <w:r w:rsidR="00EE5AA0" w:rsidRPr="0023231F">
        <w:rPr>
          <w:rFonts w:asciiTheme="minorHAnsi" w:eastAsia="David Libre" w:hAnsiTheme="minorHAnsi" w:cstheme="minorHAnsi"/>
          <w:sz w:val="24"/>
          <w:szCs w:val="24"/>
          <w:rtl/>
        </w:rPr>
        <w:t xml:space="preserve"> </w:t>
      </w:r>
      <w:r w:rsidR="00836ABB">
        <w:rPr>
          <w:rFonts w:asciiTheme="minorHAnsi" w:eastAsia="David Libre" w:hAnsiTheme="minorHAnsi" w:cstheme="minorHAnsi" w:hint="cs"/>
          <w:sz w:val="24"/>
          <w:szCs w:val="24"/>
          <w:rtl/>
        </w:rPr>
        <w:t>ב</w:t>
      </w:r>
      <w:r w:rsidR="00C44A6B">
        <w:rPr>
          <w:rFonts w:asciiTheme="minorHAnsi" w:eastAsia="David Libre" w:hAnsiTheme="minorHAnsi" w:cstheme="minorHAnsi" w:hint="cs"/>
          <w:sz w:val="24"/>
          <w:szCs w:val="24"/>
          <w:rtl/>
        </w:rPr>
        <w:t xml:space="preserve">כל </w:t>
      </w:r>
      <w:r w:rsidR="001A5147">
        <w:rPr>
          <w:rFonts w:asciiTheme="minorHAnsi" w:eastAsia="David Libre" w:hAnsiTheme="minorHAnsi" w:cstheme="minorHAnsi" w:hint="cs"/>
          <w:sz w:val="24"/>
          <w:szCs w:val="24"/>
          <w:rtl/>
        </w:rPr>
        <w:t xml:space="preserve">סיבוב </w:t>
      </w:r>
      <w:r w:rsidR="00EE5AA0" w:rsidRPr="0023231F">
        <w:rPr>
          <w:rFonts w:asciiTheme="minorHAnsi" w:eastAsia="David Libre" w:hAnsiTheme="minorHAnsi" w:cstheme="minorHAnsi"/>
          <w:sz w:val="24"/>
          <w:szCs w:val="24"/>
          <w:rtl/>
        </w:rPr>
        <w:t>רק שחקן אחד מנסה למזער את שחקן השורש, ו</w:t>
      </w:r>
      <w:r w:rsidR="00822772">
        <w:rPr>
          <w:rFonts w:asciiTheme="minorHAnsi" w:eastAsia="David Libre" w:hAnsiTheme="minorHAnsi" w:cstheme="minorHAnsi" w:hint="cs"/>
          <w:sz w:val="24"/>
          <w:szCs w:val="24"/>
          <w:rtl/>
        </w:rPr>
        <w:t>רק הוא ישחק לאחר שחקן השורש</w:t>
      </w:r>
      <w:ins w:id="84" w:author="Nagar, Omer" w:date="2020-10-24T14:04:00Z">
        <w:r w:rsidR="001D3EEA">
          <w:rPr>
            <w:rFonts w:asciiTheme="minorHAnsi" w:eastAsia="David Libre" w:hAnsiTheme="minorHAnsi" w:cstheme="minorHAnsi" w:hint="cs"/>
            <w:sz w:val="24"/>
            <w:szCs w:val="24"/>
            <w:rtl/>
          </w:rPr>
          <w:t>. בפועל</w:t>
        </w:r>
      </w:ins>
      <w:ins w:id="85" w:author="Nagar, Omer" w:date="2020-10-24T14:03:00Z">
        <w:r w:rsidR="007775C6">
          <w:rPr>
            <w:rFonts w:asciiTheme="minorHAnsi" w:eastAsia="David Libre" w:hAnsiTheme="minorHAnsi" w:cstheme="minorHAnsi" w:hint="cs"/>
            <w:sz w:val="24"/>
            <w:szCs w:val="24"/>
            <w:rtl/>
          </w:rPr>
          <w:t xml:space="preserve"> בכל תור שני שחקן השורש משחק </w:t>
        </w:r>
      </w:ins>
      <w:ins w:id="86" w:author="Nagar, Omer" w:date="2020-10-24T14:05:00Z">
        <w:r w:rsidR="001D3EEA">
          <w:rPr>
            <w:rFonts w:asciiTheme="minorHAnsi" w:eastAsia="David Libre" w:hAnsiTheme="minorHAnsi" w:cstheme="minorHAnsi" w:hint="cs"/>
            <w:sz w:val="24"/>
            <w:szCs w:val="24"/>
            <w:rtl/>
          </w:rPr>
          <w:t>ו</w:t>
        </w:r>
      </w:ins>
      <w:ins w:id="87" w:author="Nagar, Omer" w:date="2020-10-24T14:03:00Z">
        <w:r w:rsidR="007775C6">
          <w:rPr>
            <w:rFonts w:asciiTheme="minorHAnsi" w:eastAsia="David Libre" w:hAnsiTheme="minorHAnsi" w:cstheme="minorHAnsi" w:hint="cs"/>
            <w:sz w:val="24"/>
            <w:szCs w:val="24"/>
            <w:rtl/>
          </w:rPr>
          <w:t>מתקבל</w:t>
        </w:r>
      </w:ins>
      <w:ins w:id="88" w:author="Nagar, Omer" w:date="2020-10-24T14:04:00Z">
        <w:r w:rsidR="001D3EEA">
          <w:rPr>
            <w:rFonts w:asciiTheme="minorHAnsi" w:eastAsia="David Libre" w:hAnsiTheme="minorHAnsi" w:cstheme="minorHAnsi" w:hint="cs"/>
            <w:sz w:val="24"/>
            <w:szCs w:val="24"/>
            <w:rtl/>
          </w:rPr>
          <w:t xml:space="preserve"> עץ משחק זהה </w:t>
        </w:r>
      </w:ins>
      <w:ins w:id="89" w:author="Nagar, Omer" w:date="2020-10-24T14:05:00Z">
        <w:r w:rsidR="001D3EEA">
          <w:rPr>
            <w:rFonts w:asciiTheme="minorHAnsi" w:eastAsia="David Libre" w:hAnsiTheme="minorHAnsi" w:cstheme="minorHAnsi" w:hint="cs"/>
            <w:sz w:val="24"/>
            <w:szCs w:val="24"/>
            <w:rtl/>
          </w:rPr>
          <w:t>במבנהו</w:t>
        </w:r>
      </w:ins>
      <w:ins w:id="90" w:author="Nagar, Omer" w:date="2020-10-24T14:04:00Z">
        <w:r w:rsidR="001D3EEA">
          <w:rPr>
            <w:rFonts w:asciiTheme="minorHAnsi" w:eastAsia="David Libre" w:hAnsiTheme="minorHAnsi" w:cstheme="minorHAnsi" w:hint="cs"/>
            <w:sz w:val="24"/>
            <w:szCs w:val="24"/>
            <w:rtl/>
          </w:rPr>
          <w:t xml:space="preserve"> לעץ משחק לשני שחקנים</w:t>
        </w:r>
      </w:ins>
      <w:ins w:id="91" w:author="Nagar, Omer" w:date="2020-10-24T14:05:00Z">
        <w:r w:rsidR="000A485C">
          <w:rPr>
            <w:rFonts w:asciiTheme="minorHAnsi" w:eastAsia="David Libre" w:hAnsiTheme="minorHAnsi" w:cstheme="minorHAnsi" w:hint="cs"/>
            <w:sz w:val="24"/>
            <w:szCs w:val="24"/>
            <w:rtl/>
          </w:rPr>
          <w:t xml:space="preserve"> ונית</w:t>
        </w:r>
      </w:ins>
      <w:ins w:id="92" w:author="Nagar, Omer" w:date="2020-10-24T14:06:00Z">
        <w:r w:rsidR="000A485C">
          <w:rPr>
            <w:rFonts w:asciiTheme="minorHAnsi" w:eastAsia="David Libre" w:hAnsiTheme="minorHAnsi" w:cstheme="minorHAnsi" w:hint="cs"/>
            <w:sz w:val="24"/>
            <w:szCs w:val="24"/>
            <w:rtl/>
          </w:rPr>
          <w:t>ן לחפש בצורה דומה אחרי ערך ה</w:t>
        </w:r>
        <w:r w:rsidR="000A485C">
          <w:rPr>
            <w:rFonts w:asciiTheme="minorHAnsi" w:eastAsia="David Libre" w:hAnsiTheme="minorHAnsi" w:cstheme="minorHAnsi"/>
            <w:sz w:val="24"/>
            <w:szCs w:val="24"/>
          </w:rPr>
          <w:t>Minmax</w:t>
        </w:r>
      </w:ins>
      <w:r w:rsidR="00822772">
        <w:rPr>
          <w:rFonts w:asciiTheme="minorHAnsi" w:eastAsia="David Libre" w:hAnsiTheme="minorHAnsi" w:cstheme="minorHAnsi" w:hint="cs"/>
          <w:sz w:val="24"/>
          <w:szCs w:val="24"/>
          <w:rtl/>
        </w:rPr>
        <w:t xml:space="preserve">. </w:t>
      </w:r>
      <w:del w:id="93" w:author="Nagar, Omer" w:date="2020-10-24T14:09:00Z">
        <w:r w:rsidR="00EE5AA0" w:rsidRPr="0023231F" w:rsidDel="005C049B">
          <w:rPr>
            <w:rFonts w:asciiTheme="minorHAnsi" w:eastAsia="David Libre" w:hAnsiTheme="minorHAnsi" w:cstheme="minorHAnsi"/>
            <w:sz w:val="24"/>
            <w:szCs w:val="24"/>
            <w:rtl/>
          </w:rPr>
          <w:delText xml:space="preserve">האלגוריתם קובע תור מי לשחק </w:delText>
        </w:r>
        <w:r w:rsidR="00822772" w:rsidDel="005C049B">
          <w:rPr>
            <w:rFonts w:asciiTheme="minorHAnsi" w:eastAsia="David Libre" w:hAnsiTheme="minorHAnsi" w:cstheme="minorHAnsi" w:hint="cs"/>
            <w:sz w:val="24"/>
            <w:szCs w:val="24"/>
            <w:rtl/>
          </w:rPr>
          <w:delText>-</w:delText>
        </w:r>
        <w:r w:rsidR="004E57E9" w:rsidDel="005C049B">
          <w:rPr>
            <w:rFonts w:asciiTheme="minorHAnsi" w:eastAsia="David Libre" w:hAnsiTheme="minorHAnsi" w:cstheme="minorHAnsi" w:hint="cs"/>
            <w:sz w:val="24"/>
            <w:szCs w:val="24"/>
            <w:rtl/>
          </w:rPr>
          <w:delText xml:space="preserve"> </w:delText>
        </w:r>
      </w:del>
      <w:commentRangeStart w:id="94"/>
      <w:r w:rsidR="00EE5AA0" w:rsidRPr="0023231F">
        <w:rPr>
          <w:rFonts w:asciiTheme="minorHAnsi" w:eastAsia="David Libre" w:hAnsiTheme="minorHAnsi" w:cstheme="minorHAnsi"/>
          <w:sz w:val="24"/>
          <w:szCs w:val="24"/>
          <w:rtl/>
        </w:rPr>
        <w:t xml:space="preserve">בכל צומת </w:t>
      </w:r>
      <w:r w:rsidR="00EE5AA0" w:rsidRPr="0023231F">
        <w:rPr>
          <w:rFonts w:asciiTheme="minorHAnsi" w:eastAsia="David Libre" w:hAnsiTheme="minorHAnsi" w:cstheme="minorHAnsi"/>
          <w:sz w:val="24"/>
          <w:szCs w:val="24"/>
        </w:rPr>
        <w:t>MIN</w:t>
      </w:r>
      <w:r w:rsidR="00EE5AA0" w:rsidRPr="0023231F">
        <w:rPr>
          <w:rFonts w:asciiTheme="minorHAnsi" w:eastAsia="David Libre" w:hAnsiTheme="minorHAnsi" w:cstheme="minorHAnsi"/>
          <w:sz w:val="24"/>
          <w:szCs w:val="24"/>
          <w:rtl/>
        </w:rPr>
        <w:t xml:space="preserve"> </w:t>
      </w:r>
      <w:commentRangeEnd w:id="94"/>
      <w:r w:rsidR="001A1DE3">
        <w:rPr>
          <w:rStyle w:val="CommentReference"/>
          <w:rtl/>
        </w:rPr>
        <w:commentReference w:id="94"/>
      </w:r>
      <w:r w:rsidR="00EE5AA0" w:rsidRPr="0023231F">
        <w:rPr>
          <w:rFonts w:asciiTheme="minorHAnsi" w:eastAsia="David Libre" w:hAnsiTheme="minorHAnsi" w:cstheme="minorHAnsi"/>
          <w:sz w:val="24"/>
          <w:szCs w:val="24"/>
          <w:rtl/>
        </w:rPr>
        <w:t>יופיעו כל אפשרויות המשחק של כל היריבים של השורש</w:t>
      </w:r>
      <w:ins w:id="95" w:author="Nagar, Omer" w:date="2020-10-24T14:08:00Z">
        <w:r w:rsidR="000D5668">
          <w:rPr>
            <w:rFonts w:asciiTheme="minorHAnsi" w:eastAsia="David Libre" w:hAnsiTheme="minorHAnsi" w:cstheme="minorHAnsi" w:hint="cs"/>
            <w:sz w:val="24"/>
            <w:szCs w:val="24"/>
            <w:rtl/>
          </w:rPr>
          <w:t xml:space="preserve"> (שחקן ה</w:t>
        </w:r>
        <w:r w:rsidR="000D5668">
          <w:rPr>
            <w:rFonts w:asciiTheme="minorHAnsi" w:eastAsia="David Libre" w:hAnsiTheme="minorHAnsi" w:cstheme="minorHAnsi"/>
            <w:sz w:val="24"/>
            <w:szCs w:val="24"/>
          </w:rPr>
          <w:t>MAX</w:t>
        </w:r>
        <w:r w:rsidR="000D5668">
          <w:rPr>
            <w:rFonts w:asciiTheme="minorHAnsi" w:eastAsia="David Libre" w:hAnsiTheme="minorHAnsi" w:cstheme="minorHAnsi" w:hint="cs"/>
            <w:sz w:val="24"/>
            <w:szCs w:val="24"/>
            <w:rtl/>
          </w:rPr>
          <w:t>)</w:t>
        </w:r>
      </w:ins>
      <w:del w:id="96" w:author="Nagar, Omer" w:date="2020-10-24T14:09:00Z">
        <w:r w:rsidR="00EE5AA0" w:rsidRPr="0023231F" w:rsidDel="005C049B">
          <w:rPr>
            <w:rFonts w:asciiTheme="minorHAnsi" w:eastAsia="David Libre" w:hAnsiTheme="minorHAnsi" w:cstheme="minorHAnsi"/>
            <w:sz w:val="24"/>
            <w:szCs w:val="24"/>
            <w:rtl/>
          </w:rPr>
          <w:delText>.</w:delText>
        </w:r>
      </w:del>
      <w:r w:rsidR="00EE5AA0" w:rsidRPr="0023231F">
        <w:rPr>
          <w:rFonts w:asciiTheme="minorHAnsi" w:eastAsia="David Libre" w:hAnsiTheme="minorHAnsi" w:cstheme="minorHAnsi"/>
          <w:sz w:val="24"/>
          <w:szCs w:val="24"/>
          <w:rtl/>
        </w:rPr>
        <w:t xml:space="preserve"> </w:t>
      </w:r>
      <w:ins w:id="97" w:author="Nagar, Omer" w:date="2020-10-24T14:09:00Z">
        <w:r w:rsidR="005C049B">
          <w:rPr>
            <w:rFonts w:asciiTheme="minorHAnsi" w:eastAsia="David Libre" w:hAnsiTheme="minorHAnsi" w:cstheme="minorHAnsi" w:hint="cs"/>
            <w:sz w:val="24"/>
            <w:szCs w:val="24"/>
            <w:rtl/>
          </w:rPr>
          <w:t>ו</w:t>
        </w:r>
      </w:ins>
      <w:r w:rsidR="00EE5AA0" w:rsidRPr="0023231F">
        <w:rPr>
          <w:rFonts w:asciiTheme="minorHAnsi" w:eastAsia="David Libre" w:hAnsiTheme="minorHAnsi" w:cstheme="minorHAnsi"/>
          <w:sz w:val="24"/>
          <w:szCs w:val="24"/>
          <w:rtl/>
        </w:rPr>
        <w:t xml:space="preserve">האלגוריתם יבחר מבין המהלכים של כל השחקנים </w:t>
      </w:r>
      <w:r w:rsidR="006C2E04">
        <w:rPr>
          <w:rFonts w:asciiTheme="minorHAnsi" w:eastAsia="David Libre" w:hAnsiTheme="minorHAnsi" w:cstheme="minorHAnsi" w:hint="cs"/>
          <w:sz w:val="24"/>
          <w:szCs w:val="24"/>
          <w:rtl/>
        </w:rPr>
        <w:t xml:space="preserve">את </w:t>
      </w:r>
      <w:r w:rsidR="00EE5AA0" w:rsidRPr="0023231F">
        <w:rPr>
          <w:rFonts w:asciiTheme="minorHAnsi" w:eastAsia="David Libre" w:hAnsiTheme="minorHAnsi" w:cstheme="minorHAnsi"/>
          <w:sz w:val="24"/>
          <w:szCs w:val="24"/>
          <w:rtl/>
        </w:rPr>
        <w:t>המהלך שימזער את הניקוד של שחקן השורש.</w:t>
      </w:r>
      <w:r w:rsidR="00EE5AA0">
        <w:rPr>
          <w:rFonts w:asciiTheme="minorHAnsi" w:eastAsia="David Libre" w:hAnsiTheme="minorHAnsi" w:cstheme="minorHAnsi" w:hint="cs"/>
          <w:sz w:val="24"/>
          <w:szCs w:val="24"/>
          <w:rtl/>
        </w:rPr>
        <w:t xml:space="preserve"> </w:t>
      </w:r>
      <w:r w:rsidR="00EE5AA0" w:rsidRPr="0023231F">
        <w:rPr>
          <w:rFonts w:asciiTheme="minorHAnsi" w:eastAsia="David Libre" w:hAnsiTheme="minorHAnsi" w:cstheme="minorHAnsi"/>
          <w:sz w:val="24"/>
          <w:szCs w:val="24"/>
          <w:rtl/>
        </w:rPr>
        <w:t>יתרונו</w:t>
      </w:r>
      <w:r w:rsidR="00380F47">
        <w:rPr>
          <w:rFonts w:asciiTheme="minorHAnsi" w:eastAsia="David Libre" w:hAnsiTheme="minorHAnsi" w:cstheme="minorHAnsi" w:hint="cs"/>
          <w:sz w:val="24"/>
          <w:szCs w:val="24"/>
          <w:rtl/>
        </w:rPr>
        <w:t xml:space="preserve"> של</w:t>
      </w:r>
      <w:r w:rsidR="00EE5AA0" w:rsidRPr="0023231F">
        <w:rPr>
          <w:rFonts w:asciiTheme="minorHAnsi" w:eastAsia="David Libre" w:hAnsiTheme="minorHAnsi" w:cstheme="minorHAnsi"/>
          <w:sz w:val="24"/>
          <w:szCs w:val="24"/>
          <w:rtl/>
        </w:rPr>
        <w:t xml:space="preserve"> אלגוריתם </w:t>
      </w:r>
      <w:r w:rsidR="00EE5AA0" w:rsidRPr="0023231F">
        <w:rPr>
          <w:rFonts w:asciiTheme="minorHAnsi" w:eastAsia="David Libre" w:hAnsiTheme="minorHAnsi" w:cstheme="minorHAnsi"/>
          <w:sz w:val="24"/>
          <w:szCs w:val="24"/>
        </w:rPr>
        <w:t>BRS</w:t>
      </w:r>
      <w:r w:rsidR="00EE5AA0" w:rsidRPr="0023231F">
        <w:rPr>
          <w:rFonts w:asciiTheme="minorHAnsi" w:eastAsia="David Libre" w:hAnsiTheme="minorHAnsi" w:cstheme="minorHAnsi"/>
          <w:sz w:val="24"/>
          <w:szCs w:val="24"/>
          <w:rtl/>
        </w:rPr>
        <w:t xml:space="preserve"> על פני </w:t>
      </w:r>
      <w:proofErr w:type="spellStart"/>
      <w:r w:rsidR="00EE5AA0" w:rsidRPr="0023231F">
        <w:rPr>
          <w:rFonts w:asciiTheme="minorHAnsi" w:eastAsia="David Libre" w:hAnsiTheme="minorHAnsi" w:cstheme="minorHAnsi"/>
          <w:sz w:val="24"/>
          <w:szCs w:val="24"/>
        </w:rPr>
        <w:t>maxN</w:t>
      </w:r>
      <w:proofErr w:type="spellEnd"/>
      <w:r w:rsidR="00EE5AA0" w:rsidRPr="0023231F">
        <w:rPr>
          <w:rFonts w:asciiTheme="minorHAnsi" w:eastAsia="David Libre" w:hAnsiTheme="minorHAnsi" w:cstheme="minorHAnsi"/>
          <w:sz w:val="24"/>
          <w:szCs w:val="24"/>
          <w:rtl/>
        </w:rPr>
        <w:t xml:space="preserve"> </w:t>
      </w:r>
      <w:r w:rsidR="00380F47">
        <w:rPr>
          <w:rFonts w:asciiTheme="minorHAnsi" w:eastAsia="David Libre" w:hAnsiTheme="minorHAnsi" w:cstheme="minorHAnsi" w:hint="cs"/>
          <w:sz w:val="24"/>
          <w:szCs w:val="24"/>
          <w:rtl/>
        </w:rPr>
        <w:t>הוא שבכל</w:t>
      </w:r>
      <w:r w:rsidR="00EE5AA0" w:rsidRPr="0023231F">
        <w:rPr>
          <w:rFonts w:asciiTheme="minorHAnsi" w:eastAsia="David Libre" w:hAnsiTheme="minorHAnsi" w:cstheme="minorHAnsi"/>
          <w:sz w:val="24"/>
          <w:szCs w:val="24"/>
          <w:rtl/>
        </w:rPr>
        <w:t xml:space="preserve"> בכל חישוב</w:t>
      </w:r>
      <w:r w:rsidR="00380F47">
        <w:rPr>
          <w:rFonts w:asciiTheme="minorHAnsi" w:eastAsia="David Libre" w:hAnsiTheme="minorHAnsi" w:cstheme="minorHAnsi" w:hint="cs"/>
          <w:sz w:val="24"/>
          <w:szCs w:val="24"/>
          <w:rtl/>
        </w:rPr>
        <w:t xml:space="preserve"> בעל עומק קבוע</w:t>
      </w:r>
      <w:r w:rsidR="00EE5AA0" w:rsidRPr="0023231F">
        <w:rPr>
          <w:rFonts w:asciiTheme="minorHAnsi" w:eastAsia="David Libre" w:hAnsiTheme="minorHAnsi" w:cstheme="minorHAnsi"/>
          <w:sz w:val="24"/>
          <w:szCs w:val="24"/>
          <w:rtl/>
        </w:rPr>
        <w:t xml:space="preserve"> מפותחים יותר מהלכים של</w:t>
      </w:r>
      <w:commentRangeStart w:id="98"/>
      <w:r w:rsidR="00EE5AA0" w:rsidRPr="0023231F">
        <w:rPr>
          <w:rFonts w:asciiTheme="minorHAnsi" w:eastAsia="David Libre" w:hAnsiTheme="minorHAnsi" w:cstheme="minorHAnsi"/>
          <w:sz w:val="24"/>
          <w:szCs w:val="24"/>
          <w:rtl/>
        </w:rPr>
        <w:t xml:space="preserve"> שחקן </w:t>
      </w:r>
      <w:del w:id="99" w:author="Nagar, Omer" w:date="2020-10-24T14:14:00Z">
        <w:r w:rsidR="00EE5AA0" w:rsidRPr="0023231F" w:rsidDel="008E566F">
          <w:rPr>
            <w:rFonts w:asciiTheme="minorHAnsi" w:eastAsia="David Libre" w:hAnsiTheme="minorHAnsi" w:cstheme="minorHAnsi"/>
            <w:sz w:val="24"/>
            <w:szCs w:val="24"/>
            <w:rtl/>
          </w:rPr>
          <w:delText xml:space="preserve">המקסימום </w:delText>
        </w:r>
      </w:del>
      <w:commentRangeEnd w:id="98"/>
      <w:ins w:id="100" w:author="Nagar, Omer" w:date="2020-10-24T14:14:00Z">
        <w:r w:rsidR="008E566F">
          <w:rPr>
            <w:rFonts w:asciiTheme="minorHAnsi" w:eastAsia="David Libre" w:hAnsiTheme="minorHAnsi" w:cstheme="minorHAnsi" w:hint="cs"/>
            <w:sz w:val="24"/>
            <w:szCs w:val="24"/>
            <w:rtl/>
          </w:rPr>
          <w:t>השורש</w:t>
        </w:r>
        <w:r w:rsidR="008E566F" w:rsidRPr="0023231F">
          <w:rPr>
            <w:rFonts w:asciiTheme="minorHAnsi" w:eastAsia="David Libre" w:hAnsiTheme="minorHAnsi" w:cstheme="minorHAnsi"/>
            <w:sz w:val="24"/>
            <w:szCs w:val="24"/>
            <w:rtl/>
          </w:rPr>
          <w:t xml:space="preserve"> </w:t>
        </w:r>
      </w:ins>
      <w:r w:rsidR="001A1DE3">
        <w:rPr>
          <w:rStyle w:val="CommentReference"/>
          <w:rtl/>
        </w:rPr>
        <w:commentReference w:id="98"/>
      </w:r>
      <w:r w:rsidR="00EE5AA0" w:rsidRPr="0023231F">
        <w:rPr>
          <w:rFonts w:asciiTheme="minorHAnsi" w:eastAsia="David Libre" w:hAnsiTheme="minorHAnsi" w:cstheme="minorHAnsi"/>
          <w:sz w:val="24"/>
          <w:szCs w:val="24"/>
          <w:rtl/>
        </w:rPr>
        <w:t xml:space="preserve">מה </w:t>
      </w:r>
      <w:r w:rsidR="009E6C43">
        <w:rPr>
          <w:rFonts w:asciiTheme="minorHAnsi" w:eastAsia="David Libre" w:hAnsiTheme="minorHAnsi" w:cstheme="minorHAnsi" w:hint="cs"/>
          <w:sz w:val="24"/>
          <w:szCs w:val="24"/>
          <w:rtl/>
        </w:rPr>
        <w:t xml:space="preserve">שמאפשר </w:t>
      </w:r>
      <w:r w:rsidR="00EE5AA0" w:rsidRPr="0023231F">
        <w:rPr>
          <w:rFonts w:asciiTheme="minorHAnsi" w:eastAsia="David Libre" w:hAnsiTheme="minorHAnsi" w:cstheme="minorHAnsi"/>
          <w:sz w:val="24"/>
          <w:szCs w:val="24"/>
          <w:rtl/>
        </w:rPr>
        <w:t xml:space="preserve">תכנון ארוך טווח. </w:t>
      </w:r>
    </w:p>
    <w:p w14:paraId="25A121AF" w14:textId="48F7D567" w:rsidR="00EE5AA0" w:rsidRPr="0023231F" w:rsidRDefault="00083DE3" w:rsidP="003F26A9">
      <w:pPr>
        <w:spacing w:after="0" w:line="240" w:lineRule="auto"/>
        <w:ind w:firstLine="360"/>
        <w:rPr>
          <w:rFonts w:asciiTheme="minorHAnsi" w:eastAsia="David Libre" w:hAnsiTheme="minorHAnsi" w:cstheme="minorHAnsi"/>
          <w:sz w:val="24"/>
          <w:szCs w:val="24"/>
          <w:rtl/>
        </w:rPr>
      </w:pPr>
      <w:ins w:id="101" w:author="Nagar, Omer" w:date="2020-10-24T14:11:00Z">
        <w:r>
          <w:rPr>
            <w:rFonts w:asciiTheme="minorHAnsi" w:eastAsia="David Libre" w:hAnsiTheme="minorHAnsi" w:cstheme="minorHAnsi" w:hint="cs"/>
            <w:sz w:val="24"/>
            <w:szCs w:val="24"/>
            <w:rtl/>
          </w:rPr>
          <w:t>בדומה ל</w:t>
        </w:r>
        <w:r>
          <w:rPr>
            <w:rFonts w:asciiTheme="minorHAnsi" w:eastAsia="David Libre" w:hAnsiTheme="minorHAnsi" w:cstheme="minorHAnsi"/>
            <w:sz w:val="24"/>
            <w:szCs w:val="24"/>
          </w:rPr>
          <w:t>Paranoid</w:t>
        </w:r>
        <w:r>
          <w:rPr>
            <w:rFonts w:asciiTheme="minorHAnsi" w:eastAsia="David Libre" w:hAnsiTheme="minorHAnsi" w:cstheme="minorHAnsi" w:hint="cs"/>
            <w:sz w:val="24"/>
            <w:szCs w:val="24"/>
            <w:rtl/>
          </w:rPr>
          <w:t xml:space="preserve">, </w:t>
        </w:r>
      </w:ins>
      <w:r w:rsidR="00EE5AA0" w:rsidRPr="0023231F">
        <w:rPr>
          <w:rFonts w:asciiTheme="minorHAnsi" w:eastAsia="David Libre" w:hAnsiTheme="minorHAnsi" w:cstheme="minorHAnsi"/>
          <w:sz w:val="24"/>
          <w:szCs w:val="24"/>
          <w:rtl/>
        </w:rPr>
        <w:t>ההנחה ש</w:t>
      </w:r>
      <w:ins w:id="102" w:author="Nagar, Omer" w:date="2020-10-24T14:11:00Z">
        <w:r>
          <w:rPr>
            <w:rFonts w:asciiTheme="minorHAnsi" w:eastAsia="David Libre" w:hAnsiTheme="minorHAnsi" w:cstheme="minorHAnsi" w:hint="cs"/>
            <w:sz w:val="24"/>
            <w:szCs w:val="24"/>
            <w:rtl/>
          </w:rPr>
          <w:t xml:space="preserve">ל </w:t>
        </w:r>
      </w:ins>
      <w:r w:rsidR="00EE5AA0" w:rsidRPr="0023231F">
        <w:rPr>
          <w:rFonts w:asciiTheme="minorHAnsi" w:eastAsia="David Libre" w:hAnsiTheme="minorHAnsi" w:cstheme="minorHAnsi"/>
          <w:sz w:val="24"/>
          <w:szCs w:val="24"/>
          <w:rtl/>
        </w:rPr>
        <w:t>אלגוריתם</w:t>
      </w:r>
      <w:r w:rsidR="00EE5AA0">
        <w:rPr>
          <w:rFonts w:asciiTheme="minorHAnsi" w:eastAsia="David Libre" w:hAnsiTheme="minorHAnsi" w:cstheme="minorHAnsi" w:hint="cs"/>
          <w:sz w:val="24"/>
          <w:szCs w:val="24"/>
          <w:rtl/>
        </w:rPr>
        <w:t xml:space="preserve"> </w:t>
      </w:r>
      <w:del w:id="103" w:author="Nagar, Omer" w:date="2020-10-24T14:11:00Z">
        <w:r w:rsidR="00EE5AA0" w:rsidDel="00083DE3">
          <w:rPr>
            <w:rFonts w:asciiTheme="minorHAnsi" w:eastAsia="David Libre" w:hAnsiTheme="minorHAnsi" w:cstheme="minorHAnsi" w:hint="cs"/>
            <w:sz w:val="24"/>
            <w:szCs w:val="24"/>
            <w:rtl/>
          </w:rPr>
          <w:delText>זה</w:delText>
        </w:r>
        <w:r w:rsidR="00EE5AA0" w:rsidRPr="0023231F" w:rsidDel="00083DE3">
          <w:rPr>
            <w:rFonts w:asciiTheme="minorHAnsi" w:eastAsia="David Libre" w:hAnsiTheme="minorHAnsi" w:cstheme="minorHAnsi"/>
            <w:sz w:val="24"/>
            <w:szCs w:val="24"/>
            <w:rtl/>
          </w:rPr>
          <w:delText xml:space="preserve"> </w:delText>
        </w:r>
      </w:del>
      <w:ins w:id="104" w:author="Nagar, Omer" w:date="2020-10-24T14:11:00Z">
        <w:r>
          <w:rPr>
            <w:rFonts w:asciiTheme="minorHAnsi" w:eastAsia="David Libre" w:hAnsiTheme="minorHAnsi" w:cstheme="minorHAnsi"/>
            <w:sz w:val="24"/>
            <w:szCs w:val="24"/>
          </w:rPr>
          <w:t>BRS</w:t>
        </w:r>
        <w:r w:rsidRPr="0023231F">
          <w:rPr>
            <w:rFonts w:asciiTheme="minorHAnsi" w:eastAsia="David Libre" w:hAnsiTheme="minorHAnsi" w:cstheme="minorHAnsi"/>
            <w:sz w:val="24"/>
            <w:szCs w:val="24"/>
            <w:rtl/>
          </w:rPr>
          <w:t xml:space="preserve"> </w:t>
        </w:r>
      </w:ins>
      <w:del w:id="105" w:author="Nagar, Omer" w:date="2020-10-24T14:11:00Z">
        <w:r w:rsidR="00EE5AA0" w:rsidRPr="0023231F" w:rsidDel="00811CAC">
          <w:rPr>
            <w:rFonts w:asciiTheme="minorHAnsi" w:eastAsia="David Libre" w:hAnsiTheme="minorHAnsi" w:cstheme="minorHAnsi"/>
            <w:sz w:val="24"/>
            <w:szCs w:val="24"/>
            <w:rtl/>
          </w:rPr>
          <w:delText xml:space="preserve">מבצע </w:delText>
        </w:r>
        <w:commentRangeStart w:id="106"/>
        <w:r w:rsidR="00751409" w:rsidDel="00811CAC">
          <w:rPr>
            <w:rFonts w:asciiTheme="minorHAnsi" w:eastAsia="David Libre" w:hAnsiTheme="minorHAnsi" w:cstheme="minorHAnsi" w:hint="cs"/>
            <w:sz w:val="24"/>
            <w:szCs w:val="24"/>
            <w:rtl/>
          </w:rPr>
          <w:delText>מאפשרת</w:delText>
        </w:r>
        <w:commentRangeEnd w:id="106"/>
        <w:r w:rsidR="001A1DE3" w:rsidDel="00811CAC">
          <w:rPr>
            <w:rStyle w:val="CommentReference"/>
            <w:rtl/>
          </w:rPr>
          <w:commentReference w:id="106"/>
        </w:r>
      </w:del>
      <w:ins w:id="107" w:author="Nagar, Omer" w:date="2020-10-24T14:12:00Z">
        <w:r w:rsidR="00D038D5">
          <w:rPr>
            <w:rFonts w:asciiTheme="minorHAnsi" w:eastAsia="David Libre" w:hAnsiTheme="minorHAnsi" w:cstheme="minorHAnsi" w:hint="cs"/>
            <w:sz w:val="24"/>
            <w:szCs w:val="24"/>
            <w:rtl/>
          </w:rPr>
          <w:t>מבצעת</w:t>
        </w:r>
      </w:ins>
      <w:r w:rsidR="00E50DF8">
        <w:rPr>
          <w:rFonts w:asciiTheme="minorHAnsi" w:eastAsia="David Libre" w:hAnsiTheme="minorHAnsi" w:cstheme="minorHAnsi" w:hint="cs"/>
          <w:sz w:val="24"/>
          <w:szCs w:val="24"/>
          <w:rtl/>
        </w:rPr>
        <w:t xml:space="preserve"> </w:t>
      </w:r>
      <w:del w:id="108" w:author="Nagar, Omer" w:date="2020-10-24T14:10:00Z">
        <w:r w:rsidR="0070644C" w:rsidDel="00F73D4B">
          <w:rPr>
            <w:rFonts w:asciiTheme="minorHAnsi" w:eastAsia="David Libre" w:hAnsiTheme="minorHAnsi" w:cstheme="minorHAnsi" w:hint="cs"/>
            <w:sz w:val="24"/>
            <w:szCs w:val="24"/>
            <w:rtl/>
          </w:rPr>
          <w:delText>(</w:delText>
        </w:r>
        <w:r w:rsidR="00E50DF8" w:rsidDel="00F73D4B">
          <w:rPr>
            <w:rFonts w:asciiTheme="minorHAnsi" w:eastAsia="David Libre" w:hAnsiTheme="minorHAnsi" w:cstheme="minorHAnsi" w:hint="cs"/>
            <w:sz w:val="24"/>
            <w:szCs w:val="24"/>
            <w:rtl/>
          </w:rPr>
          <w:delText>בדומה ל</w:delText>
        </w:r>
        <w:r w:rsidR="00E50DF8" w:rsidDel="00F73D4B">
          <w:rPr>
            <w:rFonts w:asciiTheme="minorHAnsi" w:eastAsia="David Libre" w:hAnsiTheme="minorHAnsi" w:cstheme="minorHAnsi"/>
            <w:sz w:val="24"/>
            <w:szCs w:val="24"/>
          </w:rPr>
          <w:delText>Paranoid</w:delText>
        </w:r>
        <w:r w:rsidR="0070644C" w:rsidDel="00F73D4B">
          <w:rPr>
            <w:rFonts w:asciiTheme="minorHAnsi" w:eastAsia="David Libre" w:hAnsiTheme="minorHAnsi" w:cstheme="minorHAnsi" w:hint="cs"/>
            <w:sz w:val="24"/>
            <w:szCs w:val="24"/>
            <w:rtl/>
          </w:rPr>
          <w:delText>)</w:delText>
        </w:r>
        <w:r w:rsidR="00E50DF8" w:rsidDel="00F73D4B">
          <w:rPr>
            <w:rFonts w:asciiTheme="minorHAnsi" w:eastAsia="David Libre" w:hAnsiTheme="minorHAnsi" w:cstheme="minorHAnsi" w:hint="cs"/>
            <w:sz w:val="24"/>
            <w:szCs w:val="24"/>
            <w:rtl/>
          </w:rPr>
          <w:delText xml:space="preserve"> </w:delText>
        </w:r>
      </w:del>
      <w:commentRangeStart w:id="109"/>
      <w:r w:rsidR="00E50DF8">
        <w:rPr>
          <w:rFonts w:asciiTheme="minorHAnsi" w:eastAsia="David Libre" w:hAnsiTheme="minorHAnsi" w:cstheme="minorHAnsi" w:hint="cs"/>
          <w:sz w:val="24"/>
          <w:szCs w:val="24"/>
          <w:rtl/>
        </w:rPr>
        <w:t>רדוקציה ל</w:t>
      </w:r>
      <w:r w:rsidR="009B75E3">
        <w:rPr>
          <w:rFonts w:asciiTheme="minorHAnsi" w:eastAsia="David Libre" w:hAnsiTheme="minorHAnsi" w:cstheme="minorHAnsi" w:hint="cs"/>
          <w:sz w:val="24"/>
          <w:szCs w:val="24"/>
          <w:rtl/>
        </w:rPr>
        <w:t xml:space="preserve">עץ </w:t>
      </w:r>
      <w:r w:rsidR="00E50DF8">
        <w:rPr>
          <w:rFonts w:asciiTheme="minorHAnsi" w:eastAsia="David Libre" w:hAnsiTheme="minorHAnsi" w:cstheme="minorHAnsi" w:hint="cs"/>
          <w:sz w:val="24"/>
          <w:szCs w:val="24"/>
          <w:rtl/>
        </w:rPr>
        <w:t>משחק</w:t>
      </w:r>
      <w:r w:rsidR="00751409">
        <w:rPr>
          <w:rFonts w:asciiTheme="minorHAnsi" w:eastAsia="David Libre" w:hAnsiTheme="minorHAnsi" w:cstheme="minorHAnsi" w:hint="cs"/>
          <w:sz w:val="24"/>
          <w:szCs w:val="24"/>
          <w:rtl/>
        </w:rPr>
        <w:t xml:space="preserve"> לשני שחקני</w:t>
      </w:r>
      <w:r w:rsidR="009B75E3">
        <w:rPr>
          <w:rFonts w:asciiTheme="minorHAnsi" w:eastAsia="David Libre" w:hAnsiTheme="minorHAnsi" w:cstheme="minorHAnsi" w:hint="cs"/>
          <w:sz w:val="24"/>
          <w:szCs w:val="24"/>
          <w:rtl/>
        </w:rPr>
        <w:t xml:space="preserve">ם </w:t>
      </w:r>
      <w:del w:id="110" w:author="Nagar, Omer" w:date="2020-10-24T14:11:00Z">
        <w:r w:rsidR="009B75E3" w:rsidDel="00811CAC">
          <w:rPr>
            <w:rFonts w:asciiTheme="minorHAnsi" w:eastAsia="David Libre" w:hAnsiTheme="minorHAnsi" w:cstheme="minorHAnsi" w:hint="cs"/>
            <w:sz w:val="24"/>
            <w:szCs w:val="24"/>
            <w:rtl/>
          </w:rPr>
          <w:delText xml:space="preserve">ועל כן </w:delText>
        </w:r>
        <w:r w:rsidR="0070644C" w:rsidDel="00811CAC">
          <w:rPr>
            <w:rFonts w:asciiTheme="minorHAnsi" w:eastAsia="David Libre" w:hAnsiTheme="minorHAnsi" w:cstheme="minorHAnsi" w:hint="cs"/>
            <w:sz w:val="24"/>
            <w:szCs w:val="24"/>
            <w:rtl/>
          </w:rPr>
          <w:delText>נית</w:delText>
        </w:r>
      </w:del>
      <w:ins w:id="111" w:author="Nagar, Omer" w:date="2020-10-24T14:15:00Z">
        <w:r w:rsidR="002C59AE">
          <w:rPr>
            <w:rFonts w:asciiTheme="minorHAnsi" w:eastAsia="David Libre" w:hAnsiTheme="minorHAnsi" w:cstheme="minorHAnsi" w:hint="cs"/>
            <w:sz w:val="24"/>
            <w:szCs w:val="24"/>
            <w:rtl/>
          </w:rPr>
          <w:t xml:space="preserve">ולכן </w:t>
        </w:r>
      </w:ins>
      <w:del w:id="112" w:author="Nagar, Omer" w:date="2020-10-24T14:11:00Z">
        <w:r w:rsidR="0070644C" w:rsidDel="00811CAC">
          <w:rPr>
            <w:rFonts w:asciiTheme="minorHAnsi" w:eastAsia="David Libre" w:hAnsiTheme="minorHAnsi" w:cstheme="minorHAnsi" w:hint="cs"/>
            <w:sz w:val="24"/>
            <w:szCs w:val="24"/>
            <w:rtl/>
          </w:rPr>
          <w:delText>ן</w:delText>
        </w:r>
      </w:del>
      <w:ins w:id="113" w:author="Nagar, Omer" w:date="2020-10-24T14:14:00Z">
        <w:r w:rsidR="00242460">
          <w:rPr>
            <w:rFonts w:asciiTheme="minorHAnsi" w:eastAsia="David Libre" w:hAnsiTheme="minorHAnsi" w:cstheme="minorHAnsi" w:hint="cs"/>
            <w:sz w:val="24"/>
            <w:szCs w:val="24"/>
            <w:rtl/>
          </w:rPr>
          <w:t xml:space="preserve">ניתן </w:t>
        </w:r>
      </w:ins>
      <w:del w:id="114" w:author="Nagar, Omer" w:date="2020-10-24T14:13:00Z">
        <w:r w:rsidR="0070644C" w:rsidDel="008E566F">
          <w:rPr>
            <w:rFonts w:asciiTheme="minorHAnsi" w:eastAsia="David Libre" w:hAnsiTheme="minorHAnsi" w:cstheme="minorHAnsi" w:hint="cs"/>
            <w:sz w:val="24"/>
            <w:szCs w:val="24"/>
            <w:rtl/>
          </w:rPr>
          <w:delText xml:space="preserve"> </w:delText>
        </w:r>
      </w:del>
      <w:r w:rsidR="0070644C">
        <w:rPr>
          <w:rFonts w:asciiTheme="minorHAnsi" w:eastAsia="David Libre" w:hAnsiTheme="minorHAnsi" w:cstheme="minorHAnsi" w:hint="cs"/>
          <w:sz w:val="24"/>
          <w:szCs w:val="24"/>
          <w:rtl/>
        </w:rPr>
        <w:t>לבצע</w:t>
      </w:r>
      <w:r w:rsidR="009B75E3">
        <w:rPr>
          <w:rFonts w:asciiTheme="minorHAnsi" w:eastAsia="David Libre" w:hAnsiTheme="minorHAnsi" w:cstheme="minorHAnsi" w:hint="cs"/>
          <w:sz w:val="24"/>
          <w:szCs w:val="24"/>
          <w:rtl/>
        </w:rPr>
        <w:t xml:space="preserve"> גיזומי אלפא בטא</w:t>
      </w:r>
      <w:r w:rsidR="00F20D17">
        <w:rPr>
          <w:rFonts w:asciiTheme="minorHAnsi" w:eastAsia="David Libre" w:hAnsiTheme="minorHAnsi" w:cstheme="minorHAnsi" w:hint="cs"/>
          <w:sz w:val="24"/>
          <w:szCs w:val="24"/>
          <w:rtl/>
        </w:rPr>
        <w:t xml:space="preserve"> ויש שימצאו </w:t>
      </w:r>
      <w:del w:id="115" w:author="Nagar, Omer" w:date="2020-10-24T14:12:00Z">
        <w:r w:rsidR="00F20D17" w:rsidDel="00811CAC">
          <w:rPr>
            <w:rFonts w:asciiTheme="minorHAnsi" w:eastAsia="David Libre" w:hAnsiTheme="minorHAnsi" w:cstheme="minorHAnsi" w:hint="cs"/>
            <w:sz w:val="24"/>
            <w:szCs w:val="24"/>
            <w:rtl/>
          </w:rPr>
          <w:delText xml:space="preserve">אותה </w:delText>
        </w:r>
      </w:del>
      <w:ins w:id="116" w:author="Nagar, Omer" w:date="2020-10-24T14:12:00Z">
        <w:r w:rsidR="00811CAC">
          <w:rPr>
            <w:rFonts w:asciiTheme="minorHAnsi" w:eastAsia="David Libre" w:hAnsiTheme="minorHAnsi" w:cstheme="minorHAnsi" w:hint="cs"/>
            <w:sz w:val="24"/>
            <w:szCs w:val="24"/>
            <w:rtl/>
          </w:rPr>
          <w:t>הנחה</w:t>
        </w:r>
      </w:ins>
      <w:ins w:id="117" w:author="Nagar, Omer" w:date="2020-10-24T14:13:00Z">
        <w:r w:rsidR="008E566F">
          <w:rPr>
            <w:rFonts w:asciiTheme="minorHAnsi" w:eastAsia="David Libre" w:hAnsiTheme="minorHAnsi" w:cstheme="minorHAnsi" w:hint="cs"/>
            <w:sz w:val="24"/>
            <w:szCs w:val="24"/>
            <w:rtl/>
          </w:rPr>
          <w:t xml:space="preserve"> זו</w:t>
        </w:r>
      </w:ins>
      <w:ins w:id="118" w:author="Nagar, Omer" w:date="2020-10-24T14:12:00Z">
        <w:r w:rsidR="00811CAC">
          <w:rPr>
            <w:rFonts w:asciiTheme="minorHAnsi" w:eastAsia="David Libre" w:hAnsiTheme="minorHAnsi" w:cstheme="minorHAnsi" w:hint="cs"/>
            <w:sz w:val="24"/>
            <w:szCs w:val="24"/>
            <w:rtl/>
          </w:rPr>
          <w:t xml:space="preserve"> </w:t>
        </w:r>
      </w:ins>
      <w:r w:rsidR="00F20D17">
        <w:rPr>
          <w:rFonts w:asciiTheme="minorHAnsi" w:eastAsia="David Libre" w:hAnsiTheme="minorHAnsi" w:cstheme="minorHAnsi" w:hint="cs"/>
          <w:sz w:val="24"/>
          <w:szCs w:val="24"/>
          <w:rtl/>
        </w:rPr>
        <w:t xml:space="preserve">הגיונית יותר מזו </w:t>
      </w:r>
      <w:commentRangeEnd w:id="109"/>
      <w:r w:rsidR="001A1DE3">
        <w:rPr>
          <w:rStyle w:val="CommentReference"/>
        </w:rPr>
        <w:commentReference w:id="109"/>
      </w:r>
      <w:r w:rsidR="00F20D17">
        <w:rPr>
          <w:rFonts w:asciiTheme="minorHAnsi" w:eastAsia="David Libre" w:hAnsiTheme="minorHAnsi" w:cstheme="minorHAnsi" w:hint="cs"/>
          <w:sz w:val="24"/>
          <w:szCs w:val="24"/>
          <w:rtl/>
        </w:rPr>
        <w:t>שמבצע</w:t>
      </w:r>
      <w:r w:rsidR="008B2D04">
        <w:rPr>
          <w:rFonts w:asciiTheme="minorHAnsi" w:eastAsia="David Libre" w:hAnsiTheme="minorHAnsi" w:cstheme="minorHAnsi" w:hint="cs"/>
          <w:sz w:val="24"/>
          <w:szCs w:val="24"/>
          <w:rtl/>
        </w:rPr>
        <w:t xml:space="preserve"> </w:t>
      </w:r>
      <w:r w:rsidR="008B2D04">
        <w:rPr>
          <w:rFonts w:asciiTheme="minorHAnsi" w:eastAsia="David Libre" w:hAnsiTheme="minorHAnsi" w:cstheme="minorHAnsi"/>
          <w:sz w:val="24"/>
          <w:szCs w:val="24"/>
        </w:rPr>
        <w:t>Paranoid</w:t>
      </w:r>
      <w:r w:rsidR="008B2D04">
        <w:rPr>
          <w:rFonts w:asciiTheme="minorHAnsi" w:eastAsia="David Libre" w:hAnsiTheme="minorHAnsi" w:cstheme="minorHAnsi" w:hint="cs"/>
          <w:sz w:val="24"/>
          <w:szCs w:val="24"/>
          <w:rtl/>
        </w:rPr>
        <w:t>.</w:t>
      </w:r>
    </w:p>
    <w:p w14:paraId="4AD0C84A" w14:textId="448A28FA" w:rsidR="00EE5AA0" w:rsidRPr="001D015F" w:rsidRDefault="006774DA" w:rsidP="001D015F">
      <w:pPr>
        <w:spacing w:after="0" w:line="240" w:lineRule="auto"/>
        <w:ind w:firstLine="360"/>
        <w:rPr>
          <w:rFonts w:asciiTheme="minorHAnsi" w:eastAsia="David Libre" w:hAnsiTheme="minorHAnsi" w:cstheme="minorHAnsi"/>
          <w:sz w:val="24"/>
          <w:szCs w:val="24"/>
        </w:rPr>
      </w:pPr>
      <w:r>
        <w:rPr>
          <w:rFonts w:asciiTheme="minorHAnsi" w:eastAsia="David Libre" w:hAnsiTheme="minorHAnsi" w:cstheme="minorHAnsi" w:hint="cs"/>
          <w:sz w:val="24"/>
          <w:szCs w:val="24"/>
          <w:rtl/>
        </w:rPr>
        <w:t>מנגד</w:t>
      </w:r>
      <w:r w:rsidR="00C0440D">
        <w:rPr>
          <w:rFonts w:asciiTheme="minorHAnsi" w:eastAsia="David Libre" w:hAnsiTheme="minorHAnsi" w:cstheme="minorHAnsi" w:hint="cs"/>
          <w:sz w:val="24"/>
          <w:szCs w:val="24"/>
          <w:rtl/>
        </w:rPr>
        <w:t>,</w:t>
      </w:r>
      <w:r w:rsidR="0070644C">
        <w:rPr>
          <w:rFonts w:asciiTheme="minorHAnsi" w:eastAsia="David Libre" w:hAnsiTheme="minorHAnsi" w:cstheme="minorHAnsi" w:hint="cs"/>
          <w:sz w:val="24"/>
          <w:szCs w:val="24"/>
          <w:rtl/>
        </w:rPr>
        <w:t xml:space="preserve"> במשחקים רבים </w:t>
      </w:r>
      <w:r w:rsidR="005014FA">
        <w:rPr>
          <w:rFonts w:asciiTheme="minorHAnsi" w:eastAsia="David Libre" w:hAnsiTheme="minorHAnsi" w:cstheme="minorHAnsi" w:hint="cs"/>
          <w:sz w:val="24"/>
          <w:szCs w:val="24"/>
          <w:rtl/>
        </w:rPr>
        <w:t>דילוג על תורם</w:t>
      </w:r>
      <w:r w:rsidR="007F42B1">
        <w:rPr>
          <w:rFonts w:asciiTheme="minorHAnsi" w:eastAsia="David Libre" w:hAnsiTheme="minorHAnsi" w:cstheme="minorHAnsi" w:hint="cs"/>
          <w:sz w:val="24"/>
          <w:szCs w:val="24"/>
          <w:rtl/>
        </w:rPr>
        <w:t xml:space="preserve"> </w:t>
      </w:r>
      <w:r w:rsidR="005014FA">
        <w:rPr>
          <w:rFonts w:asciiTheme="minorHAnsi" w:eastAsia="David Libre" w:hAnsiTheme="minorHAnsi" w:cstheme="minorHAnsi" w:hint="cs"/>
          <w:sz w:val="24"/>
          <w:szCs w:val="24"/>
          <w:rtl/>
        </w:rPr>
        <w:t>של</w:t>
      </w:r>
      <w:r w:rsidR="007F42B1">
        <w:rPr>
          <w:rFonts w:asciiTheme="minorHAnsi" w:eastAsia="David Libre" w:hAnsiTheme="minorHAnsi" w:cstheme="minorHAnsi" w:hint="cs"/>
          <w:sz w:val="24"/>
          <w:szCs w:val="24"/>
          <w:rtl/>
        </w:rPr>
        <w:t xml:space="preserve"> שחקנים מסויימים (למשל במשחקים עם </w:t>
      </w:r>
      <w:commentRangeStart w:id="119"/>
      <w:r w:rsidR="007F42B1">
        <w:rPr>
          <w:rFonts w:asciiTheme="minorHAnsi" w:eastAsia="David Libre" w:hAnsiTheme="minorHAnsi" w:cstheme="minorHAnsi" w:hint="cs"/>
          <w:sz w:val="24"/>
          <w:szCs w:val="24"/>
          <w:rtl/>
        </w:rPr>
        <w:t>מ</w:t>
      </w:r>
      <w:del w:id="120" w:author="Nagar, Omer" w:date="2020-10-24T14:01:00Z">
        <w:r w:rsidR="007F42B1" w:rsidDel="005640A3">
          <w:rPr>
            <w:rFonts w:asciiTheme="minorHAnsi" w:eastAsia="David Libre" w:hAnsiTheme="minorHAnsi" w:cstheme="minorHAnsi" w:hint="cs"/>
            <w:sz w:val="24"/>
            <w:szCs w:val="24"/>
            <w:rtl/>
          </w:rPr>
          <w:delText>שחק</w:delText>
        </w:r>
      </w:del>
      <w:ins w:id="121" w:author="Nagar, Omer" w:date="2020-10-24T14:01:00Z">
        <w:r w:rsidR="005640A3">
          <w:rPr>
            <w:rFonts w:asciiTheme="minorHAnsi" w:eastAsia="David Libre" w:hAnsiTheme="minorHAnsi" w:cstheme="minorHAnsi" w:hint="cs"/>
            <w:sz w:val="24"/>
            <w:szCs w:val="24"/>
            <w:rtl/>
          </w:rPr>
          <w:t>ספר</w:t>
        </w:r>
      </w:ins>
      <w:r w:rsidR="001D015F">
        <w:rPr>
          <w:rFonts w:asciiTheme="minorHAnsi" w:eastAsia="David Libre" w:hAnsiTheme="minorHAnsi" w:cstheme="minorHAnsi" w:hint="cs"/>
          <w:sz w:val="24"/>
          <w:szCs w:val="24"/>
          <w:rtl/>
        </w:rPr>
        <w:t xml:space="preserve"> </w:t>
      </w:r>
      <w:r w:rsidR="007F42B1">
        <w:rPr>
          <w:rFonts w:asciiTheme="minorHAnsi" w:eastAsia="David Libre" w:hAnsiTheme="minorHAnsi" w:cstheme="minorHAnsi" w:hint="cs"/>
          <w:sz w:val="24"/>
          <w:szCs w:val="24"/>
          <w:rtl/>
        </w:rPr>
        <w:t xml:space="preserve">שחקנים </w:t>
      </w:r>
      <w:commentRangeEnd w:id="119"/>
      <w:r w:rsidR="001A1DE3">
        <w:rPr>
          <w:rStyle w:val="CommentReference"/>
          <w:rtl/>
        </w:rPr>
        <w:commentReference w:id="119"/>
      </w:r>
      <w:r w:rsidR="007F42B1">
        <w:rPr>
          <w:rFonts w:asciiTheme="minorHAnsi" w:eastAsia="David Libre" w:hAnsiTheme="minorHAnsi" w:cstheme="minorHAnsi" w:hint="cs"/>
          <w:sz w:val="24"/>
          <w:szCs w:val="24"/>
          <w:rtl/>
        </w:rPr>
        <w:t xml:space="preserve">קבוע או </w:t>
      </w:r>
      <w:r w:rsidR="007F42B1" w:rsidRPr="0031315F">
        <w:rPr>
          <w:rFonts w:asciiTheme="minorHAnsi" w:eastAsia="David Libre" w:hAnsiTheme="minorHAnsi" w:cstheme="minorHAnsi"/>
          <w:sz w:val="24"/>
          <w:szCs w:val="24"/>
        </w:rPr>
        <w:t>trick-based</w:t>
      </w:r>
      <w:r w:rsidR="007F42B1">
        <w:rPr>
          <w:rFonts w:asciiTheme="minorHAnsi" w:eastAsia="David Libre" w:hAnsiTheme="minorHAnsi" w:cstheme="minorHAnsi" w:hint="cs"/>
          <w:sz w:val="24"/>
          <w:szCs w:val="24"/>
          <w:rtl/>
        </w:rPr>
        <w:t xml:space="preserve">) </w:t>
      </w:r>
      <w:r w:rsidR="001D015F">
        <w:rPr>
          <w:rFonts w:asciiTheme="minorHAnsi" w:eastAsia="David Libre" w:hAnsiTheme="minorHAnsi" w:cstheme="minorHAnsi" w:hint="cs"/>
          <w:sz w:val="24"/>
          <w:szCs w:val="24"/>
          <w:rtl/>
        </w:rPr>
        <w:t>עלול</w:t>
      </w:r>
      <w:r w:rsidR="008B2D04" w:rsidRPr="00672124">
        <w:rPr>
          <w:rFonts w:asciiTheme="minorHAnsi" w:eastAsia="David Libre" w:hAnsiTheme="minorHAnsi" w:cstheme="minorHAnsi" w:hint="cs"/>
          <w:sz w:val="24"/>
          <w:szCs w:val="24"/>
          <w:rtl/>
        </w:rPr>
        <w:t xml:space="preserve"> להוביל</w:t>
      </w:r>
      <w:r w:rsidR="00EE5AA0" w:rsidRPr="00672124">
        <w:rPr>
          <w:rFonts w:asciiTheme="minorHAnsi" w:eastAsia="David Libre" w:hAnsiTheme="minorHAnsi" w:cstheme="minorHAnsi"/>
          <w:sz w:val="24"/>
          <w:szCs w:val="24"/>
          <w:rtl/>
        </w:rPr>
        <w:t xml:space="preserve"> למצבי משחק לא חוקיים.</w:t>
      </w:r>
      <w:r w:rsidR="001D015F">
        <w:rPr>
          <w:rFonts w:asciiTheme="minorHAnsi" w:eastAsia="David Libre" w:hAnsiTheme="minorHAnsi" w:cstheme="minorHAnsi" w:hint="cs"/>
          <w:sz w:val="24"/>
          <w:szCs w:val="24"/>
          <w:rtl/>
        </w:rPr>
        <w:t xml:space="preserve"> כמו כן </w:t>
      </w:r>
      <w:r w:rsidR="00EE5AA0" w:rsidRPr="001D015F">
        <w:rPr>
          <w:rFonts w:asciiTheme="minorHAnsi" w:eastAsia="David Libre" w:hAnsiTheme="minorHAnsi" w:cstheme="minorHAnsi"/>
          <w:sz w:val="24"/>
          <w:szCs w:val="24"/>
          <w:rtl/>
        </w:rPr>
        <w:t xml:space="preserve">תורות של שחקנים שיתרמו לשחקן השורש לא ילקחו בחשבון. </w:t>
      </w:r>
    </w:p>
    <w:p w14:paraId="23D5EE02" w14:textId="70CF6653" w:rsidR="007F3BDC" w:rsidRDefault="001D015F" w:rsidP="009553D3">
      <w:pPr>
        <w:spacing w:after="0" w:line="240" w:lineRule="auto"/>
        <w:ind w:firstLine="360"/>
        <w:rPr>
          <w:rFonts w:asciiTheme="minorHAnsi" w:eastAsia="David Libre" w:hAnsiTheme="minorHAnsi" w:cstheme="minorHAnsi"/>
          <w:sz w:val="24"/>
          <w:szCs w:val="24"/>
          <w:rtl/>
        </w:rPr>
      </w:pPr>
      <w:r>
        <w:rPr>
          <w:rFonts w:asciiTheme="minorHAnsi" w:eastAsia="David Libre" w:hAnsiTheme="minorHAnsi" w:cstheme="minorHAnsi" w:hint="cs"/>
          <w:sz w:val="24"/>
          <w:szCs w:val="24"/>
          <w:rtl/>
        </w:rPr>
        <w:t>החוקרים</w:t>
      </w:r>
      <w:r w:rsidR="00FE009C">
        <w:rPr>
          <w:rFonts w:asciiTheme="minorHAnsi" w:eastAsia="David Libre" w:hAnsiTheme="minorHAnsi" w:cstheme="minorHAnsi" w:hint="cs"/>
          <w:sz w:val="24"/>
          <w:szCs w:val="24"/>
          <w:rtl/>
        </w:rPr>
        <w:t xml:space="preserve"> </w:t>
      </w:r>
      <w:r w:rsidR="005105D5">
        <w:rPr>
          <w:rFonts w:asciiTheme="minorHAnsi" w:eastAsia="David Libre" w:hAnsiTheme="minorHAnsi" w:cstheme="minorHAnsi" w:hint="cs"/>
          <w:sz w:val="24"/>
          <w:szCs w:val="24"/>
          <w:rtl/>
        </w:rPr>
        <w:t xml:space="preserve">השוו את יכולות </w:t>
      </w:r>
      <w:r w:rsidR="00D719D7">
        <w:rPr>
          <w:rFonts w:asciiTheme="minorHAnsi" w:eastAsia="David Libre" w:hAnsiTheme="minorHAnsi" w:cstheme="minorHAnsi" w:hint="cs"/>
          <w:sz w:val="24"/>
          <w:szCs w:val="24"/>
        </w:rPr>
        <w:t>BRS</w:t>
      </w:r>
      <w:r w:rsidR="005105D5">
        <w:rPr>
          <w:rFonts w:asciiTheme="minorHAnsi" w:eastAsia="David Libre" w:hAnsiTheme="minorHAnsi" w:cstheme="minorHAnsi" w:hint="cs"/>
          <w:sz w:val="24"/>
          <w:szCs w:val="24"/>
          <w:rtl/>
        </w:rPr>
        <w:t xml:space="preserve"> אל מול </w:t>
      </w:r>
      <w:r w:rsidR="003B70C5">
        <w:rPr>
          <w:rFonts w:asciiTheme="minorHAnsi" w:eastAsia="David Libre" w:hAnsiTheme="minorHAnsi" w:cstheme="minorHAnsi"/>
          <w:sz w:val="24"/>
          <w:szCs w:val="24"/>
        </w:rPr>
        <w:t>Paranoid</w:t>
      </w:r>
      <w:r w:rsidR="003B70C5">
        <w:rPr>
          <w:rFonts w:asciiTheme="minorHAnsi" w:eastAsia="David Libre" w:hAnsiTheme="minorHAnsi" w:cstheme="minorHAnsi" w:hint="cs"/>
          <w:sz w:val="24"/>
          <w:szCs w:val="24"/>
          <w:rtl/>
        </w:rPr>
        <w:t xml:space="preserve"> ו</w:t>
      </w:r>
      <w:proofErr w:type="spellStart"/>
      <w:r w:rsidR="003B70C5">
        <w:rPr>
          <w:rFonts w:asciiTheme="minorHAnsi" w:eastAsia="David Libre" w:hAnsiTheme="minorHAnsi" w:cstheme="minorHAnsi"/>
          <w:sz w:val="24"/>
          <w:szCs w:val="24"/>
        </w:rPr>
        <w:t>maxN</w:t>
      </w:r>
      <w:proofErr w:type="spellEnd"/>
      <w:r w:rsidR="00D719D7">
        <w:rPr>
          <w:rFonts w:asciiTheme="minorHAnsi" w:eastAsia="David Libre" w:hAnsiTheme="minorHAnsi" w:cstheme="minorHAnsi" w:hint="cs"/>
          <w:sz w:val="24"/>
          <w:szCs w:val="24"/>
          <w:rtl/>
        </w:rPr>
        <w:t xml:space="preserve">. האלגוריתמים </w:t>
      </w:r>
      <w:r w:rsidR="002A13EC">
        <w:rPr>
          <w:rFonts w:asciiTheme="minorHAnsi" w:eastAsia="David Libre" w:hAnsiTheme="minorHAnsi" w:cstheme="minorHAnsi" w:hint="cs"/>
          <w:sz w:val="24"/>
          <w:szCs w:val="24"/>
          <w:rtl/>
        </w:rPr>
        <w:t>ששיחקו זה מול זה את ה</w:t>
      </w:r>
      <w:r w:rsidR="002A13EC" w:rsidRPr="0023231F">
        <w:rPr>
          <w:rFonts w:asciiTheme="minorHAnsi" w:eastAsia="David Libre" w:hAnsiTheme="minorHAnsi" w:cstheme="minorHAnsi"/>
          <w:sz w:val="24"/>
          <w:szCs w:val="24"/>
          <w:rtl/>
        </w:rPr>
        <w:t>משחקים שחמט יפני, פוקוס ורוליט</w:t>
      </w:r>
      <w:r w:rsidR="002A13EC">
        <w:rPr>
          <w:rFonts w:asciiTheme="minorHAnsi" w:eastAsia="David Libre" w:hAnsiTheme="minorHAnsi" w:cstheme="minorHAnsi" w:hint="cs"/>
          <w:sz w:val="24"/>
          <w:szCs w:val="24"/>
          <w:rtl/>
        </w:rPr>
        <w:t xml:space="preserve"> </w:t>
      </w:r>
      <w:r w:rsidR="00003FF0">
        <w:rPr>
          <w:rFonts w:asciiTheme="minorHAnsi" w:eastAsia="David Libre" w:hAnsiTheme="minorHAnsi" w:cstheme="minorHAnsi" w:hint="cs"/>
          <w:sz w:val="24"/>
          <w:szCs w:val="24"/>
          <w:rtl/>
        </w:rPr>
        <w:t>ו</w:t>
      </w:r>
      <w:r w:rsidR="00D719D7">
        <w:rPr>
          <w:rFonts w:asciiTheme="minorHAnsi" w:eastAsia="David Libre" w:hAnsiTheme="minorHAnsi" w:cstheme="minorHAnsi" w:hint="cs"/>
          <w:sz w:val="24"/>
          <w:szCs w:val="24"/>
          <w:rtl/>
        </w:rPr>
        <w:t xml:space="preserve">החוקרים מדדו את </w:t>
      </w:r>
      <w:r w:rsidR="00003FF0">
        <w:rPr>
          <w:rFonts w:asciiTheme="minorHAnsi" w:eastAsia="David Libre" w:hAnsiTheme="minorHAnsi" w:cstheme="minorHAnsi" w:hint="cs"/>
          <w:sz w:val="24"/>
          <w:szCs w:val="24"/>
          <w:rtl/>
        </w:rPr>
        <w:t>אחוזי הניצחון של כל אלגוריתם</w:t>
      </w:r>
      <w:r w:rsidR="002A13EC">
        <w:rPr>
          <w:rFonts w:asciiTheme="minorHAnsi" w:eastAsia="David Libre" w:hAnsiTheme="minorHAnsi" w:cstheme="minorHAnsi" w:hint="cs"/>
          <w:sz w:val="24"/>
          <w:szCs w:val="24"/>
          <w:rtl/>
        </w:rPr>
        <w:t>.</w:t>
      </w:r>
      <w:r w:rsidR="00ED655B">
        <w:rPr>
          <w:rFonts w:asciiTheme="minorHAnsi" w:eastAsia="David Libre" w:hAnsiTheme="minorHAnsi" w:cstheme="minorHAnsi" w:hint="cs"/>
          <w:sz w:val="24"/>
          <w:szCs w:val="24"/>
          <w:rtl/>
        </w:rPr>
        <w:t xml:space="preserve"> על פי התוצאות </w:t>
      </w:r>
      <w:r w:rsidR="00EE5AA0" w:rsidRPr="0023231F">
        <w:rPr>
          <w:rFonts w:asciiTheme="minorHAnsi" w:eastAsia="David Libre" w:hAnsiTheme="minorHAnsi" w:cstheme="minorHAnsi"/>
          <w:sz w:val="24"/>
          <w:szCs w:val="24"/>
        </w:rPr>
        <w:t>BRS</w:t>
      </w:r>
      <w:r w:rsidR="00EE5AA0" w:rsidRPr="0023231F">
        <w:rPr>
          <w:rFonts w:asciiTheme="minorHAnsi" w:eastAsia="David Libre" w:hAnsiTheme="minorHAnsi" w:cstheme="minorHAnsi"/>
          <w:sz w:val="24"/>
          <w:szCs w:val="24"/>
          <w:rtl/>
        </w:rPr>
        <w:t xml:space="preserve"> ופרנואיד מציגים תוצאות טובות מ</w:t>
      </w:r>
      <w:proofErr w:type="spellStart"/>
      <w:r w:rsidR="00EE5AA0" w:rsidRPr="0023231F">
        <w:rPr>
          <w:rFonts w:asciiTheme="minorHAnsi" w:eastAsia="David Libre" w:hAnsiTheme="minorHAnsi" w:cstheme="minorHAnsi"/>
          <w:sz w:val="24"/>
          <w:szCs w:val="24"/>
        </w:rPr>
        <w:t>maxN</w:t>
      </w:r>
      <w:proofErr w:type="spellEnd"/>
      <w:del w:id="122" w:author="Nagar, Omer" w:date="2020-10-24T14:19:00Z">
        <w:r w:rsidR="007F3BDC" w:rsidDel="00465973">
          <w:rPr>
            <w:rFonts w:asciiTheme="minorHAnsi" w:eastAsia="David Libre" w:hAnsiTheme="minorHAnsi" w:cstheme="minorHAnsi" w:hint="cs"/>
            <w:sz w:val="24"/>
            <w:szCs w:val="24"/>
            <w:rtl/>
          </w:rPr>
          <w:delText xml:space="preserve"> </w:delText>
        </w:r>
        <w:commentRangeStart w:id="123"/>
        <w:r w:rsidR="007F3BDC" w:rsidDel="00B47461">
          <w:rPr>
            <w:rFonts w:asciiTheme="minorHAnsi" w:eastAsia="David Libre" w:hAnsiTheme="minorHAnsi" w:cstheme="minorHAnsi" w:hint="cs"/>
            <w:sz w:val="24"/>
            <w:szCs w:val="24"/>
            <w:rtl/>
          </w:rPr>
          <w:delText>במשחקי אחד על אחד</w:delText>
        </w:r>
      </w:del>
      <w:r w:rsidR="00EE5AA0" w:rsidRPr="0023231F">
        <w:rPr>
          <w:rFonts w:asciiTheme="minorHAnsi" w:eastAsia="David Libre" w:hAnsiTheme="minorHAnsi" w:cstheme="minorHAnsi"/>
          <w:sz w:val="24"/>
          <w:szCs w:val="24"/>
          <w:rtl/>
        </w:rPr>
        <w:t xml:space="preserve"> </w:t>
      </w:r>
      <w:commentRangeEnd w:id="123"/>
      <w:r w:rsidR="007214B6">
        <w:rPr>
          <w:rStyle w:val="CommentReference"/>
          <w:rtl/>
        </w:rPr>
        <w:commentReference w:id="123"/>
      </w:r>
      <w:r w:rsidR="00EE5AA0" w:rsidRPr="0023231F">
        <w:rPr>
          <w:rFonts w:asciiTheme="minorHAnsi" w:eastAsia="David Libre" w:hAnsiTheme="minorHAnsi" w:cstheme="minorHAnsi"/>
          <w:sz w:val="24"/>
          <w:szCs w:val="24"/>
          <w:rtl/>
        </w:rPr>
        <w:t>ומגיעים לעומקים דומים.</w:t>
      </w:r>
      <w:r w:rsidR="00ED655B">
        <w:rPr>
          <w:rFonts w:asciiTheme="minorHAnsi" w:eastAsia="David Libre" w:hAnsiTheme="minorHAnsi" w:cstheme="minorHAnsi" w:hint="cs"/>
          <w:sz w:val="24"/>
          <w:szCs w:val="24"/>
          <w:rtl/>
        </w:rPr>
        <w:t xml:space="preserve"> </w:t>
      </w:r>
      <w:r w:rsidR="00EE5AA0" w:rsidRPr="0023231F">
        <w:rPr>
          <w:rFonts w:asciiTheme="minorHAnsi" w:eastAsia="David Libre" w:hAnsiTheme="minorHAnsi" w:cstheme="minorHAnsi"/>
          <w:sz w:val="24"/>
          <w:szCs w:val="24"/>
        </w:rPr>
        <w:t>BRS</w:t>
      </w:r>
      <w:r w:rsidR="00EE5AA0" w:rsidRPr="0023231F">
        <w:rPr>
          <w:rFonts w:asciiTheme="minorHAnsi" w:eastAsia="David Libre" w:hAnsiTheme="minorHAnsi" w:cstheme="minorHAnsi"/>
          <w:sz w:val="24"/>
          <w:szCs w:val="24"/>
          <w:rtl/>
        </w:rPr>
        <w:t xml:space="preserve"> מנצח את </w:t>
      </w:r>
      <w:r w:rsidR="00E62CFA">
        <w:rPr>
          <w:rFonts w:asciiTheme="minorHAnsi" w:eastAsia="David Libre" w:hAnsiTheme="minorHAnsi" w:cstheme="minorHAnsi"/>
          <w:sz w:val="24"/>
          <w:szCs w:val="24"/>
        </w:rPr>
        <w:t>Paranoid</w:t>
      </w:r>
      <w:r w:rsidR="00E62CFA">
        <w:rPr>
          <w:rFonts w:asciiTheme="minorHAnsi" w:eastAsia="David Libre" w:hAnsiTheme="minorHAnsi" w:cstheme="minorHAnsi" w:hint="cs"/>
          <w:sz w:val="24"/>
          <w:szCs w:val="24"/>
          <w:rtl/>
        </w:rPr>
        <w:t xml:space="preserve"> </w:t>
      </w:r>
      <w:r w:rsidR="00EE5AA0" w:rsidRPr="0023231F">
        <w:rPr>
          <w:rFonts w:asciiTheme="minorHAnsi" w:eastAsia="David Libre" w:hAnsiTheme="minorHAnsi" w:cstheme="minorHAnsi"/>
          <w:sz w:val="24"/>
          <w:szCs w:val="24"/>
          <w:rtl/>
        </w:rPr>
        <w:t xml:space="preserve">בשחמט, אך בפוקוס ורוליט הם כמעט שווים. במצב בו שלושת האלגוריתמים </w:t>
      </w:r>
      <w:r w:rsidR="00EE5AA0">
        <w:rPr>
          <w:rFonts w:asciiTheme="minorHAnsi" w:eastAsia="David Libre" w:hAnsiTheme="minorHAnsi" w:cstheme="minorHAnsi" w:hint="cs"/>
          <w:sz w:val="24"/>
          <w:szCs w:val="24"/>
          <w:rtl/>
        </w:rPr>
        <w:t>שיחקו</w:t>
      </w:r>
      <w:r w:rsidR="00EE5AA0" w:rsidRPr="0023231F">
        <w:rPr>
          <w:rFonts w:asciiTheme="minorHAnsi" w:eastAsia="David Libre" w:hAnsiTheme="minorHAnsi" w:cstheme="minorHAnsi"/>
          <w:sz w:val="24"/>
          <w:szCs w:val="24"/>
          <w:rtl/>
        </w:rPr>
        <w:t xml:space="preserve"> </w:t>
      </w:r>
      <w:r w:rsidR="009553D3">
        <w:rPr>
          <w:rFonts w:asciiTheme="minorHAnsi" w:eastAsia="David Libre" w:hAnsiTheme="minorHAnsi" w:cstheme="minorHAnsi" w:hint="cs"/>
          <w:sz w:val="24"/>
          <w:szCs w:val="24"/>
          <w:rtl/>
        </w:rPr>
        <w:t xml:space="preserve">יחד </w:t>
      </w:r>
      <w:proofErr w:type="spellStart"/>
      <w:r w:rsidR="009553D3">
        <w:rPr>
          <w:rFonts w:asciiTheme="minorHAnsi" w:eastAsia="David Libre" w:hAnsiTheme="minorHAnsi" w:cstheme="minorHAnsi"/>
          <w:sz w:val="24"/>
          <w:szCs w:val="24"/>
        </w:rPr>
        <w:t>maxN</w:t>
      </w:r>
      <w:proofErr w:type="spellEnd"/>
      <w:r w:rsidR="00EE5AA0" w:rsidRPr="0023231F">
        <w:rPr>
          <w:rFonts w:asciiTheme="minorHAnsi" w:eastAsia="David Libre" w:hAnsiTheme="minorHAnsi" w:cstheme="minorHAnsi"/>
          <w:sz w:val="24"/>
          <w:szCs w:val="24"/>
          <w:rtl/>
        </w:rPr>
        <w:t xml:space="preserve"> היה החלש ביותר ו</w:t>
      </w:r>
      <w:r w:rsidR="00EE5AA0" w:rsidRPr="0023231F">
        <w:rPr>
          <w:rFonts w:asciiTheme="minorHAnsi" w:eastAsia="David Libre" w:hAnsiTheme="minorHAnsi" w:cstheme="minorHAnsi"/>
          <w:sz w:val="24"/>
          <w:szCs w:val="24"/>
        </w:rPr>
        <w:t>BRS</w:t>
      </w:r>
      <w:r w:rsidR="00EE5AA0" w:rsidRPr="0023231F">
        <w:rPr>
          <w:rFonts w:asciiTheme="minorHAnsi" w:eastAsia="David Libre" w:hAnsiTheme="minorHAnsi" w:cstheme="minorHAnsi"/>
          <w:sz w:val="24"/>
          <w:szCs w:val="24"/>
          <w:rtl/>
        </w:rPr>
        <w:t xml:space="preserve"> היה החזק ביותר. </w:t>
      </w:r>
      <w:r w:rsidR="001F489D">
        <w:rPr>
          <w:rFonts w:asciiTheme="minorHAnsi" w:eastAsia="David Libre" w:hAnsiTheme="minorHAnsi" w:cstheme="minorHAnsi" w:hint="cs"/>
          <w:sz w:val="24"/>
          <w:szCs w:val="24"/>
          <w:rtl/>
        </w:rPr>
        <w:t xml:space="preserve">יכולתיו של </w:t>
      </w:r>
      <w:r w:rsidR="001F489D">
        <w:rPr>
          <w:rFonts w:asciiTheme="minorHAnsi" w:eastAsia="David Libre" w:hAnsiTheme="minorHAnsi" w:cstheme="minorHAnsi"/>
          <w:sz w:val="24"/>
          <w:szCs w:val="24"/>
        </w:rPr>
        <w:t>BRS</w:t>
      </w:r>
      <w:r w:rsidR="001F489D">
        <w:rPr>
          <w:rFonts w:asciiTheme="minorHAnsi" w:eastAsia="David Libre" w:hAnsiTheme="minorHAnsi" w:cstheme="minorHAnsi" w:hint="cs"/>
          <w:sz w:val="24"/>
          <w:szCs w:val="24"/>
          <w:rtl/>
        </w:rPr>
        <w:t xml:space="preserve"> מובהקות יותר כאשר ניתן לו זמן חישוב ארוך יותר.</w:t>
      </w:r>
    </w:p>
    <w:p w14:paraId="0CD73B66" w14:textId="506D270D" w:rsidR="00EE5AA0" w:rsidRDefault="007F3BDC" w:rsidP="009553D3">
      <w:pPr>
        <w:spacing w:after="0" w:line="240" w:lineRule="auto"/>
        <w:ind w:firstLine="360"/>
        <w:rPr>
          <w:rFonts w:asciiTheme="minorHAnsi" w:eastAsia="David Libre" w:hAnsiTheme="minorHAnsi" w:cstheme="minorHAnsi"/>
          <w:sz w:val="24"/>
          <w:szCs w:val="24"/>
          <w:rtl/>
        </w:rPr>
      </w:pPr>
      <w:r>
        <w:rPr>
          <w:rFonts w:asciiTheme="minorHAnsi" w:eastAsia="David Libre" w:hAnsiTheme="minorHAnsi" w:cstheme="minorHAnsi" w:hint="cs"/>
          <w:sz w:val="24"/>
          <w:szCs w:val="24"/>
          <w:rtl/>
        </w:rPr>
        <w:t xml:space="preserve">במסקנותינם </w:t>
      </w:r>
      <w:r w:rsidR="00EE5AA0" w:rsidRPr="0023231F">
        <w:rPr>
          <w:rFonts w:asciiTheme="minorHAnsi" w:eastAsia="David Libre" w:hAnsiTheme="minorHAnsi" w:cstheme="minorHAnsi"/>
          <w:sz w:val="24"/>
          <w:szCs w:val="24"/>
          <w:rtl/>
        </w:rPr>
        <w:t>החוק</w:t>
      </w:r>
      <w:r w:rsidR="00EE0B56">
        <w:rPr>
          <w:rFonts w:asciiTheme="minorHAnsi" w:eastAsia="David Libre" w:hAnsiTheme="minorHAnsi" w:cstheme="minorHAnsi" w:hint="cs"/>
          <w:sz w:val="24"/>
          <w:szCs w:val="24"/>
          <w:rtl/>
        </w:rPr>
        <w:t>ר</w:t>
      </w:r>
      <w:r w:rsidR="00EE5AA0" w:rsidRPr="0023231F">
        <w:rPr>
          <w:rFonts w:asciiTheme="minorHAnsi" w:eastAsia="David Libre" w:hAnsiTheme="minorHAnsi" w:cstheme="minorHAnsi"/>
          <w:sz w:val="24"/>
          <w:szCs w:val="24"/>
          <w:rtl/>
        </w:rPr>
        <w:t xml:space="preserve">ים קבעו כי </w:t>
      </w:r>
      <w:r w:rsidRPr="0023231F">
        <w:rPr>
          <w:rFonts w:asciiTheme="minorHAnsi" w:eastAsia="David Libre" w:hAnsiTheme="minorHAnsi" w:cstheme="minorHAnsi"/>
          <w:sz w:val="24"/>
          <w:szCs w:val="24"/>
        </w:rPr>
        <w:t>BRS</w:t>
      </w:r>
      <w:r>
        <w:rPr>
          <w:rFonts w:asciiTheme="minorHAnsi" w:eastAsia="David Libre" w:hAnsiTheme="minorHAnsi" w:cstheme="minorHAnsi" w:hint="cs"/>
          <w:sz w:val="24"/>
          <w:szCs w:val="24"/>
          <w:rtl/>
        </w:rPr>
        <w:t xml:space="preserve"> הוא האלגוריתם המיטבי </w:t>
      </w:r>
      <w:r w:rsidR="00EE0B56">
        <w:rPr>
          <w:rFonts w:asciiTheme="minorHAnsi" w:eastAsia="David Libre" w:hAnsiTheme="minorHAnsi" w:cstheme="minorHAnsi" w:hint="cs"/>
          <w:sz w:val="24"/>
          <w:szCs w:val="24"/>
          <w:rtl/>
        </w:rPr>
        <w:t>וכוחו בכך שהוא</w:t>
      </w:r>
      <w:r w:rsidR="00EE5AA0" w:rsidRPr="0023231F">
        <w:rPr>
          <w:rFonts w:asciiTheme="minorHAnsi" w:eastAsia="David Libre" w:hAnsiTheme="minorHAnsi" w:cstheme="minorHAnsi"/>
          <w:sz w:val="24"/>
          <w:szCs w:val="24"/>
          <w:rtl/>
        </w:rPr>
        <w:t xml:space="preserve"> מחפש את היריב עם הצעד החזק ביותר</w:t>
      </w:r>
      <w:r w:rsidR="00EE0B56">
        <w:rPr>
          <w:rFonts w:asciiTheme="minorHAnsi" w:eastAsia="David Libre" w:hAnsiTheme="minorHAnsi" w:cstheme="minorHAnsi" w:hint="cs"/>
          <w:sz w:val="24"/>
          <w:szCs w:val="24"/>
          <w:rtl/>
        </w:rPr>
        <w:t xml:space="preserve"> ו</w:t>
      </w:r>
      <w:r w:rsidR="00DD5AC8">
        <w:rPr>
          <w:rFonts w:asciiTheme="minorHAnsi" w:eastAsia="David Libre" w:hAnsiTheme="minorHAnsi" w:cstheme="minorHAnsi" w:hint="cs"/>
          <w:sz w:val="24"/>
          <w:szCs w:val="24"/>
          <w:rtl/>
        </w:rPr>
        <w:t xml:space="preserve">בכך </w:t>
      </w:r>
      <w:r w:rsidR="00EE0B56">
        <w:rPr>
          <w:rFonts w:asciiTheme="minorHAnsi" w:eastAsia="David Libre" w:hAnsiTheme="minorHAnsi" w:cstheme="minorHAnsi" w:hint="cs"/>
          <w:sz w:val="24"/>
          <w:szCs w:val="24"/>
          <w:rtl/>
        </w:rPr>
        <w:t>מתקבל אלגוריתם</w:t>
      </w:r>
      <w:r w:rsidR="00EE5AA0" w:rsidRPr="0023231F">
        <w:rPr>
          <w:rFonts w:asciiTheme="minorHAnsi" w:eastAsia="David Libre" w:hAnsiTheme="minorHAnsi" w:cstheme="minorHAnsi"/>
          <w:sz w:val="24"/>
          <w:szCs w:val="24"/>
          <w:rtl/>
        </w:rPr>
        <w:t xml:space="preserve"> זהיר </w:t>
      </w:r>
      <w:r w:rsidR="00EE0B56">
        <w:rPr>
          <w:rFonts w:asciiTheme="minorHAnsi" w:eastAsia="David Libre" w:hAnsiTheme="minorHAnsi" w:cstheme="minorHAnsi" w:hint="cs"/>
          <w:sz w:val="24"/>
          <w:szCs w:val="24"/>
          <w:rtl/>
        </w:rPr>
        <w:t>ה</w:t>
      </w:r>
      <w:r w:rsidR="00EE5AA0" w:rsidRPr="0023231F">
        <w:rPr>
          <w:rFonts w:asciiTheme="minorHAnsi" w:eastAsia="David Libre" w:hAnsiTheme="minorHAnsi" w:cstheme="minorHAnsi"/>
          <w:sz w:val="24"/>
          <w:szCs w:val="24"/>
          <w:rtl/>
        </w:rPr>
        <w:t>בוחן את כל היריבים.</w:t>
      </w:r>
      <w:r w:rsidR="00EE0B56">
        <w:rPr>
          <w:rFonts w:asciiTheme="minorHAnsi" w:eastAsia="David Libre" w:hAnsiTheme="minorHAnsi" w:cstheme="minorHAnsi" w:hint="cs"/>
          <w:sz w:val="24"/>
          <w:szCs w:val="24"/>
          <w:rtl/>
        </w:rPr>
        <w:t xml:space="preserve"> בכך שלא מאפשר</w:t>
      </w:r>
      <w:r w:rsidR="00805D75">
        <w:rPr>
          <w:rFonts w:asciiTheme="minorHAnsi" w:eastAsia="David Libre" w:hAnsiTheme="minorHAnsi" w:cstheme="minorHAnsi" w:hint="cs"/>
          <w:sz w:val="24"/>
          <w:szCs w:val="24"/>
          <w:rtl/>
        </w:rPr>
        <w:t xml:space="preserve"> לכל השחקנים לשחק, </w:t>
      </w:r>
      <w:r w:rsidR="00DD5AC8">
        <w:rPr>
          <w:rFonts w:asciiTheme="minorHAnsi" w:eastAsia="David Libre" w:hAnsiTheme="minorHAnsi" w:cstheme="minorHAnsi" w:hint="cs"/>
          <w:sz w:val="24"/>
          <w:szCs w:val="24"/>
          <w:rtl/>
        </w:rPr>
        <w:t xml:space="preserve">האלגוריתם </w:t>
      </w:r>
      <w:r w:rsidR="00805D75">
        <w:rPr>
          <w:rFonts w:asciiTheme="minorHAnsi" w:eastAsia="David Libre" w:hAnsiTheme="minorHAnsi" w:cstheme="minorHAnsi" w:hint="cs"/>
          <w:sz w:val="24"/>
          <w:szCs w:val="24"/>
          <w:rtl/>
        </w:rPr>
        <w:t>חוקר יותר</w:t>
      </w:r>
      <w:r w:rsidR="00EE0B56" w:rsidRPr="0023231F">
        <w:rPr>
          <w:rFonts w:asciiTheme="minorHAnsi" w:eastAsia="David Libre" w:hAnsiTheme="minorHAnsi" w:cstheme="minorHAnsi"/>
          <w:sz w:val="24"/>
          <w:szCs w:val="24"/>
          <w:rtl/>
        </w:rPr>
        <w:t xml:space="preserve"> קודקודי </w:t>
      </w:r>
      <w:r w:rsidR="00EE0B56" w:rsidRPr="0023231F">
        <w:rPr>
          <w:rFonts w:asciiTheme="minorHAnsi" w:eastAsia="David Libre" w:hAnsiTheme="minorHAnsi" w:cstheme="minorHAnsi"/>
          <w:sz w:val="24"/>
          <w:szCs w:val="24"/>
        </w:rPr>
        <w:t>MAX</w:t>
      </w:r>
      <w:r w:rsidR="00EE0B56" w:rsidRPr="0023231F">
        <w:rPr>
          <w:rFonts w:asciiTheme="minorHAnsi" w:eastAsia="David Libre" w:hAnsiTheme="minorHAnsi" w:cstheme="minorHAnsi"/>
          <w:sz w:val="24"/>
          <w:szCs w:val="24"/>
          <w:rtl/>
        </w:rPr>
        <w:t xml:space="preserve"> </w:t>
      </w:r>
      <w:r w:rsidR="00805D75">
        <w:rPr>
          <w:rFonts w:asciiTheme="minorHAnsi" w:eastAsia="David Libre" w:hAnsiTheme="minorHAnsi" w:cstheme="minorHAnsi" w:hint="cs"/>
          <w:sz w:val="24"/>
          <w:szCs w:val="24"/>
          <w:rtl/>
        </w:rPr>
        <w:t xml:space="preserve">בזמן קצוב ובכך מתאפשר </w:t>
      </w:r>
      <w:r w:rsidR="00EE0B56" w:rsidRPr="0023231F">
        <w:rPr>
          <w:rFonts w:asciiTheme="minorHAnsi" w:eastAsia="David Libre" w:hAnsiTheme="minorHAnsi" w:cstheme="minorHAnsi"/>
          <w:sz w:val="24"/>
          <w:szCs w:val="24"/>
          <w:rtl/>
        </w:rPr>
        <w:t xml:space="preserve">תכנון </w:t>
      </w:r>
      <w:r w:rsidR="00805D75">
        <w:rPr>
          <w:rFonts w:asciiTheme="minorHAnsi" w:eastAsia="David Libre" w:hAnsiTheme="minorHAnsi" w:cstheme="minorHAnsi" w:hint="cs"/>
          <w:sz w:val="24"/>
          <w:szCs w:val="24"/>
          <w:rtl/>
        </w:rPr>
        <w:t>ארוך טווח</w:t>
      </w:r>
      <w:r w:rsidR="009553D3">
        <w:rPr>
          <w:rFonts w:asciiTheme="minorHAnsi" w:eastAsia="David Libre" w:hAnsiTheme="minorHAnsi" w:cstheme="minorHAnsi" w:hint="cs"/>
          <w:sz w:val="24"/>
          <w:szCs w:val="24"/>
          <w:rtl/>
        </w:rPr>
        <w:t>.</w:t>
      </w:r>
    </w:p>
    <w:p w14:paraId="380E5DF8" w14:textId="1ED739AF" w:rsidR="00EE5AA0" w:rsidDel="00BA7D1C" w:rsidRDefault="00EE5AA0" w:rsidP="003F26A9">
      <w:pPr>
        <w:spacing w:after="0" w:line="240" w:lineRule="auto"/>
        <w:ind w:firstLine="360"/>
        <w:rPr>
          <w:del w:id="124" w:author="Nagar, Omer" w:date="2020-10-24T14:31:00Z"/>
          <w:rFonts w:asciiTheme="minorHAnsi" w:eastAsia="David Libre" w:hAnsiTheme="minorHAnsi" w:cstheme="minorHAnsi"/>
          <w:sz w:val="24"/>
          <w:szCs w:val="24"/>
          <w:rtl/>
        </w:rPr>
      </w:pPr>
      <w:r>
        <w:rPr>
          <w:rFonts w:asciiTheme="minorHAnsi" w:eastAsia="David Libre" w:hAnsiTheme="minorHAnsi" w:cstheme="minorHAnsi" w:hint="cs"/>
          <w:sz w:val="24"/>
          <w:szCs w:val="24"/>
          <w:rtl/>
        </w:rPr>
        <w:t>בעוד במחקר זה עוסקים החוקרים בפתרו</w:t>
      </w:r>
      <w:r w:rsidR="00482DFB">
        <w:rPr>
          <w:rFonts w:asciiTheme="minorHAnsi" w:eastAsia="David Libre" w:hAnsiTheme="minorHAnsi" w:cstheme="minorHAnsi" w:hint="cs"/>
          <w:sz w:val="24"/>
          <w:szCs w:val="24"/>
          <w:rtl/>
        </w:rPr>
        <w:t>ן</w:t>
      </w:r>
      <w:r>
        <w:rPr>
          <w:rFonts w:asciiTheme="minorHAnsi" w:eastAsia="David Libre" w:hAnsiTheme="minorHAnsi" w:cstheme="minorHAnsi" w:hint="cs"/>
          <w:sz w:val="24"/>
          <w:szCs w:val="24"/>
          <w:rtl/>
        </w:rPr>
        <w:t xml:space="preserve"> אופטימלי</w:t>
      </w:r>
      <w:r w:rsidR="00482DFB">
        <w:rPr>
          <w:rFonts w:asciiTheme="minorHAnsi" w:eastAsia="David Libre" w:hAnsiTheme="minorHAnsi" w:cstheme="minorHAnsi" w:hint="cs"/>
          <w:sz w:val="24"/>
          <w:szCs w:val="24"/>
          <w:rtl/>
        </w:rPr>
        <w:t xml:space="preserve">, </w:t>
      </w:r>
      <w:r>
        <w:rPr>
          <w:rFonts w:asciiTheme="minorHAnsi" w:eastAsia="David Libre" w:hAnsiTheme="minorHAnsi" w:cstheme="minorHAnsi" w:hint="cs"/>
          <w:sz w:val="24"/>
          <w:szCs w:val="24"/>
          <w:rtl/>
        </w:rPr>
        <w:t>בפרוייקט נרצה להראות פתרון תת אופטימלי</w:t>
      </w:r>
      <w:r w:rsidR="00D3433A">
        <w:rPr>
          <w:rFonts w:asciiTheme="minorHAnsi" w:eastAsia="David Libre" w:hAnsiTheme="minorHAnsi" w:cstheme="minorHAnsi" w:hint="cs"/>
          <w:sz w:val="24"/>
          <w:szCs w:val="24"/>
          <w:rtl/>
        </w:rPr>
        <w:t xml:space="preserve"> מבוסס פתרון אופטימלי. </w:t>
      </w:r>
      <w:ins w:id="125" w:author="Nagar, Omer" w:date="2020-10-24T14:30:00Z">
        <w:r w:rsidR="00E464E7">
          <w:rPr>
            <w:rFonts w:asciiTheme="minorHAnsi" w:eastAsia="David Libre" w:hAnsiTheme="minorHAnsi" w:cstheme="minorHAnsi" w:hint="cs"/>
            <w:sz w:val="24"/>
            <w:szCs w:val="24"/>
            <w:rtl/>
          </w:rPr>
          <w:t xml:space="preserve">אופציה אחת </w:t>
        </w:r>
        <w:r w:rsidR="00D66B63">
          <w:rPr>
            <w:rFonts w:asciiTheme="minorHAnsi" w:eastAsia="David Libre" w:hAnsiTheme="minorHAnsi" w:cstheme="minorHAnsi" w:hint="cs"/>
            <w:sz w:val="24"/>
            <w:szCs w:val="24"/>
            <w:rtl/>
          </w:rPr>
          <w:t xml:space="preserve">תהיה </w:t>
        </w:r>
      </w:ins>
      <w:commentRangeStart w:id="126"/>
      <w:del w:id="127" w:author="Nagar, Omer" w:date="2020-10-24T14:30:00Z">
        <w:r w:rsidR="00D3433A" w:rsidDel="00D66B63">
          <w:rPr>
            <w:rFonts w:asciiTheme="minorHAnsi" w:eastAsia="David Libre" w:hAnsiTheme="minorHAnsi" w:cstheme="minorHAnsi" w:hint="cs"/>
            <w:sz w:val="24"/>
            <w:szCs w:val="24"/>
            <w:rtl/>
          </w:rPr>
          <w:delText>תחת ה</w:delText>
        </w:r>
      </w:del>
      <w:ins w:id="128" w:author="Nagar, Omer" w:date="2020-10-24T14:31:00Z">
        <w:r w:rsidR="00D66B63">
          <w:rPr>
            <w:rFonts w:asciiTheme="minorHAnsi" w:eastAsia="David Libre" w:hAnsiTheme="minorHAnsi" w:cstheme="minorHAnsi" w:hint="cs"/>
            <w:sz w:val="24"/>
            <w:szCs w:val="24"/>
            <w:rtl/>
          </w:rPr>
          <w:t xml:space="preserve">באמצעות </w:t>
        </w:r>
        <w:r w:rsidR="00D66B63">
          <w:rPr>
            <w:rFonts w:asciiTheme="minorHAnsi" w:eastAsia="David Libre" w:hAnsiTheme="minorHAnsi" w:cstheme="minorHAnsi" w:hint="cs"/>
            <w:sz w:val="24"/>
            <w:szCs w:val="24"/>
          </w:rPr>
          <w:t>BRS</w:t>
        </w:r>
        <w:r w:rsidR="00D66B63">
          <w:rPr>
            <w:rFonts w:asciiTheme="minorHAnsi" w:eastAsia="David Libre" w:hAnsiTheme="minorHAnsi" w:cstheme="minorHAnsi" w:hint="cs"/>
            <w:sz w:val="24"/>
            <w:szCs w:val="24"/>
            <w:rtl/>
          </w:rPr>
          <w:t xml:space="preserve"> </w:t>
        </w:r>
        <w:r w:rsidR="00D66B63">
          <w:rPr>
            <w:rFonts w:asciiTheme="minorHAnsi" w:eastAsia="David Libre" w:hAnsiTheme="minorHAnsi" w:cstheme="minorHAnsi"/>
            <w:sz w:val="24"/>
            <w:szCs w:val="24"/>
            <w:rtl/>
          </w:rPr>
          <w:t>–</w:t>
        </w:r>
        <w:r w:rsidR="00D66B63">
          <w:rPr>
            <w:rFonts w:asciiTheme="minorHAnsi" w:eastAsia="David Libre" w:hAnsiTheme="minorHAnsi" w:cstheme="minorHAnsi" w:hint="cs"/>
            <w:sz w:val="24"/>
            <w:szCs w:val="24"/>
            <w:rtl/>
          </w:rPr>
          <w:t xml:space="preserve"> בזכות ה</w:t>
        </w:r>
      </w:ins>
      <w:r w:rsidR="00D3433A">
        <w:rPr>
          <w:rFonts w:asciiTheme="minorHAnsi" w:eastAsia="David Libre" w:hAnsiTheme="minorHAnsi" w:cstheme="minorHAnsi" w:hint="cs"/>
          <w:sz w:val="24"/>
          <w:szCs w:val="24"/>
          <w:rtl/>
        </w:rPr>
        <w:t>רדוקציה ל</w:t>
      </w:r>
      <w:r w:rsidR="00D92C92">
        <w:rPr>
          <w:rFonts w:asciiTheme="minorHAnsi" w:eastAsia="David Libre" w:hAnsiTheme="minorHAnsi" w:cstheme="minorHAnsi" w:hint="cs"/>
          <w:sz w:val="24"/>
          <w:szCs w:val="24"/>
          <w:rtl/>
        </w:rPr>
        <w:t>עץ משחק</w:t>
      </w:r>
      <w:ins w:id="129" w:author="Nagar, Omer" w:date="2020-10-24T14:32:00Z">
        <w:r w:rsidR="00BA7D1C">
          <w:rPr>
            <w:rFonts w:asciiTheme="minorHAnsi" w:eastAsia="David Libre" w:hAnsiTheme="minorHAnsi" w:cstheme="minorHAnsi" w:hint="cs"/>
            <w:sz w:val="24"/>
            <w:szCs w:val="24"/>
            <w:rtl/>
          </w:rPr>
          <w:t xml:space="preserve"> </w:t>
        </w:r>
      </w:ins>
      <w:del w:id="130" w:author="Nagar, Omer" w:date="2020-10-24T14:32:00Z">
        <w:r w:rsidR="00D92C92" w:rsidDel="00BA7D1C">
          <w:rPr>
            <w:rFonts w:asciiTheme="minorHAnsi" w:eastAsia="David Libre" w:hAnsiTheme="minorHAnsi" w:cstheme="minorHAnsi" w:hint="cs"/>
            <w:sz w:val="24"/>
            <w:szCs w:val="24"/>
            <w:rtl/>
          </w:rPr>
          <w:delText xml:space="preserve"> </w:delText>
        </w:r>
      </w:del>
      <w:r w:rsidR="00D92C92">
        <w:rPr>
          <w:rFonts w:asciiTheme="minorHAnsi" w:eastAsia="David Libre" w:hAnsiTheme="minorHAnsi" w:cstheme="minorHAnsi" w:hint="cs"/>
          <w:sz w:val="24"/>
          <w:szCs w:val="24"/>
          <w:rtl/>
        </w:rPr>
        <w:t>ל</w:t>
      </w:r>
      <w:r w:rsidR="00D3433A">
        <w:rPr>
          <w:rFonts w:asciiTheme="minorHAnsi" w:eastAsia="David Libre" w:hAnsiTheme="minorHAnsi" w:cstheme="minorHAnsi" w:hint="cs"/>
          <w:sz w:val="24"/>
          <w:szCs w:val="24"/>
          <w:rtl/>
        </w:rPr>
        <w:t>שני</w:t>
      </w:r>
      <w:ins w:id="131" w:author="Nagar, Omer" w:date="2020-10-24T14:32:00Z">
        <w:r w:rsidR="00BA7D1C">
          <w:rPr>
            <w:rFonts w:asciiTheme="minorHAnsi" w:eastAsia="David Libre" w:hAnsiTheme="minorHAnsi" w:cstheme="minorHAnsi" w:hint="cs"/>
            <w:sz w:val="24"/>
            <w:szCs w:val="24"/>
            <w:rtl/>
          </w:rPr>
          <w:t xml:space="preserve"> </w:t>
        </w:r>
      </w:ins>
      <w:del w:id="132" w:author="Nagar, Omer" w:date="2020-10-24T14:31:00Z">
        <w:r w:rsidR="00D3433A" w:rsidDel="00BA7D1C">
          <w:rPr>
            <w:rFonts w:asciiTheme="minorHAnsi" w:eastAsia="David Libre" w:hAnsiTheme="minorHAnsi" w:cstheme="minorHAnsi" w:hint="cs"/>
            <w:sz w:val="24"/>
            <w:szCs w:val="24"/>
            <w:rtl/>
          </w:rPr>
          <w:delText xml:space="preserve"> </w:delText>
        </w:r>
      </w:del>
      <w:r w:rsidR="00D3433A">
        <w:rPr>
          <w:rFonts w:asciiTheme="minorHAnsi" w:eastAsia="David Libre" w:hAnsiTheme="minorHAnsi" w:cstheme="minorHAnsi" w:hint="cs"/>
          <w:sz w:val="24"/>
          <w:szCs w:val="24"/>
          <w:rtl/>
        </w:rPr>
        <w:t>שחקנים נוכל לבחון זאת</w:t>
      </w:r>
      <w:r w:rsidR="006D1398">
        <w:rPr>
          <w:rFonts w:asciiTheme="minorHAnsi" w:eastAsia="David Libre" w:hAnsiTheme="minorHAnsi" w:cstheme="minorHAnsi" w:hint="cs"/>
          <w:sz w:val="24"/>
          <w:szCs w:val="24"/>
          <w:rtl/>
        </w:rPr>
        <w:t xml:space="preserve"> בקלות</w:t>
      </w:r>
      <w:r w:rsidR="00D3433A">
        <w:rPr>
          <w:rFonts w:asciiTheme="minorHAnsi" w:eastAsia="David Libre" w:hAnsiTheme="minorHAnsi" w:cstheme="minorHAnsi" w:hint="cs"/>
          <w:sz w:val="24"/>
          <w:szCs w:val="24"/>
          <w:rtl/>
        </w:rPr>
        <w:t xml:space="preserve"> באמצעות </w:t>
      </w:r>
      <w:r w:rsidR="0017637C">
        <w:rPr>
          <w:rFonts w:asciiTheme="minorHAnsi" w:eastAsia="David Libre" w:hAnsiTheme="minorHAnsi" w:cstheme="minorHAnsi" w:hint="cs"/>
          <w:sz w:val="24"/>
          <w:szCs w:val="24"/>
          <w:rtl/>
        </w:rPr>
        <w:t>הרעיון שהוצג</w:t>
      </w:r>
      <w:r w:rsidR="00D3433A">
        <w:rPr>
          <w:rFonts w:asciiTheme="minorHAnsi" w:eastAsia="David Libre" w:hAnsiTheme="minorHAnsi" w:cstheme="minorHAnsi" w:hint="cs"/>
          <w:sz w:val="24"/>
          <w:szCs w:val="24"/>
          <w:rtl/>
        </w:rPr>
        <w:t xml:space="preserve"> במאמר הראשון.</w:t>
      </w:r>
      <w:commentRangeEnd w:id="126"/>
      <w:r w:rsidR="007214B6">
        <w:rPr>
          <w:rStyle w:val="CommentReference"/>
          <w:rtl/>
        </w:rPr>
        <w:commentReference w:id="126"/>
      </w:r>
    </w:p>
    <w:p w14:paraId="5DBF59BA" w14:textId="4489DF81" w:rsidR="00216B1E" w:rsidDel="00BA7D1C" w:rsidRDefault="00216B1E">
      <w:pPr>
        <w:spacing w:after="0" w:line="240" w:lineRule="auto"/>
        <w:ind w:firstLine="360"/>
        <w:rPr>
          <w:del w:id="133" w:author="Nagar, Omer" w:date="2020-10-24T14:31:00Z"/>
          <w:rFonts w:asciiTheme="minorHAnsi" w:eastAsia="David Libre" w:hAnsiTheme="minorHAnsi" w:cstheme="minorHAnsi"/>
          <w:sz w:val="24"/>
          <w:szCs w:val="24"/>
          <w:rtl/>
        </w:rPr>
        <w:pPrChange w:id="134" w:author="Nagar, Omer" w:date="2020-10-24T14:32:00Z">
          <w:pPr>
            <w:spacing w:line="276" w:lineRule="auto"/>
          </w:pPr>
        </w:pPrChange>
      </w:pPr>
    </w:p>
    <w:p w14:paraId="243F33A2" w14:textId="785039B7" w:rsidR="0017637C" w:rsidRDefault="0017637C">
      <w:pPr>
        <w:spacing w:after="0" w:line="240" w:lineRule="auto"/>
        <w:ind w:firstLine="360"/>
        <w:rPr>
          <w:ins w:id="135" w:author="Nagar, Omer" w:date="2020-10-24T14:31:00Z"/>
          <w:rFonts w:asciiTheme="minorHAnsi" w:eastAsia="David Libre" w:hAnsiTheme="minorHAnsi" w:cstheme="minorHAnsi"/>
          <w:bCs/>
          <w:sz w:val="24"/>
          <w:szCs w:val="24"/>
          <w:rtl/>
        </w:rPr>
        <w:pPrChange w:id="136" w:author="Nagar, Omer" w:date="2020-10-24T14:32:00Z">
          <w:pPr>
            <w:spacing w:after="0" w:line="240" w:lineRule="auto"/>
            <w:jc w:val="center"/>
          </w:pPr>
        </w:pPrChange>
      </w:pPr>
    </w:p>
    <w:p w14:paraId="38C32A3A" w14:textId="77777777" w:rsidR="00BA7D1C" w:rsidRDefault="00BA7D1C" w:rsidP="00953AE7">
      <w:pPr>
        <w:spacing w:after="0" w:line="240" w:lineRule="auto"/>
        <w:jc w:val="center"/>
        <w:rPr>
          <w:rFonts w:asciiTheme="minorHAnsi" w:eastAsia="David Libre" w:hAnsiTheme="minorHAnsi" w:cstheme="minorHAnsi"/>
          <w:bCs/>
          <w:sz w:val="24"/>
          <w:szCs w:val="24"/>
          <w:rtl/>
        </w:rPr>
      </w:pPr>
    </w:p>
    <w:p w14:paraId="2120B739" w14:textId="77777777" w:rsidR="0017637C" w:rsidRDefault="0017637C" w:rsidP="00953AE7">
      <w:pPr>
        <w:spacing w:after="0" w:line="240" w:lineRule="auto"/>
        <w:jc w:val="center"/>
        <w:rPr>
          <w:rFonts w:asciiTheme="minorHAnsi" w:eastAsia="David Libre" w:hAnsiTheme="minorHAnsi" w:cstheme="minorHAnsi"/>
          <w:bCs/>
          <w:sz w:val="24"/>
          <w:szCs w:val="24"/>
          <w:rtl/>
        </w:rPr>
      </w:pPr>
    </w:p>
    <w:p w14:paraId="6049D1AF" w14:textId="27AC896C" w:rsidR="00216B1E" w:rsidRDefault="00216B1E" w:rsidP="00953AE7">
      <w:pPr>
        <w:spacing w:after="0" w:line="240" w:lineRule="auto"/>
        <w:jc w:val="center"/>
        <w:rPr>
          <w:rFonts w:asciiTheme="minorHAnsi" w:eastAsia="David Libre" w:hAnsiTheme="minorHAnsi" w:cstheme="minorHAnsi"/>
          <w:bCs/>
          <w:sz w:val="24"/>
          <w:szCs w:val="24"/>
        </w:rPr>
      </w:pPr>
      <w:bookmarkStart w:id="137" w:name="מאמר4"/>
      <w:bookmarkEnd w:id="137"/>
      <w:r w:rsidRPr="0023231F">
        <w:rPr>
          <w:rFonts w:asciiTheme="minorHAnsi" w:eastAsia="David Libre" w:hAnsiTheme="minorHAnsi" w:cstheme="minorHAnsi"/>
          <w:bCs/>
          <w:sz w:val="24"/>
          <w:szCs w:val="24"/>
          <w:rtl/>
        </w:rPr>
        <w:lastRenderedPageBreak/>
        <w:t xml:space="preserve">סיכום מאמר 4 - חיפוש ערך מינימקס בשיטות </w:t>
      </w:r>
      <w:r w:rsidRPr="00953AE7">
        <w:rPr>
          <w:rFonts w:asciiTheme="minorHAnsi" w:eastAsia="David Libre" w:hAnsiTheme="minorHAnsi" w:cstheme="minorHAnsi"/>
          <w:b/>
          <w:sz w:val="24"/>
          <w:szCs w:val="24"/>
        </w:rPr>
        <w:t>Best-First</w:t>
      </w:r>
      <w:r w:rsidRPr="00953AE7">
        <w:rPr>
          <w:rFonts w:asciiTheme="minorHAnsi" w:eastAsia="David Libre" w:hAnsiTheme="minorHAnsi" w:cstheme="minorHAnsi"/>
          <w:bCs/>
          <w:sz w:val="24"/>
          <w:szCs w:val="24"/>
          <w:rtl/>
        </w:rPr>
        <w:t xml:space="preserve"> </w:t>
      </w:r>
      <w:r w:rsidRPr="0023231F">
        <w:rPr>
          <w:rFonts w:asciiTheme="minorHAnsi" w:eastAsia="David Libre" w:hAnsiTheme="minorHAnsi" w:cstheme="minorHAnsi"/>
          <w:bCs/>
          <w:sz w:val="24"/>
          <w:szCs w:val="24"/>
          <w:rtl/>
        </w:rPr>
        <w:t>ו</w:t>
      </w:r>
      <w:r w:rsidRPr="00953AE7">
        <w:rPr>
          <w:rFonts w:asciiTheme="minorHAnsi" w:eastAsia="David Libre" w:hAnsiTheme="minorHAnsi" w:cstheme="minorHAnsi"/>
          <w:bCs/>
          <w:sz w:val="24"/>
          <w:szCs w:val="24"/>
          <w:rtl/>
        </w:rPr>
        <w:t xml:space="preserve"> </w:t>
      </w:r>
      <w:r w:rsidRPr="00953AE7">
        <w:rPr>
          <w:rFonts w:asciiTheme="minorHAnsi" w:eastAsia="David Libre" w:hAnsiTheme="minorHAnsi" w:cstheme="minorHAnsi"/>
          <w:b/>
          <w:sz w:val="24"/>
          <w:szCs w:val="24"/>
        </w:rPr>
        <w:t>Depth-First</w:t>
      </w:r>
      <w:r w:rsidRPr="0023231F">
        <w:rPr>
          <w:rFonts w:asciiTheme="minorHAnsi" w:eastAsia="David Libre" w:hAnsiTheme="minorHAnsi" w:cstheme="minorHAnsi"/>
          <w:bCs/>
          <w:sz w:val="24"/>
          <w:szCs w:val="24"/>
          <w:rtl/>
        </w:rPr>
        <w:t xml:space="preserve"> בפועל</w:t>
      </w:r>
    </w:p>
    <w:p w14:paraId="6A5E7D26" w14:textId="531B59CC" w:rsidR="00953AE7" w:rsidRDefault="00953AE7" w:rsidP="00953AE7">
      <w:pPr>
        <w:spacing w:after="0" w:line="240" w:lineRule="auto"/>
        <w:jc w:val="center"/>
        <w:rPr>
          <w:rFonts w:asciiTheme="minorHAnsi" w:eastAsia="David Libre" w:hAnsiTheme="minorHAnsi" w:cstheme="minorHAnsi"/>
          <w:bCs/>
          <w:sz w:val="24"/>
          <w:szCs w:val="24"/>
        </w:rPr>
      </w:pPr>
      <w:r w:rsidRPr="004C069B">
        <w:rPr>
          <w:rFonts w:asciiTheme="minorHAnsi" w:eastAsia="David Libre" w:hAnsiTheme="minorHAnsi" w:cstheme="minorHAnsi"/>
          <w:bCs/>
          <w:sz w:val="24"/>
          <w:szCs w:val="24"/>
        </w:rPr>
        <w:t>Best-</w:t>
      </w:r>
      <w:r w:rsidR="00993610">
        <w:rPr>
          <w:rFonts w:asciiTheme="minorHAnsi" w:eastAsia="David Libre" w:hAnsiTheme="minorHAnsi" w:cstheme="minorHAnsi"/>
          <w:bCs/>
          <w:sz w:val="24"/>
          <w:szCs w:val="24"/>
        </w:rPr>
        <w:t>First</w:t>
      </w:r>
      <w:r w:rsidRPr="004C069B">
        <w:rPr>
          <w:rFonts w:asciiTheme="minorHAnsi" w:eastAsia="David Libre" w:hAnsiTheme="minorHAnsi" w:cstheme="minorHAnsi"/>
          <w:bCs/>
          <w:sz w:val="24"/>
          <w:szCs w:val="24"/>
        </w:rPr>
        <w:t xml:space="preserve"> </w:t>
      </w:r>
      <w:r w:rsidR="00993610">
        <w:rPr>
          <w:rFonts w:asciiTheme="minorHAnsi" w:eastAsia="David Libre" w:hAnsiTheme="minorHAnsi" w:cstheme="minorHAnsi"/>
          <w:bCs/>
          <w:sz w:val="24"/>
          <w:szCs w:val="24"/>
        </w:rPr>
        <w:t>and Depth-First</w:t>
      </w:r>
      <w:r w:rsidR="007444AF">
        <w:rPr>
          <w:rFonts w:asciiTheme="minorHAnsi" w:eastAsia="David Libre" w:hAnsiTheme="minorHAnsi" w:cstheme="minorHAnsi"/>
          <w:bCs/>
          <w:sz w:val="24"/>
          <w:szCs w:val="24"/>
        </w:rPr>
        <w:t xml:space="preserve"> Minimax Search in Practice</w:t>
      </w:r>
      <w:r>
        <w:rPr>
          <w:rFonts w:asciiTheme="minorHAnsi" w:eastAsia="David Libre" w:hAnsiTheme="minorHAnsi" w:cstheme="minorHAnsi"/>
          <w:bCs/>
          <w:sz w:val="24"/>
          <w:szCs w:val="24"/>
        </w:rPr>
        <w:t xml:space="preserve"> [</w:t>
      </w:r>
      <w:proofErr w:type="spellStart"/>
      <w:r w:rsidR="007444AF">
        <w:rPr>
          <w:rFonts w:asciiTheme="minorHAnsi" w:eastAsia="David Libre" w:hAnsiTheme="minorHAnsi" w:cstheme="minorHAnsi"/>
          <w:bCs/>
          <w:sz w:val="24"/>
          <w:szCs w:val="24"/>
        </w:rPr>
        <w:t>Plaat</w:t>
      </w:r>
      <w:proofErr w:type="spellEnd"/>
      <w:r w:rsidRPr="004C069B">
        <w:rPr>
          <w:rFonts w:asciiTheme="minorHAnsi" w:eastAsia="David Libre" w:hAnsiTheme="minorHAnsi" w:cstheme="minorHAnsi"/>
          <w:bCs/>
          <w:sz w:val="24"/>
          <w:szCs w:val="24"/>
        </w:rPr>
        <w:t xml:space="preserve"> et al.</w:t>
      </w:r>
      <w:r>
        <w:rPr>
          <w:rFonts w:asciiTheme="minorHAnsi" w:eastAsia="David Libre" w:hAnsiTheme="minorHAnsi" w:cstheme="minorHAnsi"/>
          <w:bCs/>
          <w:sz w:val="24"/>
          <w:szCs w:val="24"/>
        </w:rPr>
        <w:t>,</w:t>
      </w:r>
      <w:r w:rsidRPr="004C069B">
        <w:rPr>
          <w:rFonts w:asciiTheme="minorHAnsi" w:eastAsia="David Libre" w:hAnsiTheme="minorHAnsi" w:cstheme="minorHAnsi"/>
          <w:bCs/>
          <w:sz w:val="24"/>
          <w:szCs w:val="24"/>
        </w:rPr>
        <w:t xml:space="preserve"> </w:t>
      </w:r>
      <w:r w:rsidR="007B128D">
        <w:rPr>
          <w:rFonts w:asciiTheme="minorHAnsi" w:eastAsia="David Libre" w:hAnsiTheme="minorHAnsi" w:cstheme="minorHAnsi"/>
          <w:bCs/>
          <w:sz w:val="24"/>
          <w:szCs w:val="24"/>
        </w:rPr>
        <w:t>1996</w:t>
      </w:r>
      <w:r w:rsidRPr="004C069B">
        <w:rPr>
          <w:rFonts w:asciiTheme="minorHAnsi" w:eastAsia="David Libre" w:hAnsiTheme="minorHAnsi" w:cstheme="minorHAnsi"/>
          <w:bCs/>
          <w:sz w:val="24"/>
          <w:szCs w:val="24"/>
        </w:rPr>
        <w:t>]</w:t>
      </w:r>
    </w:p>
    <w:p w14:paraId="6ACD8B1B" w14:textId="77777777" w:rsidR="00953AE7" w:rsidRPr="0023231F" w:rsidRDefault="00953AE7" w:rsidP="00953AE7">
      <w:pPr>
        <w:spacing w:after="0" w:line="240" w:lineRule="auto"/>
        <w:jc w:val="center"/>
        <w:rPr>
          <w:rFonts w:asciiTheme="minorHAnsi" w:eastAsia="David Libre" w:hAnsiTheme="minorHAnsi" w:cstheme="minorHAnsi"/>
          <w:bCs/>
          <w:sz w:val="24"/>
          <w:szCs w:val="24"/>
          <w:rtl/>
        </w:rPr>
      </w:pPr>
    </w:p>
    <w:p w14:paraId="75205C52" w14:textId="018E205E" w:rsidR="00356748" w:rsidRDefault="00356748">
      <w:pPr>
        <w:spacing w:after="0" w:line="240" w:lineRule="auto"/>
        <w:rPr>
          <w:rFonts w:asciiTheme="minorHAnsi" w:eastAsia="David Libre" w:hAnsiTheme="minorHAnsi" w:cstheme="minorHAnsi"/>
          <w:sz w:val="24"/>
          <w:szCs w:val="24"/>
          <w:rtl/>
        </w:rPr>
        <w:pPrChange w:id="138" w:author="Nagar, Omer" w:date="2020-10-24T13:08:00Z">
          <w:pPr>
            <w:spacing w:after="0" w:line="240" w:lineRule="auto"/>
            <w:ind w:firstLine="360"/>
          </w:pPr>
        </w:pPrChange>
      </w:pPr>
      <w:r>
        <w:rPr>
          <w:rFonts w:asciiTheme="minorHAnsi" w:eastAsia="David Libre" w:hAnsiTheme="minorHAnsi" w:cstheme="minorHAnsi" w:hint="cs"/>
          <w:sz w:val="24"/>
          <w:szCs w:val="24"/>
          <w:rtl/>
        </w:rPr>
        <w:t>המאמר סוקר אלגוריתמים שונים</w:t>
      </w:r>
      <w:r w:rsidR="00F21832">
        <w:rPr>
          <w:rFonts w:asciiTheme="minorHAnsi" w:eastAsia="David Libre" w:hAnsiTheme="minorHAnsi" w:cstheme="minorHAnsi" w:hint="cs"/>
          <w:sz w:val="24"/>
          <w:szCs w:val="24"/>
          <w:rtl/>
        </w:rPr>
        <w:t xml:space="preserve"> לחיפוש ערך </w:t>
      </w:r>
      <w:r w:rsidR="00B048B7">
        <w:rPr>
          <w:rFonts w:asciiTheme="minorHAnsi" w:eastAsia="David Libre" w:hAnsiTheme="minorHAnsi" w:cstheme="minorHAnsi" w:hint="cs"/>
          <w:sz w:val="24"/>
          <w:szCs w:val="24"/>
          <w:rtl/>
        </w:rPr>
        <w:t>ה</w:t>
      </w:r>
      <w:r w:rsidR="00F21832">
        <w:rPr>
          <w:rFonts w:asciiTheme="minorHAnsi" w:eastAsia="David Libre" w:hAnsiTheme="minorHAnsi" w:cstheme="minorHAnsi" w:hint="cs"/>
          <w:sz w:val="24"/>
          <w:szCs w:val="24"/>
          <w:rtl/>
        </w:rPr>
        <w:t>מינימקס בעץ משחק</w:t>
      </w:r>
      <w:r w:rsidR="00EA54F7">
        <w:rPr>
          <w:rFonts w:asciiTheme="minorHAnsi" w:eastAsia="David Libre" w:hAnsiTheme="minorHAnsi" w:cstheme="minorHAnsi" w:hint="cs"/>
          <w:sz w:val="24"/>
          <w:szCs w:val="24"/>
          <w:rtl/>
        </w:rPr>
        <w:t xml:space="preserve">, ומבצע השוואה בין </w:t>
      </w:r>
      <w:r w:rsidR="00740C1B">
        <w:rPr>
          <w:rFonts w:asciiTheme="minorHAnsi" w:eastAsia="David Libre" w:hAnsiTheme="minorHAnsi" w:cstheme="minorHAnsi" w:hint="cs"/>
          <w:sz w:val="24"/>
          <w:szCs w:val="24"/>
          <w:rtl/>
        </w:rPr>
        <w:t xml:space="preserve">אלגוריתמים מסוג </w:t>
      </w:r>
      <w:r w:rsidR="00740C1B">
        <w:rPr>
          <w:rFonts w:asciiTheme="minorHAnsi" w:eastAsia="David Libre" w:hAnsiTheme="minorHAnsi" w:cstheme="minorHAnsi" w:hint="cs"/>
          <w:sz w:val="24"/>
          <w:szCs w:val="24"/>
        </w:rPr>
        <w:t>D</w:t>
      </w:r>
      <w:r w:rsidR="00740C1B">
        <w:rPr>
          <w:rFonts w:asciiTheme="minorHAnsi" w:eastAsia="David Libre" w:hAnsiTheme="minorHAnsi" w:cstheme="minorHAnsi"/>
          <w:sz w:val="24"/>
          <w:szCs w:val="24"/>
        </w:rPr>
        <w:t>epth-First</w:t>
      </w:r>
      <w:r w:rsidR="00740C1B">
        <w:rPr>
          <w:rFonts w:asciiTheme="minorHAnsi" w:eastAsia="David Libre" w:hAnsiTheme="minorHAnsi" w:cstheme="minorHAnsi" w:hint="cs"/>
          <w:sz w:val="24"/>
          <w:szCs w:val="24"/>
          <w:rtl/>
        </w:rPr>
        <w:t xml:space="preserve"> לאלגוריתמים מסוג </w:t>
      </w:r>
      <w:r w:rsidR="00740C1B">
        <w:rPr>
          <w:rFonts w:asciiTheme="minorHAnsi" w:eastAsia="David Libre" w:hAnsiTheme="minorHAnsi" w:cstheme="minorHAnsi"/>
          <w:sz w:val="24"/>
          <w:szCs w:val="24"/>
        </w:rPr>
        <w:t>Best</w:t>
      </w:r>
      <w:r w:rsidR="00B15653">
        <w:rPr>
          <w:rFonts w:asciiTheme="minorHAnsi" w:eastAsia="David Libre" w:hAnsiTheme="minorHAnsi" w:cstheme="minorHAnsi"/>
          <w:sz w:val="24"/>
          <w:szCs w:val="24"/>
        </w:rPr>
        <w:t>-First</w:t>
      </w:r>
      <w:r w:rsidR="00B15653">
        <w:rPr>
          <w:rFonts w:asciiTheme="minorHAnsi" w:eastAsia="David Libre" w:hAnsiTheme="minorHAnsi" w:cstheme="minorHAnsi" w:hint="cs"/>
          <w:sz w:val="24"/>
          <w:szCs w:val="24"/>
          <w:rtl/>
        </w:rPr>
        <w:t>.</w:t>
      </w:r>
    </w:p>
    <w:p w14:paraId="447C673A" w14:textId="63D34791" w:rsidR="00B15653" w:rsidRDefault="00B15653" w:rsidP="00356748">
      <w:pPr>
        <w:spacing w:after="0" w:line="240" w:lineRule="auto"/>
        <w:ind w:firstLine="360"/>
        <w:rPr>
          <w:rFonts w:asciiTheme="minorHAnsi" w:eastAsia="David Libre" w:hAnsiTheme="minorHAnsi" w:cstheme="minorHAnsi"/>
          <w:sz w:val="24"/>
          <w:szCs w:val="24"/>
          <w:rtl/>
        </w:rPr>
      </w:pPr>
      <w:r>
        <w:rPr>
          <w:rFonts w:asciiTheme="minorHAnsi" w:eastAsia="David Libre" w:hAnsiTheme="minorHAnsi" w:cstheme="minorHAnsi" w:hint="cs"/>
          <w:sz w:val="24"/>
          <w:szCs w:val="24"/>
          <w:rtl/>
        </w:rPr>
        <w:t>אלגוריתמי ה</w:t>
      </w:r>
      <w:r>
        <w:rPr>
          <w:rFonts w:asciiTheme="minorHAnsi" w:eastAsia="David Libre" w:hAnsiTheme="minorHAnsi" w:cstheme="minorHAnsi"/>
          <w:sz w:val="24"/>
          <w:szCs w:val="24"/>
        </w:rPr>
        <w:t>Depth-First</w:t>
      </w:r>
      <w:r>
        <w:rPr>
          <w:rFonts w:asciiTheme="minorHAnsi" w:eastAsia="David Libre" w:hAnsiTheme="minorHAnsi" w:cstheme="minorHAnsi" w:hint="cs"/>
          <w:sz w:val="24"/>
          <w:szCs w:val="24"/>
          <w:rtl/>
        </w:rPr>
        <w:t xml:space="preserve"> </w:t>
      </w:r>
      <w:r w:rsidR="00015080">
        <w:rPr>
          <w:rFonts w:asciiTheme="minorHAnsi" w:eastAsia="David Libre" w:hAnsiTheme="minorHAnsi" w:cstheme="minorHAnsi" w:hint="cs"/>
          <w:sz w:val="24"/>
          <w:szCs w:val="24"/>
          <w:rtl/>
        </w:rPr>
        <w:t>ובראשם אלגוריתם אלפא בטא</w:t>
      </w:r>
      <w:r w:rsidR="00F40ADB">
        <w:rPr>
          <w:rFonts w:asciiTheme="minorHAnsi" w:eastAsia="David Libre" w:hAnsiTheme="minorHAnsi" w:cstheme="minorHAnsi" w:hint="cs"/>
          <w:sz w:val="24"/>
          <w:szCs w:val="24"/>
          <w:rtl/>
        </w:rPr>
        <w:t xml:space="preserve"> </w:t>
      </w:r>
      <w:r>
        <w:rPr>
          <w:rFonts w:asciiTheme="minorHAnsi" w:eastAsia="David Libre" w:hAnsiTheme="minorHAnsi" w:cstheme="minorHAnsi" w:hint="cs"/>
          <w:sz w:val="24"/>
          <w:szCs w:val="24"/>
          <w:rtl/>
        </w:rPr>
        <w:t xml:space="preserve">נמצאים בשימוש נרחב יותר </w:t>
      </w:r>
      <w:r w:rsidR="0004300E">
        <w:rPr>
          <w:rFonts w:asciiTheme="minorHAnsi" w:eastAsia="David Libre" w:hAnsiTheme="minorHAnsi" w:cstheme="minorHAnsi" w:hint="cs"/>
          <w:sz w:val="24"/>
          <w:szCs w:val="24"/>
          <w:rtl/>
        </w:rPr>
        <w:t xml:space="preserve">מאשר </w:t>
      </w:r>
      <w:r w:rsidR="00015080">
        <w:rPr>
          <w:rFonts w:asciiTheme="minorHAnsi" w:eastAsia="David Libre" w:hAnsiTheme="minorHAnsi" w:cstheme="minorHAnsi" w:hint="cs"/>
          <w:sz w:val="24"/>
          <w:szCs w:val="24"/>
          <w:rtl/>
        </w:rPr>
        <w:t xml:space="preserve">פתרונות מבוססי </w:t>
      </w:r>
      <w:r w:rsidR="0004300E">
        <w:rPr>
          <w:rFonts w:asciiTheme="minorHAnsi" w:eastAsia="David Libre" w:hAnsiTheme="minorHAnsi" w:cstheme="minorHAnsi"/>
          <w:sz w:val="24"/>
          <w:szCs w:val="24"/>
        </w:rPr>
        <w:t>Best-First</w:t>
      </w:r>
      <w:r w:rsidR="001F4F90">
        <w:rPr>
          <w:rFonts w:asciiTheme="minorHAnsi" w:eastAsia="David Libre" w:hAnsiTheme="minorHAnsi" w:cstheme="minorHAnsi" w:hint="cs"/>
          <w:sz w:val="24"/>
          <w:szCs w:val="24"/>
          <w:rtl/>
        </w:rPr>
        <w:t xml:space="preserve">, </w:t>
      </w:r>
      <w:r w:rsidR="008F3910">
        <w:rPr>
          <w:rFonts w:asciiTheme="minorHAnsi" w:eastAsia="David Libre" w:hAnsiTheme="minorHAnsi" w:cstheme="minorHAnsi" w:hint="cs"/>
          <w:sz w:val="24"/>
          <w:szCs w:val="24"/>
          <w:rtl/>
        </w:rPr>
        <w:t>ו</w:t>
      </w:r>
      <w:r w:rsidR="00AE6FE1">
        <w:rPr>
          <w:rFonts w:asciiTheme="minorHAnsi" w:eastAsia="David Libre" w:hAnsiTheme="minorHAnsi" w:cstheme="minorHAnsi" w:hint="cs"/>
          <w:sz w:val="24"/>
          <w:szCs w:val="24"/>
          <w:rtl/>
        </w:rPr>
        <w:t>בראשם</w:t>
      </w:r>
      <w:r w:rsidR="001F4F90">
        <w:rPr>
          <w:rFonts w:asciiTheme="minorHAnsi" w:eastAsia="David Libre" w:hAnsiTheme="minorHAnsi" w:cstheme="minorHAnsi" w:hint="cs"/>
          <w:sz w:val="24"/>
          <w:szCs w:val="24"/>
          <w:rtl/>
        </w:rPr>
        <w:t xml:space="preserve"> כאלו שעושים שימוש </w:t>
      </w:r>
      <w:r w:rsidR="00262C34">
        <w:rPr>
          <w:rFonts w:asciiTheme="minorHAnsi" w:eastAsia="David Libre" w:hAnsiTheme="minorHAnsi" w:cstheme="minorHAnsi" w:hint="cs"/>
          <w:sz w:val="24"/>
          <w:szCs w:val="24"/>
          <w:rtl/>
        </w:rPr>
        <w:t>ב</w:t>
      </w:r>
      <w:r w:rsidR="00262C34">
        <w:rPr>
          <w:rFonts w:asciiTheme="minorHAnsi" w:eastAsia="David Libre" w:hAnsiTheme="minorHAnsi" w:cstheme="minorHAnsi"/>
          <w:sz w:val="24"/>
          <w:szCs w:val="24"/>
        </w:rPr>
        <w:t>Transportation tables</w:t>
      </w:r>
      <w:r w:rsidR="00D96F79">
        <w:rPr>
          <w:rFonts w:asciiTheme="minorHAnsi" w:eastAsia="David Libre" w:hAnsiTheme="minorHAnsi" w:cstheme="minorHAnsi" w:hint="cs"/>
          <w:sz w:val="24"/>
          <w:szCs w:val="24"/>
          <w:rtl/>
        </w:rPr>
        <w:t xml:space="preserve"> ו</w:t>
      </w:r>
      <w:r w:rsidR="00D96F79">
        <w:rPr>
          <w:rFonts w:asciiTheme="minorHAnsi" w:eastAsia="David Libre" w:hAnsiTheme="minorHAnsi" w:cstheme="minorHAnsi"/>
          <w:sz w:val="24"/>
          <w:szCs w:val="24"/>
        </w:rPr>
        <w:t>Iterative deepening</w:t>
      </w:r>
      <w:r w:rsidR="00015080">
        <w:rPr>
          <w:rFonts w:asciiTheme="minorHAnsi" w:eastAsia="David Libre" w:hAnsiTheme="minorHAnsi" w:cstheme="minorHAnsi" w:hint="cs"/>
          <w:sz w:val="24"/>
          <w:szCs w:val="24"/>
          <w:rtl/>
        </w:rPr>
        <w:t xml:space="preserve">. </w:t>
      </w:r>
      <w:r w:rsidR="00C352E9">
        <w:rPr>
          <w:rFonts w:asciiTheme="minorHAnsi" w:eastAsia="David Libre" w:hAnsiTheme="minorHAnsi" w:cstheme="minorHAnsi" w:hint="cs"/>
          <w:sz w:val="24"/>
          <w:szCs w:val="24"/>
          <w:rtl/>
        </w:rPr>
        <w:t xml:space="preserve">מחקרים קודמים </w:t>
      </w:r>
      <w:r w:rsidR="00F71858">
        <w:rPr>
          <w:rFonts w:asciiTheme="minorHAnsi" w:eastAsia="David Libre" w:hAnsiTheme="minorHAnsi" w:cstheme="minorHAnsi" w:hint="cs"/>
          <w:sz w:val="24"/>
          <w:szCs w:val="24"/>
          <w:rtl/>
        </w:rPr>
        <w:t>הראו</w:t>
      </w:r>
      <w:r w:rsidR="00C352E9">
        <w:rPr>
          <w:rFonts w:asciiTheme="minorHAnsi" w:eastAsia="David Libre" w:hAnsiTheme="minorHAnsi" w:cstheme="minorHAnsi" w:hint="cs"/>
          <w:sz w:val="24"/>
          <w:szCs w:val="24"/>
          <w:rtl/>
        </w:rPr>
        <w:t xml:space="preserve"> כי</w:t>
      </w:r>
      <w:r w:rsidR="002D7996">
        <w:rPr>
          <w:rFonts w:asciiTheme="minorHAnsi" w:eastAsia="David Libre" w:hAnsiTheme="minorHAnsi" w:cstheme="minorHAnsi" w:hint="cs"/>
          <w:sz w:val="24"/>
          <w:szCs w:val="24"/>
          <w:rtl/>
        </w:rPr>
        <w:t xml:space="preserve"> אלגוריתמי</w:t>
      </w:r>
      <w:r w:rsidR="00C352E9">
        <w:rPr>
          <w:rFonts w:asciiTheme="minorHAnsi" w:eastAsia="David Libre" w:hAnsiTheme="minorHAnsi" w:cstheme="minorHAnsi" w:hint="cs"/>
          <w:sz w:val="24"/>
          <w:szCs w:val="24"/>
          <w:rtl/>
        </w:rPr>
        <w:t xml:space="preserve"> </w:t>
      </w:r>
      <w:r w:rsidR="002A23B1">
        <w:rPr>
          <w:rFonts w:asciiTheme="minorHAnsi" w:eastAsia="David Libre" w:hAnsiTheme="minorHAnsi" w:cstheme="minorHAnsi"/>
          <w:sz w:val="24"/>
          <w:szCs w:val="24"/>
        </w:rPr>
        <w:t>Best-First</w:t>
      </w:r>
      <w:r w:rsidR="002A23B1">
        <w:rPr>
          <w:rFonts w:asciiTheme="minorHAnsi" w:eastAsia="David Libre" w:hAnsiTheme="minorHAnsi" w:cstheme="minorHAnsi" w:hint="cs"/>
          <w:sz w:val="24"/>
          <w:szCs w:val="24"/>
          <w:rtl/>
        </w:rPr>
        <w:t xml:space="preserve"> </w:t>
      </w:r>
      <w:r w:rsidR="002D7996">
        <w:rPr>
          <w:rFonts w:asciiTheme="minorHAnsi" w:eastAsia="David Libre" w:hAnsiTheme="minorHAnsi" w:cstheme="minorHAnsi" w:hint="cs"/>
          <w:sz w:val="24"/>
          <w:szCs w:val="24"/>
          <w:rtl/>
        </w:rPr>
        <w:t>בעלי פוטנציאל</w:t>
      </w:r>
      <w:r w:rsidR="0004300E">
        <w:rPr>
          <w:rFonts w:asciiTheme="minorHAnsi" w:eastAsia="David Libre" w:hAnsiTheme="minorHAnsi" w:cstheme="minorHAnsi" w:hint="cs"/>
          <w:sz w:val="24"/>
          <w:szCs w:val="24"/>
          <w:rtl/>
        </w:rPr>
        <w:t xml:space="preserve"> </w:t>
      </w:r>
      <w:r w:rsidR="00A61D3B">
        <w:rPr>
          <w:rFonts w:asciiTheme="minorHAnsi" w:eastAsia="David Libre" w:hAnsiTheme="minorHAnsi" w:cstheme="minorHAnsi" w:hint="cs"/>
          <w:sz w:val="24"/>
          <w:szCs w:val="24"/>
          <w:rtl/>
        </w:rPr>
        <w:t>לבצע חיפושים יותר</w:t>
      </w:r>
      <w:r w:rsidR="00F71858">
        <w:rPr>
          <w:rFonts w:asciiTheme="minorHAnsi" w:eastAsia="David Libre" w:hAnsiTheme="minorHAnsi" w:cstheme="minorHAnsi" w:hint="cs"/>
          <w:sz w:val="24"/>
          <w:szCs w:val="24"/>
          <w:rtl/>
        </w:rPr>
        <w:t xml:space="preserve"> יעילים</w:t>
      </w:r>
      <w:r w:rsidR="002935A0">
        <w:rPr>
          <w:rFonts w:asciiTheme="minorHAnsi" w:eastAsia="David Libre" w:hAnsiTheme="minorHAnsi" w:cstheme="minorHAnsi" w:hint="cs"/>
          <w:sz w:val="24"/>
          <w:szCs w:val="24"/>
          <w:rtl/>
        </w:rPr>
        <w:t>,</w:t>
      </w:r>
      <w:r w:rsidR="00C07C56" w:rsidRPr="00C07C56">
        <w:rPr>
          <w:rFonts w:asciiTheme="minorHAnsi" w:eastAsia="David Libre" w:hAnsiTheme="minorHAnsi" w:cstheme="minorHAnsi" w:hint="cs"/>
          <w:sz w:val="24"/>
          <w:szCs w:val="24"/>
          <w:rtl/>
        </w:rPr>
        <w:t xml:space="preserve"> </w:t>
      </w:r>
      <w:r w:rsidR="00C07C56">
        <w:rPr>
          <w:rFonts w:asciiTheme="minorHAnsi" w:eastAsia="David Libre" w:hAnsiTheme="minorHAnsi" w:cstheme="minorHAnsi" w:hint="cs"/>
          <w:sz w:val="24"/>
          <w:szCs w:val="24"/>
          <w:rtl/>
        </w:rPr>
        <w:t xml:space="preserve">דוגמת </w:t>
      </w:r>
      <w:r w:rsidR="00C07C56">
        <w:rPr>
          <w:rFonts w:asciiTheme="minorHAnsi" w:eastAsia="David Libre" w:hAnsiTheme="minorHAnsi" w:cstheme="minorHAnsi"/>
          <w:sz w:val="24"/>
          <w:szCs w:val="24"/>
        </w:rPr>
        <w:t>SSS*</w:t>
      </w:r>
      <w:r w:rsidR="00C07C56">
        <w:rPr>
          <w:rFonts w:asciiTheme="minorHAnsi" w:eastAsia="David Libre" w:hAnsiTheme="minorHAnsi" w:cstheme="minorHAnsi" w:hint="cs"/>
          <w:sz w:val="24"/>
          <w:szCs w:val="24"/>
          <w:rtl/>
        </w:rPr>
        <w:t xml:space="preserve"> המפתח </w:t>
      </w:r>
      <w:r w:rsidR="00FF2D0E">
        <w:rPr>
          <w:rFonts w:asciiTheme="minorHAnsi" w:eastAsia="David Libre" w:hAnsiTheme="minorHAnsi" w:cstheme="minorHAnsi" w:hint="cs"/>
          <w:sz w:val="24"/>
          <w:szCs w:val="24"/>
          <w:rtl/>
        </w:rPr>
        <w:t>באופן כמעט מוחלט עצים קטנים יותר</w:t>
      </w:r>
      <w:r w:rsidR="00F71858">
        <w:rPr>
          <w:rFonts w:asciiTheme="minorHAnsi" w:eastAsia="David Libre" w:hAnsiTheme="minorHAnsi" w:cstheme="minorHAnsi" w:hint="cs"/>
          <w:sz w:val="24"/>
          <w:szCs w:val="24"/>
          <w:rtl/>
        </w:rPr>
        <w:t xml:space="preserve">, </w:t>
      </w:r>
      <w:r w:rsidR="00FF2D0E">
        <w:rPr>
          <w:rFonts w:asciiTheme="minorHAnsi" w:eastAsia="David Libre" w:hAnsiTheme="minorHAnsi" w:cstheme="minorHAnsi" w:hint="cs"/>
          <w:sz w:val="24"/>
          <w:szCs w:val="24"/>
          <w:rtl/>
        </w:rPr>
        <w:t xml:space="preserve">אך </w:t>
      </w:r>
      <w:r w:rsidR="00A26BE8">
        <w:rPr>
          <w:rFonts w:asciiTheme="minorHAnsi" w:eastAsia="David Libre" w:hAnsiTheme="minorHAnsi" w:cstheme="minorHAnsi" w:hint="cs"/>
          <w:sz w:val="24"/>
          <w:szCs w:val="24"/>
          <w:rtl/>
        </w:rPr>
        <w:t>היותם סבוכים יותר</w:t>
      </w:r>
      <w:r w:rsidR="008A3E93">
        <w:rPr>
          <w:rFonts w:asciiTheme="minorHAnsi" w:eastAsia="David Libre" w:hAnsiTheme="minorHAnsi" w:cstheme="minorHAnsi" w:hint="cs"/>
          <w:sz w:val="24"/>
          <w:szCs w:val="24"/>
          <w:rtl/>
        </w:rPr>
        <w:t xml:space="preserve"> </w:t>
      </w:r>
      <w:r w:rsidR="00A26BE8">
        <w:rPr>
          <w:rFonts w:asciiTheme="minorHAnsi" w:eastAsia="David Libre" w:hAnsiTheme="minorHAnsi" w:cstheme="minorHAnsi" w:hint="cs"/>
          <w:sz w:val="24"/>
          <w:szCs w:val="24"/>
          <w:rtl/>
        </w:rPr>
        <w:t xml:space="preserve">והצורך שלהם בהקצאות זיכרון </w:t>
      </w:r>
      <w:r w:rsidR="008A3E93">
        <w:rPr>
          <w:rFonts w:asciiTheme="minorHAnsi" w:eastAsia="David Libre" w:hAnsiTheme="minorHAnsi" w:cstheme="minorHAnsi" w:hint="cs"/>
          <w:sz w:val="24"/>
          <w:szCs w:val="24"/>
          <w:rtl/>
        </w:rPr>
        <w:t>נרחבות הופכים אותם לשמישים פחות.</w:t>
      </w:r>
    </w:p>
    <w:p w14:paraId="5F2034DB" w14:textId="5D89A430" w:rsidR="00DD65C4" w:rsidRDefault="00DD65C4" w:rsidP="00356748">
      <w:pPr>
        <w:spacing w:after="0" w:line="240" w:lineRule="auto"/>
        <w:ind w:firstLine="360"/>
        <w:rPr>
          <w:rFonts w:asciiTheme="minorHAnsi" w:eastAsia="David Libre" w:hAnsiTheme="minorHAnsi" w:cstheme="minorHAnsi"/>
          <w:sz w:val="24"/>
          <w:szCs w:val="24"/>
          <w:rtl/>
        </w:rPr>
      </w:pPr>
      <w:r>
        <w:rPr>
          <w:rFonts w:asciiTheme="minorHAnsi" w:eastAsia="David Libre" w:hAnsiTheme="minorHAnsi" w:cstheme="minorHAnsi" w:hint="cs"/>
          <w:sz w:val="24"/>
          <w:szCs w:val="24"/>
          <w:rtl/>
        </w:rPr>
        <w:t>החוקרים מצאו</w:t>
      </w:r>
      <w:r w:rsidR="00012F15">
        <w:rPr>
          <w:rFonts w:asciiTheme="minorHAnsi" w:eastAsia="David Libre" w:hAnsiTheme="minorHAnsi" w:cstheme="minorHAnsi" w:hint="cs"/>
          <w:sz w:val="24"/>
          <w:szCs w:val="24"/>
          <w:rtl/>
        </w:rPr>
        <w:t xml:space="preserve"> כי ניתן לנסח מחדש את אלגוריתם </w:t>
      </w:r>
      <w:r w:rsidR="00012F15">
        <w:rPr>
          <w:rFonts w:asciiTheme="minorHAnsi" w:eastAsia="David Libre" w:hAnsiTheme="minorHAnsi" w:cstheme="minorHAnsi" w:hint="cs"/>
          <w:sz w:val="24"/>
          <w:szCs w:val="24"/>
        </w:rPr>
        <w:t>SSS</w:t>
      </w:r>
      <w:r w:rsidR="00012F15">
        <w:rPr>
          <w:rFonts w:asciiTheme="minorHAnsi" w:eastAsia="David Libre" w:hAnsiTheme="minorHAnsi" w:cstheme="minorHAnsi"/>
          <w:sz w:val="24"/>
          <w:szCs w:val="24"/>
        </w:rPr>
        <w:t>*</w:t>
      </w:r>
      <w:r w:rsidR="00012F15">
        <w:rPr>
          <w:rFonts w:asciiTheme="minorHAnsi" w:eastAsia="David Libre" w:hAnsiTheme="minorHAnsi" w:cstheme="minorHAnsi" w:hint="cs"/>
          <w:sz w:val="24"/>
          <w:szCs w:val="24"/>
          <w:rtl/>
        </w:rPr>
        <w:t xml:space="preserve"> </w:t>
      </w:r>
      <w:r w:rsidR="005F6050">
        <w:rPr>
          <w:rFonts w:asciiTheme="minorHAnsi" w:eastAsia="David Libre" w:hAnsiTheme="minorHAnsi" w:cstheme="minorHAnsi" w:hint="cs"/>
          <w:sz w:val="24"/>
          <w:szCs w:val="24"/>
          <w:rtl/>
        </w:rPr>
        <w:t xml:space="preserve">כמקרה פרטי של אלגוריתם </w:t>
      </w:r>
      <w:r w:rsidR="005F6050">
        <w:rPr>
          <w:rFonts w:asciiTheme="minorHAnsi" w:eastAsia="David Libre" w:hAnsiTheme="minorHAnsi" w:cstheme="minorHAnsi"/>
          <w:sz w:val="24"/>
          <w:szCs w:val="24"/>
        </w:rPr>
        <w:t>Depth-First</w:t>
      </w:r>
      <w:r w:rsidR="00E34B97">
        <w:rPr>
          <w:rFonts w:asciiTheme="minorHAnsi" w:eastAsia="David Libre" w:hAnsiTheme="minorHAnsi" w:cstheme="minorHAnsi" w:hint="cs"/>
          <w:sz w:val="24"/>
          <w:szCs w:val="24"/>
          <w:rtl/>
        </w:rPr>
        <w:t xml:space="preserve"> גנרי</w:t>
      </w:r>
      <w:r w:rsidR="005F6050">
        <w:rPr>
          <w:rFonts w:asciiTheme="minorHAnsi" w:eastAsia="David Libre" w:hAnsiTheme="minorHAnsi" w:cstheme="minorHAnsi" w:hint="cs"/>
          <w:sz w:val="24"/>
          <w:szCs w:val="24"/>
          <w:rtl/>
        </w:rPr>
        <w:t xml:space="preserve">, </w:t>
      </w:r>
      <w:r w:rsidR="002E1B2C">
        <w:rPr>
          <w:rFonts w:asciiTheme="minorHAnsi" w:eastAsia="David Libre" w:hAnsiTheme="minorHAnsi" w:cstheme="minorHAnsi" w:hint="cs"/>
          <w:sz w:val="24"/>
          <w:szCs w:val="24"/>
          <w:rtl/>
        </w:rPr>
        <w:t xml:space="preserve">ובמחקרים </w:t>
      </w:r>
      <w:commentRangeStart w:id="139"/>
      <w:r w:rsidR="002E1B2C">
        <w:rPr>
          <w:rFonts w:asciiTheme="minorHAnsi" w:eastAsia="David Libre" w:hAnsiTheme="minorHAnsi" w:cstheme="minorHAnsi" w:hint="cs"/>
          <w:sz w:val="24"/>
          <w:szCs w:val="24"/>
          <w:rtl/>
        </w:rPr>
        <w:t>שביצעו</w:t>
      </w:r>
      <w:ins w:id="140" w:author="Nagar, Omer" w:date="2020-10-24T13:08:00Z">
        <w:r w:rsidR="00262625">
          <w:rPr>
            <w:rFonts w:asciiTheme="minorHAnsi" w:eastAsia="David Libre" w:hAnsiTheme="minorHAnsi" w:cstheme="minorHAnsi" w:hint="cs"/>
            <w:sz w:val="24"/>
            <w:szCs w:val="24"/>
            <w:rtl/>
          </w:rPr>
          <w:t xml:space="preserve"> זאת</w:t>
        </w:r>
      </w:ins>
      <w:r w:rsidR="002E1B2C">
        <w:rPr>
          <w:rFonts w:asciiTheme="minorHAnsi" w:eastAsia="David Libre" w:hAnsiTheme="minorHAnsi" w:cstheme="minorHAnsi" w:hint="cs"/>
          <w:sz w:val="24"/>
          <w:szCs w:val="24"/>
          <w:rtl/>
        </w:rPr>
        <w:t xml:space="preserve"> </w:t>
      </w:r>
      <w:commentRangeEnd w:id="139"/>
      <w:r w:rsidR="007214B6">
        <w:rPr>
          <w:rStyle w:val="CommentReference"/>
          <w:rtl/>
        </w:rPr>
        <w:commentReference w:id="139"/>
      </w:r>
      <w:r w:rsidR="002E1B2C">
        <w:rPr>
          <w:rFonts w:asciiTheme="minorHAnsi" w:eastAsia="David Libre" w:hAnsiTheme="minorHAnsi" w:cstheme="minorHAnsi" w:hint="cs"/>
          <w:sz w:val="24"/>
          <w:szCs w:val="24"/>
          <w:rtl/>
        </w:rPr>
        <w:t xml:space="preserve">מצאו כי </w:t>
      </w:r>
      <w:r w:rsidR="00893F99">
        <w:rPr>
          <w:rFonts w:asciiTheme="minorHAnsi" w:eastAsia="David Libre" w:hAnsiTheme="minorHAnsi" w:cstheme="minorHAnsi" w:hint="cs"/>
          <w:sz w:val="24"/>
          <w:szCs w:val="24"/>
          <w:rtl/>
        </w:rPr>
        <w:t>תחת ניסוח זה האלגוריתם צורך את אותה הכמות זיכרון כמו אלפא בטא</w:t>
      </w:r>
      <w:r w:rsidR="001B38F7">
        <w:rPr>
          <w:rFonts w:asciiTheme="minorHAnsi" w:eastAsia="David Libre" w:hAnsiTheme="minorHAnsi" w:cstheme="minorHAnsi" w:hint="cs"/>
          <w:sz w:val="24"/>
          <w:szCs w:val="24"/>
          <w:rtl/>
        </w:rPr>
        <w:t xml:space="preserve">, </w:t>
      </w:r>
      <w:r w:rsidR="00995AE2">
        <w:rPr>
          <w:rFonts w:asciiTheme="minorHAnsi" w:eastAsia="David Libre" w:hAnsiTheme="minorHAnsi" w:cstheme="minorHAnsi" w:hint="cs"/>
          <w:sz w:val="24"/>
          <w:szCs w:val="24"/>
          <w:rtl/>
        </w:rPr>
        <w:t>תחת הגדרות זיכרון זהות יעילותו אינה גבוהה יותר באופן ניכר</w:t>
      </w:r>
      <w:r w:rsidR="00940450">
        <w:rPr>
          <w:rFonts w:asciiTheme="minorHAnsi" w:eastAsia="David Libre" w:hAnsiTheme="minorHAnsi" w:cstheme="minorHAnsi" w:hint="cs"/>
          <w:sz w:val="24"/>
          <w:szCs w:val="24"/>
          <w:rtl/>
        </w:rPr>
        <w:t xml:space="preserve"> וכבר היום קיימים אלגוריתמים מבוססי אלפא בטא דוגמת </w:t>
      </w:r>
      <w:proofErr w:type="spellStart"/>
      <w:r w:rsidR="001B38F7">
        <w:rPr>
          <w:rFonts w:asciiTheme="minorHAnsi" w:eastAsia="David Libre" w:hAnsiTheme="minorHAnsi" w:cstheme="minorHAnsi"/>
          <w:sz w:val="24"/>
          <w:szCs w:val="24"/>
        </w:rPr>
        <w:t>NegaScout</w:t>
      </w:r>
      <w:proofErr w:type="spellEnd"/>
      <w:r w:rsidR="001B38F7">
        <w:rPr>
          <w:rFonts w:asciiTheme="minorHAnsi" w:eastAsia="David Libre" w:hAnsiTheme="minorHAnsi" w:cstheme="minorHAnsi" w:hint="cs"/>
          <w:sz w:val="24"/>
          <w:szCs w:val="24"/>
          <w:rtl/>
        </w:rPr>
        <w:t xml:space="preserve"> המציגים ביצועים טובים יותר. </w:t>
      </w:r>
    </w:p>
    <w:p w14:paraId="1223C65E" w14:textId="2F7923B8" w:rsidR="00216B1E" w:rsidRPr="0023231F" w:rsidRDefault="00E34B97" w:rsidP="00850B7D">
      <w:pPr>
        <w:spacing w:after="0" w:line="240" w:lineRule="auto"/>
        <w:ind w:firstLine="360"/>
        <w:rPr>
          <w:rFonts w:asciiTheme="minorHAnsi" w:eastAsia="David Libre" w:hAnsiTheme="minorHAnsi" w:cstheme="minorHAnsi"/>
          <w:sz w:val="24"/>
          <w:szCs w:val="24"/>
          <w:rtl/>
        </w:rPr>
      </w:pPr>
      <w:r>
        <w:rPr>
          <w:rFonts w:asciiTheme="minorHAnsi" w:eastAsia="David Libre" w:hAnsiTheme="minorHAnsi" w:cstheme="minorHAnsi" w:hint="cs"/>
          <w:sz w:val="24"/>
          <w:szCs w:val="24"/>
          <w:rtl/>
        </w:rPr>
        <w:t>יתרה מכך, החוקרים מצאו שתחת אותו אלגוריתם גנרי ניתן ל</w:t>
      </w:r>
      <w:r w:rsidR="006A5067">
        <w:rPr>
          <w:rFonts w:asciiTheme="minorHAnsi" w:eastAsia="David Libre" w:hAnsiTheme="minorHAnsi" w:cstheme="minorHAnsi" w:hint="cs"/>
          <w:sz w:val="24"/>
          <w:szCs w:val="24"/>
          <w:rtl/>
        </w:rPr>
        <w:t xml:space="preserve">בצע שיטות חיפוש מוכרות אחרות דוגמת </w:t>
      </w:r>
      <w:r w:rsidR="006A5067">
        <w:rPr>
          <w:rFonts w:asciiTheme="minorHAnsi" w:eastAsia="David Libre" w:hAnsiTheme="minorHAnsi" w:cstheme="minorHAnsi"/>
          <w:sz w:val="24"/>
          <w:szCs w:val="24"/>
        </w:rPr>
        <w:t>C*</w:t>
      </w:r>
      <w:r w:rsidR="000B3530">
        <w:rPr>
          <w:rFonts w:asciiTheme="minorHAnsi" w:eastAsia="David Libre" w:hAnsiTheme="minorHAnsi" w:cstheme="minorHAnsi" w:hint="cs"/>
          <w:sz w:val="24"/>
          <w:szCs w:val="24"/>
          <w:rtl/>
        </w:rPr>
        <w:t xml:space="preserve"> ו</w:t>
      </w:r>
      <w:r w:rsidR="000B3530">
        <w:rPr>
          <w:rFonts w:asciiTheme="minorHAnsi" w:eastAsia="David Libre" w:hAnsiTheme="minorHAnsi" w:cstheme="minorHAnsi"/>
          <w:sz w:val="24"/>
          <w:szCs w:val="24"/>
        </w:rPr>
        <w:t>DUAL*</w:t>
      </w:r>
      <w:r w:rsidR="000B3530">
        <w:rPr>
          <w:rFonts w:asciiTheme="minorHAnsi" w:eastAsia="David Libre" w:hAnsiTheme="minorHAnsi" w:cstheme="minorHAnsi" w:hint="cs"/>
          <w:sz w:val="24"/>
          <w:szCs w:val="24"/>
          <w:rtl/>
        </w:rPr>
        <w:t xml:space="preserve"> מאחר וגם הן מהוות מקרה פרטי שלו.</w:t>
      </w:r>
      <w:r w:rsidR="00DA0B31">
        <w:rPr>
          <w:rFonts w:asciiTheme="minorHAnsi" w:eastAsia="David Libre" w:hAnsiTheme="minorHAnsi" w:cstheme="minorHAnsi" w:hint="cs"/>
          <w:sz w:val="24"/>
          <w:szCs w:val="24"/>
          <w:rtl/>
        </w:rPr>
        <w:t xml:space="preserve"> </w:t>
      </w:r>
      <w:r w:rsidR="00830DB2">
        <w:rPr>
          <w:rFonts w:asciiTheme="minorHAnsi" w:eastAsia="David Libre" w:hAnsiTheme="minorHAnsi" w:cstheme="minorHAnsi" w:hint="cs"/>
          <w:sz w:val="24"/>
          <w:szCs w:val="24"/>
          <w:rtl/>
        </w:rPr>
        <w:t xml:space="preserve">המשותף לאלגוריתמים אלו הוא היותם </w:t>
      </w:r>
      <w:r w:rsidR="00225154">
        <w:rPr>
          <w:rFonts w:asciiTheme="minorHAnsi" w:eastAsia="David Libre" w:hAnsiTheme="minorHAnsi" w:cstheme="minorHAnsi" w:hint="cs"/>
          <w:sz w:val="24"/>
          <w:szCs w:val="24"/>
          <w:rtl/>
        </w:rPr>
        <w:t xml:space="preserve">אלגוריתמי </w:t>
      </w:r>
      <w:r w:rsidR="00225154" w:rsidRPr="0023231F">
        <w:rPr>
          <w:rFonts w:asciiTheme="minorHAnsi" w:eastAsia="David Libre" w:hAnsiTheme="minorHAnsi" w:cstheme="minorHAnsi"/>
          <w:sz w:val="24"/>
          <w:szCs w:val="24"/>
        </w:rPr>
        <w:t>Null window</w:t>
      </w:r>
      <w:r w:rsidR="00225154">
        <w:rPr>
          <w:rFonts w:asciiTheme="minorHAnsi" w:eastAsia="David Libre" w:hAnsiTheme="minorHAnsi" w:cstheme="minorHAnsi" w:hint="cs"/>
          <w:sz w:val="24"/>
          <w:szCs w:val="24"/>
          <w:rtl/>
        </w:rPr>
        <w:t xml:space="preserve"> בהם החלון בו נעשה שימוש באלגוריתמי אלפא בטא הוא מינימאלי וגודלו שווה ל1</w:t>
      </w:r>
      <w:r w:rsidR="00D801CF">
        <w:rPr>
          <w:rFonts w:asciiTheme="minorHAnsi" w:eastAsia="David Libre" w:hAnsiTheme="minorHAnsi" w:cstheme="minorHAnsi" w:hint="cs"/>
          <w:sz w:val="24"/>
          <w:szCs w:val="24"/>
          <w:rtl/>
        </w:rPr>
        <w:t xml:space="preserve">, </w:t>
      </w:r>
      <w:r w:rsidR="00163195">
        <w:rPr>
          <w:rFonts w:asciiTheme="minorHAnsi" w:eastAsia="David Libre" w:hAnsiTheme="minorHAnsi" w:cstheme="minorHAnsi" w:hint="cs"/>
          <w:sz w:val="24"/>
          <w:szCs w:val="24"/>
          <w:rtl/>
        </w:rPr>
        <w:t>תחת הגדרה זו</w:t>
      </w:r>
      <w:r w:rsidR="00DB6221">
        <w:rPr>
          <w:rFonts w:asciiTheme="minorHAnsi" w:eastAsia="David Libre" w:hAnsiTheme="minorHAnsi" w:cstheme="minorHAnsi" w:hint="cs"/>
          <w:sz w:val="24"/>
          <w:szCs w:val="24"/>
          <w:rtl/>
        </w:rPr>
        <w:t xml:space="preserve"> מתאפשר</w:t>
      </w:r>
      <w:r w:rsidR="00D801CF">
        <w:rPr>
          <w:rFonts w:asciiTheme="minorHAnsi" w:eastAsia="David Libre" w:hAnsiTheme="minorHAnsi" w:cstheme="minorHAnsi" w:hint="cs"/>
          <w:sz w:val="24"/>
          <w:szCs w:val="24"/>
          <w:rtl/>
        </w:rPr>
        <w:t xml:space="preserve"> גיזום של יותר צמתים לאורך החיפוש.</w:t>
      </w:r>
      <w:r w:rsidR="00850B7D">
        <w:rPr>
          <w:rFonts w:asciiTheme="minorHAnsi" w:eastAsia="David Libre" w:hAnsiTheme="minorHAnsi" w:cstheme="minorHAnsi" w:hint="cs"/>
          <w:sz w:val="24"/>
          <w:szCs w:val="24"/>
          <w:rtl/>
        </w:rPr>
        <w:t xml:space="preserve"> </w:t>
      </w:r>
      <w:r w:rsidR="00C910CA">
        <w:rPr>
          <w:rFonts w:asciiTheme="minorHAnsi" w:eastAsia="David Libre" w:hAnsiTheme="minorHAnsi" w:cstheme="minorHAnsi" w:hint="cs"/>
          <w:sz w:val="24"/>
          <w:szCs w:val="24"/>
          <w:rtl/>
        </w:rPr>
        <w:t xml:space="preserve">על מנת להתמודד עם צרכי הזיכרון האלגוריתם </w:t>
      </w:r>
      <w:r w:rsidR="009A4AF0">
        <w:rPr>
          <w:rFonts w:asciiTheme="minorHAnsi" w:eastAsia="David Libre" w:hAnsiTheme="minorHAnsi" w:cstheme="minorHAnsi" w:hint="cs"/>
          <w:sz w:val="24"/>
          <w:szCs w:val="24"/>
          <w:rtl/>
        </w:rPr>
        <w:t>מבצע</w:t>
      </w:r>
      <w:r w:rsidR="00C910CA">
        <w:rPr>
          <w:rFonts w:asciiTheme="minorHAnsi" w:eastAsia="David Libre" w:hAnsiTheme="minorHAnsi" w:cstheme="minorHAnsi" w:hint="cs"/>
          <w:sz w:val="24"/>
          <w:szCs w:val="24"/>
          <w:rtl/>
        </w:rPr>
        <w:t xml:space="preserve"> שימו</w:t>
      </w:r>
      <w:r w:rsidR="009A4AF0">
        <w:rPr>
          <w:rFonts w:asciiTheme="minorHAnsi" w:eastAsia="David Libre" w:hAnsiTheme="minorHAnsi" w:cstheme="minorHAnsi" w:hint="cs"/>
          <w:sz w:val="24"/>
          <w:szCs w:val="24"/>
          <w:rtl/>
        </w:rPr>
        <w:t>ש ב</w:t>
      </w:r>
      <w:r w:rsidR="00216B1E" w:rsidRPr="0023231F">
        <w:rPr>
          <w:rFonts w:asciiTheme="minorHAnsi" w:eastAsia="David Libre" w:hAnsiTheme="minorHAnsi" w:cstheme="minorHAnsi"/>
          <w:sz w:val="24"/>
          <w:szCs w:val="24"/>
        </w:rPr>
        <w:t>transposition table</w:t>
      </w:r>
      <w:r w:rsidR="00216B1E" w:rsidRPr="0023231F">
        <w:rPr>
          <w:rFonts w:asciiTheme="minorHAnsi" w:eastAsia="David Libre" w:hAnsiTheme="minorHAnsi" w:cstheme="minorHAnsi"/>
          <w:sz w:val="24"/>
          <w:szCs w:val="24"/>
          <w:rtl/>
        </w:rPr>
        <w:t xml:space="preserve"> –</w:t>
      </w:r>
      <w:r w:rsidR="009A4AF0">
        <w:rPr>
          <w:rFonts w:asciiTheme="minorHAnsi" w:eastAsia="David Libre" w:hAnsiTheme="minorHAnsi" w:cstheme="minorHAnsi" w:hint="cs"/>
          <w:sz w:val="24"/>
          <w:szCs w:val="24"/>
          <w:rtl/>
        </w:rPr>
        <w:t xml:space="preserve"> טבלאות המרכזות מידע על מהלכים שנאסף בקריאות </w:t>
      </w:r>
      <w:r w:rsidR="00674654">
        <w:rPr>
          <w:rFonts w:asciiTheme="minorHAnsi" w:eastAsia="David Libre" w:hAnsiTheme="minorHAnsi" w:cstheme="minorHAnsi" w:hint="cs"/>
          <w:sz w:val="24"/>
          <w:szCs w:val="24"/>
          <w:rtl/>
        </w:rPr>
        <w:t>קודמות לאלגוריתם בחיפוש זה (בקודקודים קודמים) ו</w:t>
      </w:r>
      <w:r w:rsidR="005C3D47">
        <w:rPr>
          <w:rFonts w:asciiTheme="minorHAnsi" w:eastAsia="David Libre" w:hAnsiTheme="minorHAnsi" w:cstheme="minorHAnsi" w:hint="cs"/>
          <w:sz w:val="24"/>
          <w:szCs w:val="24"/>
          <w:rtl/>
        </w:rPr>
        <w:t>בכך נחסכים חישובים חוזרים של מידע.</w:t>
      </w:r>
    </w:p>
    <w:p w14:paraId="4F5362CA" w14:textId="1D413910" w:rsidR="003A2358" w:rsidRPr="0023231F" w:rsidRDefault="00A90A2E" w:rsidP="003A2358">
      <w:pPr>
        <w:spacing w:after="0" w:line="240" w:lineRule="auto"/>
        <w:ind w:firstLine="360"/>
        <w:rPr>
          <w:rFonts w:asciiTheme="minorHAnsi" w:eastAsia="David Libre" w:hAnsiTheme="minorHAnsi" w:cstheme="minorHAnsi"/>
          <w:sz w:val="24"/>
          <w:szCs w:val="24"/>
          <w:rtl/>
        </w:rPr>
      </w:pPr>
      <w:r>
        <w:rPr>
          <w:rFonts w:asciiTheme="minorHAnsi" w:eastAsia="David Libre" w:hAnsiTheme="minorHAnsi" w:cstheme="minorHAnsi" w:hint="cs"/>
          <w:sz w:val="24"/>
          <w:szCs w:val="24"/>
          <w:rtl/>
        </w:rPr>
        <w:t>האלגוריתם מנוס</w:t>
      </w:r>
      <w:r w:rsidR="001751B1">
        <w:rPr>
          <w:rFonts w:asciiTheme="minorHAnsi" w:eastAsia="David Libre" w:hAnsiTheme="minorHAnsi" w:cstheme="minorHAnsi" w:hint="cs"/>
          <w:sz w:val="24"/>
          <w:szCs w:val="24"/>
          <w:rtl/>
        </w:rPr>
        <w:t>ח</w:t>
      </w:r>
      <w:r>
        <w:rPr>
          <w:rFonts w:asciiTheme="minorHAnsi" w:eastAsia="David Libre" w:hAnsiTheme="minorHAnsi" w:cstheme="minorHAnsi" w:hint="cs"/>
          <w:sz w:val="24"/>
          <w:szCs w:val="24"/>
          <w:rtl/>
        </w:rPr>
        <w:t xml:space="preserve"> בצורה כזו ש</w:t>
      </w:r>
      <w:r w:rsidR="001751B1">
        <w:rPr>
          <w:rFonts w:asciiTheme="minorHAnsi" w:eastAsia="David Libre" w:hAnsiTheme="minorHAnsi" w:cstheme="minorHAnsi" w:hint="cs"/>
          <w:sz w:val="24"/>
          <w:szCs w:val="24"/>
          <w:rtl/>
        </w:rPr>
        <w:t>מבצע קריאות אלפא בטא</w:t>
      </w:r>
      <w:r w:rsidR="00EB01DB">
        <w:rPr>
          <w:rFonts w:asciiTheme="minorHAnsi" w:eastAsia="David Libre" w:hAnsiTheme="minorHAnsi" w:cstheme="minorHAnsi" w:hint="cs"/>
          <w:sz w:val="24"/>
          <w:szCs w:val="24"/>
          <w:rtl/>
        </w:rPr>
        <w:t xml:space="preserve"> ומעמיק איטרטיבית עד שמגיע לערך המינימקס,</w:t>
      </w:r>
      <w:r w:rsidR="001751B1">
        <w:rPr>
          <w:rFonts w:asciiTheme="minorHAnsi" w:eastAsia="David Libre" w:hAnsiTheme="minorHAnsi" w:cstheme="minorHAnsi" w:hint="cs"/>
          <w:sz w:val="24"/>
          <w:szCs w:val="24"/>
          <w:rtl/>
        </w:rPr>
        <w:t xml:space="preserve"> ולמעשה </w:t>
      </w:r>
      <w:r w:rsidR="00DB6221">
        <w:rPr>
          <w:rFonts w:asciiTheme="minorHAnsi" w:eastAsia="David Libre" w:hAnsiTheme="minorHAnsi" w:cstheme="minorHAnsi" w:hint="cs"/>
          <w:sz w:val="24"/>
          <w:szCs w:val="24"/>
          <w:rtl/>
        </w:rPr>
        <w:t>ניתן</w:t>
      </w:r>
      <w:r w:rsidR="001751B1">
        <w:rPr>
          <w:rFonts w:asciiTheme="minorHAnsi" w:eastAsia="David Libre" w:hAnsiTheme="minorHAnsi" w:cstheme="minorHAnsi" w:hint="cs"/>
          <w:sz w:val="24"/>
          <w:szCs w:val="24"/>
          <w:rtl/>
        </w:rPr>
        <w:t xml:space="preserve"> </w:t>
      </w:r>
      <w:r w:rsidR="00581B74">
        <w:rPr>
          <w:rFonts w:asciiTheme="minorHAnsi" w:eastAsia="David Libre" w:hAnsiTheme="minorHAnsi" w:cstheme="minorHAnsi" w:hint="cs"/>
          <w:sz w:val="24"/>
          <w:szCs w:val="24"/>
          <w:rtl/>
        </w:rPr>
        <w:t>לבצע</w:t>
      </w:r>
      <w:r w:rsidR="001751B1">
        <w:rPr>
          <w:rFonts w:asciiTheme="minorHAnsi" w:eastAsia="David Libre" w:hAnsiTheme="minorHAnsi" w:cstheme="minorHAnsi" w:hint="cs"/>
          <w:sz w:val="24"/>
          <w:szCs w:val="24"/>
          <w:rtl/>
        </w:rPr>
        <w:t xml:space="preserve"> באמצעותו </w:t>
      </w:r>
      <w:r w:rsidR="00581B74">
        <w:rPr>
          <w:rFonts w:asciiTheme="minorHAnsi" w:eastAsia="David Libre" w:hAnsiTheme="minorHAnsi" w:cstheme="minorHAnsi" w:hint="cs"/>
          <w:sz w:val="24"/>
          <w:szCs w:val="24"/>
          <w:rtl/>
        </w:rPr>
        <w:t>חיפושים</w:t>
      </w:r>
      <w:r w:rsidR="001751B1">
        <w:rPr>
          <w:rFonts w:asciiTheme="minorHAnsi" w:eastAsia="David Libre" w:hAnsiTheme="minorHAnsi" w:cstheme="minorHAnsi" w:hint="cs"/>
          <w:sz w:val="24"/>
          <w:szCs w:val="24"/>
          <w:rtl/>
        </w:rPr>
        <w:t xml:space="preserve"> השקולים לחלוטין לחיפושים אחרים </w:t>
      </w:r>
      <w:r w:rsidR="00581B74">
        <w:rPr>
          <w:rFonts w:asciiTheme="minorHAnsi" w:eastAsia="David Libre" w:hAnsiTheme="minorHAnsi" w:cstheme="minorHAnsi" w:hint="cs"/>
          <w:sz w:val="24"/>
          <w:szCs w:val="24"/>
          <w:rtl/>
        </w:rPr>
        <w:t xml:space="preserve">- </w:t>
      </w:r>
      <w:r w:rsidR="001751B1">
        <w:rPr>
          <w:rFonts w:asciiTheme="minorHAnsi" w:eastAsia="David Libre" w:hAnsiTheme="minorHAnsi" w:cstheme="minorHAnsi" w:hint="cs"/>
          <w:sz w:val="24"/>
          <w:szCs w:val="24"/>
          <w:rtl/>
        </w:rPr>
        <w:t xml:space="preserve">יש להחליף רק את הערך שמתקבל באתחול. </w:t>
      </w:r>
      <w:r w:rsidR="00581B74">
        <w:rPr>
          <w:rFonts w:asciiTheme="minorHAnsi" w:eastAsia="David Libre" w:hAnsiTheme="minorHAnsi" w:cstheme="minorHAnsi" w:hint="cs"/>
          <w:sz w:val="24"/>
          <w:szCs w:val="24"/>
          <w:rtl/>
        </w:rPr>
        <w:t>חיפוש שקול ל</w:t>
      </w:r>
      <w:r w:rsidR="00581B74">
        <w:rPr>
          <w:rFonts w:asciiTheme="minorHAnsi" w:eastAsia="David Libre" w:hAnsiTheme="minorHAnsi" w:cstheme="minorHAnsi"/>
          <w:sz w:val="24"/>
          <w:szCs w:val="24"/>
        </w:rPr>
        <w:t>SSS*</w:t>
      </w:r>
      <w:r w:rsidR="00581B74">
        <w:rPr>
          <w:rFonts w:asciiTheme="minorHAnsi" w:eastAsia="David Libre" w:hAnsiTheme="minorHAnsi" w:cstheme="minorHAnsi" w:hint="cs"/>
          <w:sz w:val="24"/>
          <w:szCs w:val="24"/>
          <w:rtl/>
        </w:rPr>
        <w:t xml:space="preserve"> (</w:t>
      </w:r>
      <w:r w:rsidR="00581B74">
        <w:rPr>
          <w:rFonts w:asciiTheme="minorHAnsi" w:eastAsia="David Libre" w:hAnsiTheme="minorHAnsi" w:cstheme="minorHAnsi"/>
          <w:sz w:val="24"/>
          <w:szCs w:val="24"/>
        </w:rPr>
        <w:t>AB-</w:t>
      </w:r>
      <w:r w:rsidR="009226A7">
        <w:rPr>
          <w:rFonts w:asciiTheme="minorHAnsi" w:eastAsia="David Libre" w:hAnsiTheme="minorHAnsi" w:cstheme="minorHAnsi"/>
          <w:sz w:val="24"/>
          <w:szCs w:val="24"/>
        </w:rPr>
        <w:t>SSS*</w:t>
      </w:r>
      <w:r w:rsidR="009226A7">
        <w:rPr>
          <w:rFonts w:asciiTheme="minorHAnsi" w:eastAsia="David Libre" w:hAnsiTheme="minorHAnsi" w:cstheme="minorHAnsi" w:hint="cs"/>
          <w:sz w:val="24"/>
          <w:szCs w:val="24"/>
          <w:rtl/>
        </w:rPr>
        <w:t>)</w:t>
      </w:r>
      <w:r w:rsidR="009226A7">
        <w:rPr>
          <w:rFonts w:asciiTheme="minorHAnsi" w:eastAsia="David Libre" w:hAnsiTheme="minorHAnsi" w:cstheme="minorHAnsi"/>
          <w:sz w:val="24"/>
          <w:szCs w:val="24"/>
        </w:rPr>
        <w:t xml:space="preserve"> </w:t>
      </w:r>
      <w:r w:rsidR="00947F88">
        <w:rPr>
          <w:rFonts w:asciiTheme="minorHAnsi" w:eastAsia="David Libre" w:hAnsiTheme="minorHAnsi" w:cstheme="minorHAnsi" w:hint="cs"/>
          <w:sz w:val="24"/>
          <w:szCs w:val="24"/>
          <w:rtl/>
        </w:rPr>
        <w:t>נשיג על ידי אתחול ב</w:t>
      </w:r>
      <w:r w:rsidR="00947F88">
        <w:rPr>
          <w:rFonts w:asciiTheme="minorHAnsi" w:eastAsia="David Libre" w:hAnsiTheme="minorHAnsi" w:cstheme="minorHAnsi"/>
          <w:sz w:val="24"/>
          <w:szCs w:val="24"/>
        </w:rPr>
        <w:t>+∞</w:t>
      </w:r>
      <w:r w:rsidR="00947F88">
        <w:rPr>
          <w:rFonts w:asciiTheme="minorHAnsi" w:eastAsia="David Libre" w:hAnsiTheme="minorHAnsi" w:cstheme="minorHAnsi" w:hint="cs"/>
          <w:sz w:val="24"/>
          <w:szCs w:val="24"/>
          <w:rtl/>
        </w:rPr>
        <w:t>, חיפוש שקול ל</w:t>
      </w:r>
      <w:r w:rsidR="00947F88">
        <w:rPr>
          <w:rFonts w:asciiTheme="minorHAnsi" w:eastAsia="David Libre" w:hAnsiTheme="minorHAnsi" w:cstheme="minorHAnsi"/>
          <w:sz w:val="24"/>
          <w:szCs w:val="24"/>
        </w:rPr>
        <w:t>DUAL*</w:t>
      </w:r>
      <w:r w:rsidR="00947F88">
        <w:rPr>
          <w:rFonts w:asciiTheme="minorHAnsi" w:eastAsia="David Libre" w:hAnsiTheme="minorHAnsi" w:cstheme="minorHAnsi" w:hint="cs"/>
          <w:sz w:val="24"/>
          <w:szCs w:val="24"/>
          <w:rtl/>
        </w:rPr>
        <w:t xml:space="preserve"> </w:t>
      </w:r>
      <w:r w:rsidR="00EB01DB">
        <w:rPr>
          <w:rFonts w:asciiTheme="minorHAnsi" w:eastAsia="David Libre" w:hAnsiTheme="minorHAnsi" w:cstheme="minorHAnsi" w:hint="cs"/>
          <w:sz w:val="24"/>
          <w:szCs w:val="24"/>
          <w:rtl/>
        </w:rPr>
        <w:t>(</w:t>
      </w:r>
      <w:r w:rsidR="00EB01DB">
        <w:rPr>
          <w:rFonts w:asciiTheme="minorHAnsi" w:eastAsia="David Libre" w:hAnsiTheme="minorHAnsi" w:cstheme="minorHAnsi"/>
          <w:sz w:val="24"/>
          <w:szCs w:val="24"/>
        </w:rPr>
        <w:t>AB-</w:t>
      </w:r>
      <w:r w:rsidR="00EB01DB">
        <w:rPr>
          <w:rFonts w:asciiTheme="minorHAnsi" w:eastAsia="David Libre" w:hAnsiTheme="minorHAnsi" w:cstheme="minorHAnsi" w:hint="cs"/>
          <w:sz w:val="24"/>
          <w:szCs w:val="24"/>
        </w:rPr>
        <w:t>DUAL</w:t>
      </w:r>
      <w:r w:rsidR="00EB01DB">
        <w:rPr>
          <w:rFonts w:asciiTheme="minorHAnsi" w:eastAsia="David Libre" w:hAnsiTheme="minorHAnsi" w:cstheme="minorHAnsi"/>
          <w:sz w:val="24"/>
          <w:szCs w:val="24"/>
        </w:rPr>
        <w:t>*</w:t>
      </w:r>
      <w:r w:rsidR="00EB01DB">
        <w:rPr>
          <w:rFonts w:asciiTheme="minorHAnsi" w:eastAsia="David Libre" w:hAnsiTheme="minorHAnsi" w:cstheme="minorHAnsi" w:hint="cs"/>
          <w:sz w:val="24"/>
          <w:szCs w:val="24"/>
          <w:rtl/>
        </w:rPr>
        <w:t xml:space="preserve">) </w:t>
      </w:r>
      <w:r w:rsidR="00947F88">
        <w:rPr>
          <w:rFonts w:asciiTheme="minorHAnsi" w:eastAsia="David Libre" w:hAnsiTheme="minorHAnsi" w:cstheme="minorHAnsi" w:hint="cs"/>
          <w:sz w:val="24"/>
          <w:szCs w:val="24"/>
          <w:rtl/>
        </w:rPr>
        <w:t xml:space="preserve">נשיג </w:t>
      </w:r>
      <w:del w:id="141" w:author="Nagar, Omer" w:date="2020-10-24T13:13:00Z">
        <w:r w:rsidR="00947F88" w:rsidDel="000152B3">
          <w:rPr>
            <w:rFonts w:asciiTheme="minorHAnsi" w:eastAsia="David Libre" w:hAnsiTheme="minorHAnsi" w:cstheme="minorHAnsi" w:hint="cs"/>
            <w:sz w:val="24"/>
            <w:szCs w:val="24"/>
            <w:rtl/>
          </w:rPr>
          <w:delText>ע"י</w:delText>
        </w:r>
      </w:del>
      <w:ins w:id="142" w:author="Nagar, Omer" w:date="2020-10-24T13:13:00Z">
        <w:r w:rsidR="000152B3">
          <w:rPr>
            <w:rFonts w:asciiTheme="minorHAnsi" w:eastAsia="David Libre" w:hAnsiTheme="minorHAnsi" w:cstheme="minorHAnsi" w:hint="cs"/>
            <w:sz w:val="24"/>
            <w:szCs w:val="24"/>
            <w:rtl/>
          </w:rPr>
          <w:t>על ידי</w:t>
        </w:r>
      </w:ins>
      <w:r w:rsidR="00947F88">
        <w:rPr>
          <w:rFonts w:asciiTheme="minorHAnsi" w:eastAsia="David Libre" w:hAnsiTheme="minorHAnsi" w:cstheme="minorHAnsi" w:hint="cs"/>
          <w:sz w:val="24"/>
          <w:szCs w:val="24"/>
          <w:rtl/>
        </w:rPr>
        <w:t xml:space="preserve"> אתחול ב</w:t>
      </w:r>
      <w:r w:rsidR="00947F88">
        <w:rPr>
          <w:rFonts w:asciiTheme="minorHAnsi" w:eastAsia="David Libre" w:hAnsiTheme="minorHAnsi" w:cstheme="minorHAnsi"/>
          <w:sz w:val="24"/>
          <w:szCs w:val="24"/>
        </w:rPr>
        <w:t>-∞</w:t>
      </w:r>
      <w:r w:rsidR="00947F88">
        <w:rPr>
          <w:rFonts w:asciiTheme="minorHAnsi" w:eastAsia="David Libre" w:hAnsiTheme="minorHAnsi" w:cstheme="minorHAnsi" w:hint="cs"/>
          <w:sz w:val="24"/>
          <w:szCs w:val="24"/>
          <w:rtl/>
        </w:rPr>
        <w:t>.</w:t>
      </w:r>
      <w:r w:rsidR="00941611">
        <w:rPr>
          <w:rFonts w:asciiTheme="minorHAnsi" w:eastAsia="David Libre" w:hAnsiTheme="minorHAnsi" w:cstheme="minorHAnsi" w:hint="cs"/>
          <w:sz w:val="24"/>
          <w:szCs w:val="24"/>
          <w:rtl/>
        </w:rPr>
        <w:t xml:space="preserve"> החוקרים מציעים במאמר קונפיגרציה חדשה בשם </w:t>
      </w:r>
      <w:r w:rsidR="00941611">
        <w:rPr>
          <w:rFonts w:asciiTheme="minorHAnsi" w:eastAsia="David Libre" w:hAnsiTheme="minorHAnsi" w:cstheme="minorHAnsi"/>
          <w:sz w:val="24"/>
          <w:szCs w:val="24"/>
        </w:rPr>
        <w:t>MTD(f)</w:t>
      </w:r>
      <w:r w:rsidR="00941611">
        <w:rPr>
          <w:rFonts w:asciiTheme="minorHAnsi" w:eastAsia="David Libre" w:hAnsiTheme="minorHAnsi" w:cstheme="minorHAnsi" w:hint="cs"/>
          <w:sz w:val="24"/>
          <w:szCs w:val="24"/>
          <w:rtl/>
        </w:rPr>
        <w:t xml:space="preserve"> לאלגוריתם זה שלטענתם משיגה תוצאות טובות יותר משאר האלגוריתמים שהוזכרו קודם.</w:t>
      </w:r>
      <w:r w:rsidR="00947F88">
        <w:rPr>
          <w:rFonts w:asciiTheme="minorHAnsi" w:eastAsia="David Libre" w:hAnsiTheme="minorHAnsi" w:cstheme="minorHAnsi" w:hint="cs"/>
          <w:sz w:val="24"/>
          <w:szCs w:val="24"/>
          <w:rtl/>
        </w:rPr>
        <w:t xml:space="preserve"> </w:t>
      </w:r>
      <w:r w:rsidR="00CD6233">
        <w:rPr>
          <w:rFonts w:asciiTheme="minorHAnsi" w:eastAsia="David Libre" w:hAnsiTheme="minorHAnsi" w:cstheme="minorHAnsi"/>
          <w:sz w:val="24"/>
          <w:szCs w:val="24"/>
        </w:rPr>
        <w:t>MTD(f)</w:t>
      </w:r>
      <w:r w:rsidR="00CD6233">
        <w:rPr>
          <w:rFonts w:asciiTheme="minorHAnsi" w:eastAsia="David Libre" w:hAnsiTheme="minorHAnsi" w:cstheme="minorHAnsi" w:hint="cs"/>
          <w:sz w:val="24"/>
          <w:szCs w:val="24"/>
          <w:rtl/>
        </w:rPr>
        <w:t xml:space="preserve"> הוא שימוש באותו האלגוריתם </w:t>
      </w:r>
      <w:r w:rsidR="009712AC">
        <w:rPr>
          <w:rFonts w:asciiTheme="minorHAnsi" w:eastAsia="David Libre" w:hAnsiTheme="minorHAnsi" w:cstheme="minorHAnsi" w:hint="cs"/>
          <w:sz w:val="24"/>
          <w:szCs w:val="24"/>
          <w:rtl/>
        </w:rPr>
        <w:t xml:space="preserve">הגנרי </w:t>
      </w:r>
      <w:del w:id="143" w:author="Nagar, Omer" w:date="2020-10-24T13:13:00Z">
        <w:r w:rsidR="00CD6233" w:rsidDel="000152B3">
          <w:rPr>
            <w:rFonts w:asciiTheme="minorHAnsi" w:eastAsia="David Libre" w:hAnsiTheme="minorHAnsi" w:cstheme="minorHAnsi" w:hint="cs"/>
            <w:sz w:val="24"/>
            <w:szCs w:val="24"/>
            <w:rtl/>
          </w:rPr>
          <w:delText>ע"י</w:delText>
        </w:r>
      </w:del>
      <w:ins w:id="144" w:author="Nagar, Omer" w:date="2020-10-24T13:13:00Z">
        <w:r w:rsidR="000152B3">
          <w:rPr>
            <w:rFonts w:asciiTheme="minorHAnsi" w:eastAsia="David Libre" w:hAnsiTheme="minorHAnsi" w:cstheme="minorHAnsi" w:hint="cs"/>
            <w:sz w:val="24"/>
            <w:szCs w:val="24"/>
            <w:rtl/>
          </w:rPr>
          <w:t>על ידי</w:t>
        </w:r>
      </w:ins>
      <w:r w:rsidR="00CD6233">
        <w:rPr>
          <w:rFonts w:asciiTheme="minorHAnsi" w:eastAsia="David Libre" w:hAnsiTheme="minorHAnsi" w:cstheme="minorHAnsi" w:hint="cs"/>
          <w:sz w:val="24"/>
          <w:szCs w:val="24"/>
          <w:rtl/>
        </w:rPr>
        <w:t xml:space="preserve"> אתחול </w:t>
      </w:r>
      <w:r w:rsidR="008117AA">
        <w:rPr>
          <w:rFonts w:asciiTheme="minorHAnsi" w:eastAsia="David Libre" w:hAnsiTheme="minorHAnsi" w:cstheme="minorHAnsi" w:hint="cs"/>
          <w:sz w:val="24"/>
          <w:szCs w:val="24"/>
          <w:rtl/>
        </w:rPr>
        <w:t xml:space="preserve">כל איטרציה </w:t>
      </w:r>
      <w:del w:id="145" w:author="Nagar, Omer" w:date="2020-10-24T13:12:00Z">
        <w:r w:rsidR="008117AA" w:rsidDel="000152B3">
          <w:rPr>
            <w:rFonts w:asciiTheme="minorHAnsi" w:eastAsia="David Libre" w:hAnsiTheme="minorHAnsi" w:cstheme="minorHAnsi" w:hint="cs"/>
            <w:sz w:val="24"/>
            <w:szCs w:val="24"/>
            <w:rtl/>
          </w:rPr>
          <w:delText>ע"פ</w:delText>
        </w:r>
      </w:del>
      <w:ins w:id="146" w:author="Nagar, Omer" w:date="2020-10-24T13:12:00Z">
        <w:r w:rsidR="000152B3">
          <w:rPr>
            <w:rFonts w:asciiTheme="minorHAnsi" w:eastAsia="David Libre" w:hAnsiTheme="minorHAnsi" w:cstheme="minorHAnsi" w:hint="cs"/>
            <w:sz w:val="24"/>
            <w:szCs w:val="24"/>
            <w:rtl/>
          </w:rPr>
          <w:t>על פי</w:t>
        </w:r>
      </w:ins>
      <w:r w:rsidR="008117AA">
        <w:rPr>
          <w:rFonts w:asciiTheme="minorHAnsi" w:eastAsia="David Libre" w:hAnsiTheme="minorHAnsi" w:cstheme="minorHAnsi" w:hint="cs"/>
          <w:sz w:val="24"/>
          <w:szCs w:val="24"/>
          <w:rtl/>
        </w:rPr>
        <w:t xml:space="preserve"> תוצאת האיטרציה הקודמת</w:t>
      </w:r>
      <w:r w:rsidR="00875B0E">
        <w:rPr>
          <w:rFonts w:asciiTheme="minorHAnsi" w:eastAsia="David Libre" w:hAnsiTheme="minorHAnsi" w:cstheme="minorHAnsi" w:hint="cs"/>
          <w:sz w:val="24"/>
          <w:szCs w:val="24"/>
          <w:rtl/>
        </w:rPr>
        <w:t xml:space="preserve"> ובכך מצפים החוקרים להקטנה משמעותית של מספר הקריאות עד להתכנסות לערך המינימקס.</w:t>
      </w:r>
    </w:p>
    <w:p w14:paraId="2957A0CB" w14:textId="7E70A6CD" w:rsidR="00216B1E" w:rsidRPr="0023231F" w:rsidRDefault="0048717F" w:rsidP="00356748">
      <w:pPr>
        <w:spacing w:after="0" w:line="240" w:lineRule="auto"/>
        <w:ind w:firstLine="360"/>
        <w:rPr>
          <w:rFonts w:asciiTheme="minorHAnsi" w:eastAsia="David Libre" w:hAnsiTheme="minorHAnsi" w:cstheme="minorHAnsi"/>
          <w:sz w:val="24"/>
          <w:szCs w:val="24"/>
          <w:rtl/>
        </w:rPr>
      </w:pPr>
      <w:r>
        <w:rPr>
          <w:rFonts w:asciiTheme="minorHAnsi" w:eastAsia="David Libre" w:hAnsiTheme="minorHAnsi" w:cstheme="minorHAnsi" w:hint="cs"/>
          <w:sz w:val="24"/>
          <w:szCs w:val="24"/>
          <w:rtl/>
        </w:rPr>
        <w:t xml:space="preserve">החוקרים </w:t>
      </w:r>
      <w:r w:rsidR="00E634C2">
        <w:rPr>
          <w:rFonts w:asciiTheme="minorHAnsi" w:eastAsia="David Libre" w:hAnsiTheme="minorHAnsi" w:cstheme="minorHAnsi" w:hint="cs"/>
          <w:sz w:val="24"/>
          <w:szCs w:val="24"/>
          <w:rtl/>
        </w:rPr>
        <w:t>השוו</w:t>
      </w:r>
      <w:r w:rsidR="0010791A">
        <w:rPr>
          <w:rFonts w:asciiTheme="minorHAnsi" w:eastAsia="David Libre" w:hAnsiTheme="minorHAnsi" w:cstheme="minorHAnsi" w:hint="cs"/>
          <w:sz w:val="24"/>
          <w:szCs w:val="24"/>
          <w:rtl/>
        </w:rPr>
        <w:t xml:space="preserve"> בין</w:t>
      </w:r>
      <w:r w:rsidR="00E634C2">
        <w:rPr>
          <w:rFonts w:asciiTheme="minorHAnsi" w:eastAsia="David Libre" w:hAnsiTheme="minorHAnsi" w:cstheme="minorHAnsi" w:hint="cs"/>
          <w:sz w:val="24"/>
          <w:szCs w:val="24"/>
          <w:rtl/>
        </w:rPr>
        <w:t xml:space="preserve"> ביצועי</w:t>
      </w:r>
      <w:r w:rsidR="0010791A">
        <w:rPr>
          <w:rFonts w:asciiTheme="minorHAnsi" w:eastAsia="David Libre" w:hAnsiTheme="minorHAnsi" w:cstheme="minorHAnsi" w:hint="cs"/>
          <w:sz w:val="24"/>
          <w:szCs w:val="24"/>
          <w:rtl/>
        </w:rPr>
        <w:t xml:space="preserve"> האלגוריתמי</w:t>
      </w:r>
      <w:r w:rsidR="00FC0911">
        <w:rPr>
          <w:rFonts w:asciiTheme="minorHAnsi" w:eastAsia="David Libre" w:hAnsiTheme="minorHAnsi" w:cstheme="minorHAnsi" w:hint="cs"/>
          <w:sz w:val="24"/>
          <w:szCs w:val="24"/>
          <w:rtl/>
        </w:rPr>
        <w:t xml:space="preserve">ם </w:t>
      </w:r>
      <w:r w:rsidR="00FC0911" w:rsidRPr="0023231F">
        <w:rPr>
          <w:rFonts w:asciiTheme="minorHAnsi" w:eastAsia="David Libre" w:hAnsiTheme="minorHAnsi" w:cstheme="minorHAnsi"/>
          <w:sz w:val="24"/>
          <w:szCs w:val="24"/>
        </w:rPr>
        <w:t>Alpha-Beta</w:t>
      </w:r>
      <w:r w:rsidR="00FC0911">
        <w:rPr>
          <w:rFonts w:asciiTheme="minorHAnsi" w:eastAsia="David Libre" w:hAnsiTheme="minorHAnsi" w:cstheme="minorHAnsi" w:hint="cs"/>
          <w:sz w:val="24"/>
          <w:szCs w:val="24"/>
          <w:rtl/>
        </w:rPr>
        <w:t xml:space="preserve">, </w:t>
      </w:r>
      <w:proofErr w:type="spellStart"/>
      <w:r w:rsidR="00FC0911">
        <w:rPr>
          <w:rFonts w:asciiTheme="minorHAnsi" w:eastAsia="David Libre" w:hAnsiTheme="minorHAnsi" w:cstheme="minorHAnsi"/>
          <w:sz w:val="24"/>
          <w:szCs w:val="24"/>
        </w:rPr>
        <w:t>N</w:t>
      </w:r>
      <w:r w:rsidR="009570A6">
        <w:rPr>
          <w:rFonts w:asciiTheme="minorHAnsi" w:eastAsia="David Libre" w:hAnsiTheme="minorHAnsi" w:cstheme="minorHAnsi"/>
          <w:sz w:val="24"/>
          <w:szCs w:val="24"/>
        </w:rPr>
        <w:t>egaScout</w:t>
      </w:r>
      <w:proofErr w:type="spellEnd"/>
      <w:r w:rsidR="009570A6">
        <w:rPr>
          <w:rFonts w:asciiTheme="minorHAnsi" w:eastAsia="David Libre" w:hAnsiTheme="minorHAnsi" w:cstheme="minorHAnsi" w:hint="cs"/>
          <w:sz w:val="24"/>
          <w:szCs w:val="24"/>
          <w:rtl/>
        </w:rPr>
        <w:t xml:space="preserve">, </w:t>
      </w:r>
      <w:r w:rsidR="009570A6">
        <w:rPr>
          <w:rFonts w:asciiTheme="minorHAnsi" w:eastAsia="David Libre" w:hAnsiTheme="minorHAnsi" w:cstheme="minorHAnsi"/>
          <w:sz w:val="24"/>
          <w:szCs w:val="24"/>
        </w:rPr>
        <w:t>AB-SSS*</w:t>
      </w:r>
      <w:r w:rsidR="009570A6">
        <w:rPr>
          <w:rFonts w:asciiTheme="minorHAnsi" w:eastAsia="David Libre" w:hAnsiTheme="minorHAnsi" w:cstheme="minorHAnsi" w:hint="cs"/>
          <w:sz w:val="24"/>
          <w:szCs w:val="24"/>
          <w:rtl/>
        </w:rPr>
        <w:t xml:space="preserve">, </w:t>
      </w:r>
      <w:r w:rsidR="009570A6">
        <w:rPr>
          <w:rFonts w:asciiTheme="minorHAnsi" w:eastAsia="David Libre" w:hAnsiTheme="minorHAnsi" w:cstheme="minorHAnsi"/>
          <w:sz w:val="24"/>
          <w:szCs w:val="24"/>
        </w:rPr>
        <w:t>AB-DUAL*</w:t>
      </w:r>
      <w:r w:rsidR="009570A6">
        <w:rPr>
          <w:rFonts w:asciiTheme="minorHAnsi" w:eastAsia="David Libre" w:hAnsiTheme="minorHAnsi" w:cstheme="minorHAnsi" w:hint="cs"/>
          <w:sz w:val="24"/>
          <w:szCs w:val="24"/>
          <w:rtl/>
        </w:rPr>
        <w:t xml:space="preserve">, </w:t>
      </w:r>
      <w:r w:rsidR="000E69B7">
        <w:rPr>
          <w:rFonts w:asciiTheme="minorHAnsi" w:eastAsia="David Libre" w:hAnsiTheme="minorHAnsi" w:cstheme="minorHAnsi" w:hint="cs"/>
          <w:sz w:val="24"/>
          <w:szCs w:val="24"/>
          <w:rtl/>
        </w:rPr>
        <w:t>ו</w:t>
      </w:r>
      <w:r w:rsidR="000E69B7">
        <w:rPr>
          <w:rFonts w:asciiTheme="minorHAnsi" w:eastAsia="David Libre" w:hAnsiTheme="minorHAnsi" w:cstheme="minorHAnsi"/>
          <w:sz w:val="24"/>
          <w:szCs w:val="24"/>
        </w:rPr>
        <w:t>MTD(f)</w:t>
      </w:r>
      <w:r w:rsidR="00E634C2">
        <w:rPr>
          <w:rFonts w:asciiTheme="minorHAnsi" w:eastAsia="David Libre" w:hAnsiTheme="minorHAnsi" w:cstheme="minorHAnsi" w:hint="cs"/>
          <w:sz w:val="24"/>
          <w:szCs w:val="24"/>
          <w:rtl/>
        </w:rPr>
        <w:t xml:space="preserve"> כאשר שיחקו שחמט, אוטלו ודמקה, </w:t>
      </w:r>
      <w:r w:rsidR="00216B1E" w:rsidRPr="0023231F">
        <w:rPr>
          <w:rFonts w:asciiTheme="minorHAnsi" w:eastAsia="David Libre" w:hAnsiTheme="minorHAnsi" w:cstheme="minorHAnsi"/>
          <w:sz w:val="24"/>
          <w:szCs w:val="24"/>
          <w:rtl/>
        </w:rPr>
        <w:t xml:space="preserve">על </w:t>
      </w:r>
      <w:r w:rsidR="000F3771">
        <w:rPr>
          <w:rFonts w:asciiTheme="minorHAnsi" w:eastAsia="David Libre" w:hAnsiTheme="minorHAnsi" w:cstheme="minorHAnsi" w:hint="cs"/>
          <w:sz w:val="24"/>
          <w:szCs w:val="24"/>
          <w:rtl/>
        </w:rPr>
        <w:t>בסיס</w:t>
      </w:r>
      <w:r w:rsidR="00216B1E" w:rsidRPr="0023231F">
        <w:rPr>
          <w:rFonts w:asciiTheme="minorHAnsi" w:eastAsia="David Libre" w:hAnsiTheme="minorHAnsi" w:cstheme="minorHAnsi"/>
          <w:sz w:val="24"/>
          <w:szCs w:val="24"/>
          <w:rtl/>
        </w:rPr>
        <w:t xml:space="preserve"> כמות </w:t>
      </w:r>
      <w:r w:rsidR="000F3771">
        <w:rPr>
          <w:rFonts w:asciiTheme="minorHAnsi" w:eastAsia="David Libre" w:hAnsiTheme="minorHAnsi" w:cstheme="minorHAnsi" w:hint="cs"/>
          <w:sz w:val="24"/>
          <w:szCs w:val="24"/>
          <w:rtl/>
        </w:rPr>
        <w:t>העלים שפיתחו ו</w:t>
      </w:r>
      <w:r w:rsidR="00216B1E" w:rsidRPr="0023231F">
        <w:rPr>
          <w:rFonts w:asciiTheme="minorHAnsi" w:eastAsia="David Libre" w:hAnsiTheme="minorHAnsi" w:cstheme="minorHAnsi"/>
          <w:sz w:val="24"/>
          <w:szCs w:val="24"/>
          <w:rtl/>
        </w:rPr>
        <w:t xml:space="preserve">סך הצמתים הכולל </w:t>
      </w:r>
      <w:r w:rsidR="000F3771">
        <w:rPr>
          <w:rFonts w:asciiTheme="minorHAnsi" w:eastAsia="David Libre" w:hAnsiTheme="minorHAnsi" w:cstheme="minorHAnsi" w:hint="cs"/>
          <w:sz w:val="24"/>
          <w:szCs w:val="24"/>
          <w:rtl/>
        </w:rPr>
        <w:t>שפיתחו</w:t>
      </w:r>
      <w:r w:rsidR="00216B1E" w:rsidRPr="0023231F">
        <w:rPr>
          <w:rFonts w:asciiTheme="minorHAnsi" w:eastAsia="David Libre" w:hAnsiTheme="minorHAnsi" w:cstheme="minorHAnsi"/>
          <w:sz w:val="24"/>
          <w:szCs w:val="24"/>
          <w:rtl/>
        </w:rPr>
        <w:t>.</w:t>
      </w:r>
      <w:r w:rsidR="000F3771">
        <w:rPr>
          <w:rFonts w:asciiTheme="minorHAnsi" w:eastAsia="David Libre" w:hAnsiTheme="minorHAnsi" w:cstheme="minorHAnsi" w:hint="cs"/>
          <w:sz w:val="24"/>
          <w:szCs w:val="24"/>
          <w:rtl/>
        </w:rPr>
        <w:t xml:space="preserve"> </w:t>
      </w:r>
      <w:del w:id="147" w:author="Nagar, Omer" w:date="2020-10-24T13:12:00Z">
        <w:r w:rsidR="004C1F84" w:rsidDel="000152B3">
          <w:rPr>
            <w:rFonts w:asciiTheme="minorHAnsi" w:eastAsia="David Libre" w:hAnsiTheme="minorHAnsi" w:cstheme="minorHAnsi" w:hint="cs"/>
            <w:sz w:val="24"/>
            <w:szCs w:val="24"/>
            <w:rtl/>
          </w:rPr>
          <w:delText>ע"פ</w:delText>
        </w:r>
      </w:del>
      <w:ins w:id="148" w:author="Nagar, Omer" w:date="2020-10-24T13:12:00Z">
        <w:r w:rsidR="000152B3">
          <w:rPr>
            <w:rFonts w:asciiTheme="minorHAnsi" w:eastAsia="David Libre" w:hAnsiTheme="minorHAnsi" w:cstheme="minorHAnsi" w:hint="cs"/>
            <w:sz w:val="24"/>
            <w:szCs w:val="24"/>
            <w:rtl/>
          </w:rPr>
          <w:t>על פי</w:t>
        </w:r>
      </w:ins>
      <w:r w:rsidR="004C1F84">
        <w:rPr>
          <w:rFonts w:asciiTheme="minorHAnsi" w:eastAsia="David Libre" w:hAnsiTheme="minorHAnsi" w:cstheme="minorHAnsi" w:hint="cs"/>
          <w:sz w:val="24"/>
          <w:szCs w:val="24"/>
          <w:rtl/>
        </w:rPr>
        <w:t xml:space="preserve"> התוצאות </w:t>
      </w:r>
      <w:r w:rsidR="0001219D">
        <w:rPr>
          <w:rFonts w:asciiTheme="minorHAnsi" w:eastAsia="David Libre" w:hAnsiTheme="minorHAnsi" w:cstheme="minorHAnsi"/>
          <w:sz w:val="24"/>
          <w:szCs w:val="24"/>
        </w:rPr>
        <w:t>MTD(f)</w:t>
      </w:r>
      <w:r w:rsidR="0001219D">
        <w:rPr>
          <w:rFonts w:asciiTheme="minorHAnsi" w:eastAsia="David Libre" w:hAnsiTheme="minorHAnsi" w:cstheme="minorHAnsi" w:hint="cs"/>
          <w:sz w:val="24"/>
          <w:szCs w:val="24"/>
          <w:rtl/>
        </w:rPr>
        <w:t xml:space="preserve"> מפתח משמעותית פחות עלים משאר האלגוריתמים ואחריו בסדר </w:t>
      </w:r>
      <w:r w:rsidR="008623D6">
        <w:rPr>
          <w:rFonts w:asciiTheme="minorHAnsi" w:eastAsia="David Libre" w:hAnsiTheme="minorHAnsi" w:cstheme="minorHAnsi" w:hint="cs"/>
          <w:sz w:val="24"/>
          <w:szCs w:val="24"/>
        </w:rPr>
        <w:t>SSS</w:t>
      </w:r>
      <w:r w:rsidR="008623D6">
        <w:rPr>
          <w:rFonts w:asciiTheme="minorHAnsi" w:eastAsia="David Libre" w:hAnsiTheme="minorHAnsi" w:cstheme="minorHAnsi"/>
          <w:sz w:val="24"/>
          <w:szCs w:val="24"/>
        </w:rPr>
        <w:t>*</w:t>
      </w:r>
      <w:r w:rsidR="008623D6">
        <w:rPr>
          <w:rFonts w:asciiTheme="minorHAnsi" w:eastAsia="David Libre" w:hAnsiTheme="minorHAnsi" w:cstheme="minorHAnsi" w:hint="cs"/>
          <w:sz w:val="24"/>
          <w:szCs w:val="24"/>
          <w:rtl/>
        </w:rPr>
        <w:t xml:space="preserve">, </w:t>
      </w:r>
      <w:r w:rsidR="008623D6">
        <w:rPr>
          <w:rFonts w:asciiTheme="minorHAnsi" w:eastAsia="David Libre" w:hAnsiTheme="minorHAnsi" w:cstheme="minorHAnsi"/>
          <w:sz w:val="24"/>
          <w:szCs w:val="24"/>
        </w:rPr>
        <w:t>DUAL*</w:t>
      </w:r>
      <w:r w:rsidR="008623D6">
        <w:rPr>
          <w:rFonts w:asciiTheme="minorHAnsi" w:eastAsia="David Libre" w:hAnsiTheme="minorHAnsi" w:cstheme="minorHAnsi" w:hint="cs"/>
          <w:sz w:val="24"/>
          <w:szCs w:val="24"/>
          <w:rtl/>
        </w:rPr>
        <w:t xml:space="preserve">, </w:t>
      </w:r>
      <w:proofErr w:type="spellStart"/>
      <w:r w:rsidR="00CA5E45">
        <w:rPr>
          <w:rFonts w:asciiTheme="minorHAnsi" w:eastAsia="David Libre" w:hAnsiTheme="minorHAnsi" w:cstheme="minorHAnsi"/>
          <w:sz w:val="24"/>
          <w:szCs w:val="24"/>
        </w:rPr>
        <w:t>NegaScout</w:t>
      </w:r>
      <w:proofErr w:type="spellEnd"/>
      <w:r w:rsidR="00CA5E45">
        <w:rPr>
          <w:rFonts w:asciiTheme="minorHAnsi" w:eastAsia="David Libre" w:hAnsiTheme="minorHAnsi" w:cstheme="minorHAnsi" w:hint="cs"/>
          <w:sz w:val="24"/>
          <w:szCs w:val="24"/>
          <w:rtl/>
        </w:rPr>
        <w:t xml:space="preserve"> ולבסוף </w:t>
      </w:r>
      <w:r w:rsidR="00CA5E45" w:rsidRPr="0023231F">
        <w:rPr>
          <w:rFonts w:asciiTheme="minorHAnsi" w:eastAsia="David Libre" w:hAnsiTheme="minorHAnsi" w:cstheme="minorHAnsi"/>
          <w:sz w:val="24"/>
          <w:szCs w:val="24"/>
        </w:rPr>
        <w:t>Alpha-Beta</w:t>
      </w:r>
      <w:r w:rsidR="00CA5E45">
        <w:rPr>
          <w:rFonts w:asciiTheme="minorHAnsi" w:eastAsia="David Libre" w:hAnsiTheme="minorHAnsi" w:cstheme="minorHAnsi" w:hint="cs"/>
          <w:sz w:val="24"/>
          <w:szCs w:val="24"/>
          <w:rtl/>
        </w:rPr>
        <w:t>.</w:t>
      </w:r>
      <w:r w:rsidR="00E75ABF">
        <w:rPr>
          <w:rFonts w:asciiTheme="minorHAnsi" w:eastAsia="David Libre" w:hAnsiTheme="minorHAnsi" w:cstheme="minorHAnsi" w:hint="cs"/>
          <w:sz w:val="24"/>
          <w:szCs w:val="24"/>
          <w:rtl/>
        </w:rPr>
        <w:t xml:space="preserve"> בהשוואה </w:t>
      </w:r>
      <w:del w:id="149" w:author="Nagar, Omer" w:date="2020-10-24T13:12:00Z">
        <w:r w:rsidR="00E75ABF" w:rsidDel="000152B3">
          <w:rPr>
            <w:rFonts w:asciiTheme="minorHAnsi" w:eastAsia="David Libre" w:hAnsiTheme="minorHAnsi" w:cstheme="minorHAnsi" w:hint="cs"/>
            <w:sz w:val="24"/>
            <w:szCs w:val="24"/>
            <w:rtl/>
          </w:rPr>
          <w:delText>ע"פ</w:delText>
        </w:r>
      </w:del>
      <w:ins w:id="150" w:author="Nagar, Omer" w:date="2020-10-24T13:12:00Z">
        <w:r w:rsidR="000152B3">
          <w:rPr>
            <w:rFonts w:asciiTheme="minorHAnsi" w:eastAsia="David Libre" w:hAnsiTheme="minorHAnsi" w:cstheme="minorHAnsi" w:hint="cs"/>
            <w:sz w:val="24"/>
            <w:szCs w:val="24"/>
            <w:rtl/>
          </w:rPr>
          <w:t>על פי</w:t>
        </w:r>
      </w:ins>
      <w:r w:rsidR="00E75ABF">
        <w:rPr>
          <w:rFonts w:asciiTheme="minorHAnsi" w:eastAsia="David Libre" w:hAnsiTheme="minorHAnsi" w:cstheme="minorHAnsi" w:hint="cs"/>
          <w:sz w:val="24"/>
          <w:szCs w:val="24"/>
          <w:rtl/>
        </w:rPr>
        <w:t xml:space="preserve"> מספר ה</w:t>
      </w:r>
      <w:r w:rsidR="00BE7D05">
        <w:rPr>
          <w:rFonts w:asciiTheme="minorHAnsi" w:eastAsia="David Libre" w:hAnsiTheme="minorHAnsi" w:cstheme="minorHAnsi" w:hint="cs"/>
          <w:sz w:val="24"/>
          <w:szCs w:val="24"/>
          <w:rtl/>
        </w:rPr>
        <w:t xml:space="preserve">צמתים הכולל </w:t>
      </w:r>
      <w:r w:rsidR="00BE7D05">
        <w:rPr>
          <w:rFonts w:asciiTheme="minorHAnsi" w:eastAsia="David Libre" w:hAnsiTheme="minorHAnsi" w:cstheme="minorHAnsi"/>
          <w:sz w:val="24"/>
          <w:szCs w:val="24"/>
        </w:rPr>
        <w:t>MTD(f)</w:t>
      </w:r>
      <w:r w:rsidR="00216B1E" w:rsidRPr="0023231F">
        <w:rPr>
          <w:rFonts w:asciiTheme="minorHAnsi" w:eastAsia="David Libre" w:hAnsiTheme="minorHAnsi" w:cstheme="minorHAnsi"/>
          <w:sz w:val="24"/>
          <w:szCs w:val="24"/>
          <w:rtl/>
        </w:rPr>
        <w:br/>
      </w:r>
      <w:r w:rsidR="00BE7D05">
        <w:rPr>
          <w:rFonts w:asciiTheme="minorHAnsi" w:eastAsia="David Libre" w:hAnsiTheme="minorHAnsi" w:cstheme="minorHAnsi" w:hint="cs"/>
          <w:sz w:val="24"/>
          <w:szCs w:val="24"/>
          <w:rtl/>
        </w:rPr>
        <w:t xml:space="preserve">מפתח </w:t>
      </w:r>
      <w:r w:rsidR="0060011A">
        <w:rPr>
          <w:rFonts w:asciiTheme="minorHAnsi" w:eastAsia="David Libre" w:hAnsiTheme="minorHAnsi" w:cstheme="minorHAnsi" w:hint="cs"/>
          <w:sz w:val="24"/>
          <w:szCs w:val="24"/>
          <w:rtl/>
        </w:rPr>
        <w:t xml:space="preserve">את </w:t>
      </w:r>
      <w:commentRangeStart w:id="151"/>
      <w:r w:rsidR="0060011A">
        <w:rPr>
          <w:rFonts w:asciiTheme="minorHAnsi" w:eastAsia="David Libre" w:hAnsiTheme="minorHAnsi" w:cstheme="minorHAnsi" w:hint="cs"/>
          <w:sz w:val="24"/>
          <w:szCs w:val="24"/>
          <w:rtl/>
        </w:rPr>
        <w:t>מ</w:t>
      </w:r>
      <w:del w:id="152" w:author="Nagar, Omer" w:date="2020-10-24T13:08:00Z">
        <w:r w:rsidR="0060011A" w:rsidDel="00262625">
          <w:rPr>
            <w:rFonts w:asciiTheme="minorHAnsi" w:eastAsia="David Libre" w:hAnsiTheme="minorHAnsi" w:cstheme="minorHAnsi" w:hint="cs"/>
            <w:sz w:val="24"/>
            <w:szCs w:val="24"/>
            <w:rtl/>
          </w:rPr>
          <w:delText>ה</w:delText>
        </w:r>
      </w:del>
      <w:r w:rsidR="0060011A">
        <w:rPr>
          <w:rFonts w:asciiTheme="minorHAnsi" w:eastAsia="David Libre" w:hAnsiTheme="minorHAnsi" w:cstheme="minorHAnsi" w:hint="cs"/>
          <w:sz w:val="24"/>
          <w:szCs w:val="24"/>
          <w:rtl/>
        </w:rPr>
        <w:t xml:space="preserve">ספר </w:t>
      </w:r>
      <w:commentRangeEnd w:id="151"/>
      <w:r w:rsidR="007214B6">
        <w:rPr>
          <w:rStyle w:val="CommentReference"/>
          <w:rtl/>
        </w:rPr>
        <w:commentReference w:id="151"/>
      </w:r>
      <w:r w:rsidR="0060011A">
        <w:rPr>
          <w:rFonts w:asciiTheme="minorHAnsi" w:eastAsia="David Libre" w:hAnsiTheme="minorHAnsi" w:cstheme="minorHAnsi" w:hint="cs"/>
          <w:sz w:val="24"/>
          <w:szCs w:val="24"/>
          <w:rtl/>
        </w:rPr>
        <w:t>הצמתים הקטן ביותר, אחריו</w:t>
      </w:r>
      <w:r w:rsidR="00C215A0">
        <w:rPr>
          <w:rFonts w:asciiTheme="minorHAnsi" w:eastAsia="David Libre" w:hAnsiTheme="minorHAnsi" w:cstheme="minorHAnsi" w:hint="cs"/>
          <w:sz w:val="24"/>
          <w:szCs w:val="24"/>
          <w:rtl/>
        </w:rPr>
        <w:t xml:space="preserve"> </w:t>
      </w:r>
      <w:proofErr w:type="spellStart"/>
      <w:r w:rsidR="00C215A0">
        <w:rPr>
          <w:rFonts w:asciiTheme="minorHAnsi" w:eastAsia="David Libre" w:hAnsiTheme="minorHAnsi" w:cstheme="minorHAnsi"/>
          <w:sz w:val="24"/>
          <w:szCs w:val="24"/>
        </w:rPr>
        <w:t>NegaScout</w:t>
      </w:r>
      <w:proofErr w:type="spellEnd"/>
      <w:r w:rsidR="00C215A0">
        <w:rPr>
          <w:rFonts w:asciiTheme="minorHAnsi" w:eastAsia="David Libre" w:hAnsiTheme="minorHAnsi" w:cstheme="minorHAnsi" w:hint="cs"/>
          <w:sz w:val="24"/>
          <w:szCs w:val="24"/>
          <w:rtl/>
        </w:rPr>
        <w:t>,</w:t>
      </w:r>
      <w:r w:rsidR="0060011A">
        <w:rPr>
          <w:rFonts w:asciiTheme="minorHAnsi" w:eastAsia="David Libre" w:hAnsiTheme="minorHAnsi" w:cstheme="minorHAnsi" w:hint="cs"/>
          <w:sz w:val="24"/>
          <w:szCs w:val="24"/>
          <w:rtl/>
        </w:rPr>
        <w:t xml:space="preserve"> </w:t>
      </w:r>
      <w:r w:rsidR="0060011A" w:rsidRPr="0023231F">
        <w:rPr>
          <w:rFonts w:asciiTheme="minorHAnsi" w:eastAsia="David Libre" w:hAnsiTheme="minorHAnsi" w:cstheme="minorHAnsi"/>
          <w:sz w:val="24"/>
          <w:szCs w:val="24"/>
        </w:rPr>
        <w:t>Alpha-Beta</w:t>
      </w:r>
      <w:r w:rsidR="0060011A">
        <w:rPr>
          <w:rFonts w:asciiTheme="minorHAnsi" w:eastAsia="David Libre" w:hAnsiTheme="minorHAnsi" w:cstheme="minorHAnsi" w:hint="cs"/>
          <w:sz w:val="24"/>
          <w:szCs w:val="24"/>
          <w:rtl/>
        </w:rPr>
        <w:t xml:space="preserve">, </w:t>
      </w:r>
      <w:r w:rsidR="00C215A0">
        <w:rPr>
          <w:rFonts w:asciiTheme="minorHAnsi" w:eastAsia="David Libre" w:hAnsiTheme="minorHAnsi" w:cstheme="minorHAnsi"/>
          <w:sz w:val="24"/>
          <w:szCs w:val="24"/>
        </w:rPr>
        <w:t>DUAL*</w:t>
      </w:r>
      <w:r w:rsidR="00CE294F">
        <w:rPr>
          <w:rFonts w:asciiTheme="minorHAnsi" w:eastAsia="David Libre" w:hAnsiTheme="minorHAnsi" w:cstheme="minorHAnsi" w:hint="cs"/>
          <w:sz w:val="24"/>
          <w:szCs w:val="24"/>
          <w:rtl/>
        </w:rPr>
        <w:t xml:space="preserve"> ולבסוף </w:t>
      </w:r>
      <w:r w:rsidR="00CE294F">
        <w:rPr>
          <w:rFonts w:asciiTheme="minorHAnsi" w:eastAsia="David Libre" w:hAnsiTheme="minorHAnsi" w:cstheme="minorHAnsi"/>
          <w:sz w:val="24"/>
          <w:szCs w:val="24"/>
        </w:rPr>
        <w:t>SSS*</w:t>
      </w:r>
      <w:r w:rsidR="00CE294F">
        <w:rPr>
          <w:rFonts w:asciiTheme="minorHAnsi" w:eastAsia="David Libre" w:hAnsiTheme="minorHAnsi" w:cstheme="minorHAnsi" w:hint="cs"/>
          <w:sz w:val="24"/>
          <w:szCs w:val="24"/>
          <w:rtl/>
        </w:rPr>
        <w:t xml:space="preserve">. </w:t>
      </w:r>
      <w:r w:rsidR="00267F28">
        <w:rPr>
          <w:rFonts w:asciiTheme="minorHAnsi" w:eastAsia="David Libre" w:hAnsiTheme="minorHAnsi" w:cstheme="minorHAnsi" w:hint="cs"/>
          <w:sz w:val="24"/>
          <w:szCs w:val="24"/>
          <w:rtl/>
        </w:rPr>
        <w:t xml:space="preserve">כאשר החוקרים ביצעו השוואה בין </w:t>
      </w:r>
      <w:r w:rsidR="00267F28">
        <w:rPr>
          <w:rFonts w:asciiTheme="minorHAnsi" w:eastAsia="David Libre" w:hAnsiTheme="minorHAnsi" w:cstheme="minorHAnsi"/>
          <w:sz w:val="24"/>
          <w:szCs w:val="24"/>
        </w:rPr>
        <w:t>MTD(f)</w:t>
      </w:r>
      <w:r w:rsidR="00267F28">
        <w:rPr>
          <w:rFonts w:asciiTheme="minorHAnsi" w:eastAsia="David Libre" w:hAnsiTheme="minorHAnsi" w:cstheme="minorHAnsi" w:hint="cs"/>
          <w:sz w:val="24"/>
          <w:szCs w:val="24"/>
          <w:rtl/>
        </w:rPr>
        <w:t xml:space="preserve"> ל</w:t>
      </w:r>
      <w:proofErr w:type="spellStart"/>
      <w:r w:rsidR="00267F28">
        <w:rPr>
          <w:rFonts w:asciiTheme="minorHAnsi" w:eastAsia="David Libre" w:hAnsiTheme="minorHAnsi" w:cstheme="minorHAnsi"/>
          <w:sz w:val="24"/>
          <w:szCs w:val="24"/>
        </w:rPr>
        <w:t>NegaScout</w:t>
      </w:r>
      <w:proofErr w:type="spellEnd"/>
      <w:r w:rsidR="00267F28">
        <w:rPr>
          <w:rFonts w:asciiTheme="minorHAnsi" w:eastAsia="David Libre" w:hAnsiTheme="minorHAnsi" w:cstheme="minorHAnsi" w:hint="cs"/>
          <w:sz w:val="24"/>
          <w:szCs w:val="24"/>
          <w:rtl/>
        </w:rPr>
        <w:t xml:space="preserve"> על בסיס </w:t>
      </w:r>
      <w:r w:rsidR="00DA5239">
        <w:rPr>
          <w:rFonts w:asciiTheme="minorHAnsi" w:eastAsia="David Libre" w:hAnsiTheme="minorHAnsi" w:cstheme="minorHAnsi" w:hint="cs"/>
          <w:sz w:val="24"/>
          <w:szCs w:val="24"/>
          <w:rtl/>
        </w:rPr>
        <w:t xml:space="preserve">זמן </w:t>
      </w:r>
      <w:r w:rsidR="0022056B">
        <w:rPr>
          <w:rFonts w:asciiTheme="minorHAnsi" w:eastAsia="David Libre" w:hAnsiTheme="minorHAnsi" w:cstheme="minorHAnsi" w:hint="cs"/>
          <w:sz w:val="24"/>
          <w:szCs w:val="24"/>
          <w:rtl/>
        </w:rPr>
        <w:t>עיבוד</w:t>
      </w:r>
      <w:r w:rsidR="00DA5239">
        <w:rPr>
          <w:rFonts w:asciiTheme="minorHAnsi" w:eastAsia="David Libre" w:hAnsiTheme="minorHAnsi" w:cstheme="minorHAnsi" w:hint="cs"/>
          <w:sz w:val="24"/>
          <w:szCs w:val="24"/>
          <w:rtl/>
        </w:rPr>
        <w:t xml:space="preserve"> ומספר עלים הם מצאו כי </w:t>
      </w:r>
      <w:r w:rsidR="00DA5239">
        <w:rPr>
          <w:rFonts w:asciiTheme="minorHAnsi" w:eastAsia="David Libre" w:hAnsiTheme="minorHAnsi" w:cstheme="minorHAnsi"/>
          <w:sz w:val="24"/>
          <w:szCs w:val="24"/>
        </w:rPr>
        <w:t>MTD(f)</w:t>
      </w:r>
      <w:r w:rsidR="00DA5239">
        <w:rPr>
          <w:rFonts w:asciiTheme="minorHAnsi" w:eastAsia="David Libre" w:hAnsiTheme="minorHAnsi" w:cstheme="minorHAnsi" w:hint="cs"/>
          <w:sz w:val="24"/>
          <w:szCs w:val="24"/>
          <w:rtl/>
        </w:rPr>
        <w:t xml:space="preserve"> מציג שיפור של כ10% בשני המדדים.</w:t>
      </w:r>
      <w:r w:rsidR="0060011A">
        <w:rPr>
          <w:rFonts w:asciiTheme="minorHAnsi" w:eastAsia="David Libre" w:hAnsiTheme="minorHAnsi" w:cstheme="minorHAnsi" w:hint="cs"/>
          <w:sz w:val="24"/>
          <w:szCs w:val="24"/>
          <w:rtl/>
        </w:rPr>
        <w:t xml:space="preserve"> </w:t>
      </w:r>
    </w:p>
    <w:p w14:paraId="68F84BD9" w14:textId="259C2BBF" w:rsidR="00216B1E" w:rsidRPr="0023231F" w:rsidRDefault="00926D05" w:rsidP="00356748">
      <w:pPr>
        <w:spacing w:after="0" w:line="240" w:lineRule="auto"/>
        <w:ind w:firstLine="360"/>
        <w:rPr>
          <w:rFonts w:asciiTheme="minorHAnsi" w:eastAsia="David Libre" w:hAnsiTheme="minorHAnsi" w:cstheme="minorHAnsi"/>
          <w:sz w:val="24"/>
          <w:szCs w:val="24"/>
          <w:rtl/>
        </w:rPr>
      </w:pPr>
      <w:r>
        <w:rPr>
          <w:rFonts w:asciiTheme="minorHAnsi" w:eastAsia="David Libre" w:hAnsiTheme="minorHAnsi" w:cstheme="minorHAnsi" w:hint="cs"/>
          <w:sz w:val="24"/>
          <w:szCs w:val="24"/>
          <w:rtl/>
        </w:rPr>
        <w:t>מסקנות החוקרים הן ש</w:t>
      </w:r>
      <w:r w:rsidR="00216B1E" w:rsidRPr="0023231F">
        <w:rPr>
          <w:rFonts w:asciiTheme="minorHAnsi" w:eastAsia="David Libre" w:hAnsiTheme="minorHAnsi" w:cstheme="minorHAnsi"/>
          <w:sz w:val="24"/>
          <w:szCs w:val="24"/>
          <w:rtl/>
        </w:rPr>
        <w:t xml:space="preserve">אלגוריתם </w:t>
      </w:r>
      <w:proofErr w:type="spellStart"/>
      <w:r w:rsidR="00216B1E" w:rsidRPr="0023231F">
        <w:rPr>
          <w:rFonts w:asciiTheme="minorHAnsi" w:eastAsia="David Libre" w:hAnsiTheme="minorHAnsi" w:cstheme="minorHAnsi"/>
          <w:sz w:val="24"/>
          <w:szCs w:val="24"/>
        </w:rPr>
        <w:t>NegaScout</w:t>
      </w:r>
      <w:proofErr w:type="spellEnd"/>
      <w:r w:rsidR="00216B1E" w:rsidRPr="0023231F">
        <w:rPr>
          <w:rFonts w:asciiTheme="minorHAnsi" w:eastAsia="David Libre" w:hAnsiTheme="minorHAnsi" w:cstheme="minorHAnsi"/>
          <w:sz w:val="24"/>
          <w:szCs w:val="24"/>
          <w:rtl/>
        </w:rPr>
        <w:t xml:space="preserve"> </w:t>
      </w:r>
      <w:r>
        <w:rPr>
          <w:rFonts w:asciiTheme="minorHAnsi" w:eastAsia="David Libre" w:hAnsiTheme="minorHAnsi" w:cstheme="minorHAnsi" w:hint="cs"/>
          <w:sz w:val="24"/>
          <w:szCs w:val="24"/>
          <w:rtl/>
        </w:rPr>
        <w:t>מציג יכולות טובות מאלגוריתם</w:t>
      </w:r>
      <w:r w:rsidR="00216B1E" w:rsidRPr="0023231F">
        <w:rPr>
          <w:rFonts w:asciiTheme="minorHAnsi" w:eastAsia="David Libre" w:hAnsiTheme="minorHAnsi" w:cstheme="minorHAnsi"/>
          <w:sz w:val="24"/>
          <w:szCs w:val="24"/>
          <w:rtl/>
        </w:rPr>
        <w:t xml:space="preserve"> </w:t>
      </w:r>
      <w:commentRangeStart w:id="153"/>
      <w:del w:id="154" w:author="Nagar, Omer" w:date="2020-10-24T13:08:00Z">
        <w:r w:rsidR="00653CB1" w:rsidRPr="0023231F" w:rsidDel="00262625">
          <w:rPr>
            <w:rFonts w:asciiTheme="minorHAnsi" w:eastAsia="David Libre" w:hAnsiTheme="minorHAnsi" w:cstheme="minorHAnsi"/>
            <w:sz w:val="24"/>
            <w:szCs w:val="24"/>
            <w:rtl/>
          </w:rPr>
          <w:delText>מ</w:delText>
        </w:r>
      </w:del>
      <w:r w:rsidR="00216B1E" w:rsidRPr="0023231F">
        <w:rPr>
          <w:rFonts w:asciiTheme="minorHAnsi" w:eastAsia="David Libre" w:hAnsiTheme="minorHAnsi" w:cstheme="minorHAnsi"/>
          <w:sz w:val="24"/>
          <w:szCs w:val="24"/>
          <w:rtl/>
        </w:rPr>
        <w:t xml:space="preserve">אלפא </w:t>
      </w:r>
      <w:commentRangeEnd w:id="153"/>
      <w:r w:rsidR="007214B6">
        <w:rPr>
          <w:rStyle w:val="CommentReference"/>
          <w:rtl/>
        </w:rPr>
        <w:commentReference w:id="153"/>
      </w:r>
      <w:r w:rsidR="00216B1E" w:rsidRPr="0023231F">
        <w:rPr>
          <w:rFonts w:asciiTheme="minorHAnsi" w:eastAsia="David Libre" w:hAnsiTheme="minorHAnsi" w:cstheme="minorHAnsi"/>
          <w:sz w:val="24"/>
          <w:szCs w:val="24"/>
          <w:rtl/>
        </w:rPr>
        <w:t>בטא</w:t>
      </w:r>
      <w:r>
        <w:rPr>
          <w:rFonts w:asciiTheme="minorHAnsi" w:eastAsia="David Libre" w:hAnsiTheme="minorHAnsi" w:cstheme="minorHAnsi" w:hint="cs"/>
          <w:sz w:val="24"/>
          <w:szCs w:val="24"/>
          <w:rtl/>
        </w:rPr>
        <w:t xml:space="preserve"> </w:t>
      </w:r>
      <w:r w:rsidR="00C61D11">
        <w:rPr>
          <w:rFonts w:asciiTheme="minorHAnsi" w:eastAsia="David Libre" w:hAnsiTheme="minorHAnsi" w:cstheme="minorHAnsi" w:hint="cs"/>
          <w:sz w:val="24"/>
          <w:szCs w:val="24"/>
          <w:rtl/>
        </w:rPr>
        <w:t>המשמש מקור להשוואות רבות</w:t>
      </w:r>
      <w:r w:rsidR="00DE5E4C">
        <w:rPr>
          <w:rFonts w:asciiTheme="minorHAnsi" w:eastAsia="David Libre" w:hAnsiTheme="minorHAnsi" w:cstheme="minorHAnsi" w:hint="cs"/>
          <w:sz w:val="24"/>
          <w:szCs w:val="24"/>
          <w:rtl/>
        </w:rPr>
        <w:t xml:space="preserve">, אך </w:t>
      </w:r>
      <w:r w:rsidR="00216B1E" w:rsidRPr="0023231F">
        <w:rPr>
          <w:rFonts w:asciiTheme="minorHAnsi" w:eastAsia="David Libre" w:hAnsiTheme="minorHAnsi" w:cstheme="minorHAnsi"/>
          <w:sz w:val="24"/>
          <w:szCs w:val="24"/>
          <w:rtl/>
        </w:rPr>
        <w:t xml:space="preserve">אלגוריתם </w:t>
      </w:r>
      <w:r w:rsidR="00C61D11">
        <w:rPr>
          <w:rFonts w:asciiTheme="minorHAnsi" w:eastAsia="David Libre" w:hAnsiTheme="minorHAnsi" w:cstheme="minorHAnsi"/>
          <w:sz w:val="24"/>
          <w:szCs w:val="24"/>
        </w:rPr>
        <w:t>MTD(f)</w:t>
      </w:r>
      <w:r w:rsidR="00C61D11">
        <w:rPr>
          <w:rFonts w:asciiTheme="minorHAnsi" w:eastAsia="David Libre" w:hAnsiTheme="minorHAnsi" w:cstheme="minorHAnsi" w:hint="cs"/>
          <w:sz w:val="24"/>
          <w:szCs w:val="24"/>
          <w:rtl/>
        </w:rPr>
        <w:t xml:space="preserve"> מציג</w:t>
      </w:r>
      <w:r w:rsidR="00216B1E" w:rsidRPr="0023231F">
        <w:rPr>
          <w:rFonts w:asciiTheme="minorHAnsi" w:eastAsia="David Libre" w:hAnsiTheme="minorHAnsi" w:cstheme="minorHAnsi"/>
          <w:sz w:val="24"/>
          <w:szCs w:val="24"/>
          <w:rtl/>
        </w:rPr>
        <w:t xml:space="preserve"> את התוצאות </w:t>
      </w:r>
      <w:r w:rsidR="00C61D11">
        <w:rPr>
          <w:rFonts w:asciiTheme="minorHAnsi" w:eastAsia="David Libre" w:hAnsiTheme="minorHAnsi" w:cstheme="minorHAnsi" w:hint="cs"/>
          <w:sz w:val="24"/>
          <w:szCs w:val="24"/>
          <w:rtl/>
        </w:rPr>
        <w:t>ה</w:t>
      </w:r>
      <w:r w:rsidR="00216B1E" w:rsidRPr="0023231F">
        <w:rPr>
          <w:rFonts w:asciiTheme="minorHAnsi" w:eastAsia="David Libre" w:hAnsiTheme="minorHAnsi" w:cstheme="minorHAnsi"/>
          <w:sz w:val="24"/>
          <w:szCs w:val="24"/>
          <w:rtl/>
        </w:rPr>
        <w:t>טובות</w:t>
      </w:r>
      <w:r w:rsidR="00C61D11">
        <w:rPr>
          <w:rFonts w:asciiTheme="minorHAnsi" w:eastAsia="David Libre" w:hAnsiTheme="minorHAnsi" w:cstheme="minorHAnsi" w:hint="cs"/>
          <w:sz w:val="24"/>
          <w:szCs w:val="24"/>
          <w:rtl/>
        </w:rPr>
        <w:t xml:space="preserve"> ביותר בכל המדדים שנבדקו</w:t>
      </w:r>
      <w:r w:rsidR="00216B1E" w:rsidRPr="0023231F">
        <w:rPr>
          <w:rFonts w:asciiTheme="minorHAnsi" w:eastAsia="David Libre" w:hAnsiTheme="minorHAnsi" w:cstheme="minorHAnsi"/>
          <w:sz w:val="24"/>
          <w:szCs w:val="24"/>
          <w:rtl/>
        </w:rPr>
        <w:t xml:space="preserve">. </w:t>
      </w:r>
      <w:r w:rsidR="005340C3">
        <w:rPr>
          <w:rFonts w:asciiTheme="minorHAnsi" w:eastAsia="David Libre" w:hAnsiTheme="minorHAnsi" w:cstheme="minorHAnsi" w:hint="cs"/>
          <w:sz w:val="24"/>
          <w:szCs w:val="24"/>
          <w:rtl/>
        </w:rPr>
        <w:t>החוקרים מצאו בנוסף שייעילותו של אלגוריתם ה</w:t>
      </w:r>
      <w:r w:rsidR="005340C3">
        <w:rPr>
          <w:rFonts w:asciiTheme="minorHAnsi" w:eastAsia="David Libre" w:hAnsiTheme="minorHAnsi" w:cstheme="minorHAnsi"/>
          <w:sz w:val="24"/>
          <w:szCs w:val="24"/>
        </w:rPr>
        <w:t>SSS*</w:t>
      </w:r>
      <w:r w:rsidR="005340C3">
        <w:rPr>
          <w:rFonts w:asciiTheme="minorHAnsi" w:eastAsia="David Libre" w:hAnsiTheme="minorHAnsi" w:cstheme="minorHAnsi" w:hint="cs"/>
          <w:sz w:val="24"/>
          <w:szCs w:val="24"/>
          <w:rtl/>
        </w:rPr>
        <w:t xml:space="preserve"> </w:t>
      </w:r>
      <w:r w:rsidR="006B7CA9">
        <w:rPr>
          <w:rFonts w:asciiTheme="minorHAnsi" w:eastAsia="David Libre" w:hAnsiTheme="minorHAnsi" w:cstheme="minorHAnsi" w:hint="cs"/>
          <w:sz w:val="24"/>
          <w:szCs w:val="24"/>
          <w:rtl/>
        </w:rPr>
        <w:t>ביחס ל</w:t>
      </w:r>
      <w:r w:rsidR="005340C3">
        <w:rPr>
          <w:rFonts w:asciiTheme="minorHAnsi" w:eastAsia="David Libre" w:hAnsiTheme="minorHAnsi" w:cstheme="minorHAnsi" w:hint="cs"/>
          <w:sz w:val="24"/>
          <w:szCs w:val="24"/>
          <w:rtl/>
        </w:rPr>
        <w:t xml:space="preserve">אלגוריתם </w:t>
      </w:r>
      <w:r w:rsidR="005340C3">
        <w:rPr>
          <w:rFonts w:asciiTheme="minorHAnsi" w:eastAsia="David Libre" w:hAnsiTheme="minorHAnsi" w:cstheme="minorHAnsi"/>
          <w:sz w:val="24"/>
          <w:szCs w:val="24"/>
        </w:rPr>
        <w:t>Alpha-Beta</w:t>
      </w:r>
      <w:r w:rsidR="005340C3">
        <w:rPr>
          <w:rFonts w:asciiTheme="minorHAnsi" w:eastAsia="David Libre" w:hAnsiTheme="minorHAnsi" w:cstheme="minorHAnsi" w:hint="cs"/>
          <w:sz w:val="24"/>
          <w:szCs w:val="24"/>
          <w:rtl/>
        </w:rPr>
        <w:t xml:space="preserve"> אינה </w:t>
      </w:r>
      <w:r w:rsidR="006B7CA9">
        <w:rPr>
          <w:rFonts w:asciiTheme="minorHAnsi" w:eastAsia="David Libre" w:hAnsiTheme="minorHAnsi" w:cstheme="minorHAnsi" w:hint="cs"/>
          <w:sz w:val="24"/>
          <w:szCs w:val="24"/>
          <w:rtl/>
        </w:rPr>
        <w:t>מובהקת</w:t>
      </w:r>
      <w:r w:rsidR="00AE790D">
        <w:rPr>
          <w:rFonts w:asciiTheme="minorHAnsi" w:eastAsia="David Libre" w:hAnsiTheme="minorHAnsi" w:cstheme="minorHAnsi" w:hint="cs"/>
          <w:sz w:val="24"/>
          <w:szCs w:val="24"/>
          <w:rtl/>
        </w:rPr>
        <w:t>, ש</w:t>
      </w:r>
      <w:r w:rsidR="00AE790D" w:rsidRPr="00AE790D">
        <w:rPr>
          <w:rFonts w:asciiTheme="minorHAnsi" w:eastAsia="David Libre" w:hAnsiTheme="minorHAnsi" w:cstheme="minorHAnsi"/>
          <w:sz w:val="24"/>
          <w:szCs w:val="24"/>
        </w:rPr>
        <w:t xml:space="preserve"> </w:t>
      </w:r>
      <w:r w:rsidR="00AE790D">
        <w:rPr>
          <w:rFonts w:asciiTheme="minorHAnsi" w:eastAsia="David Libre" w:hAnsiTheme="minorHAnsi" w:cstheme="minorHAnsi"/>
          <w:sz w:val="24"/>
          <w:szCs w:val="24"/>
        </w:rPr>
        <w:t>MTD(f)</w:t>
      </w:r>
      <w:r w:rsidR="00AE790D">
        <w:rPr>
          <w:rFonts w:asciiTheme="minorHAnsi" w:eastAsia="David Libre" w:hAnsiTheme="minorHAnsi" w:cstheme="minorHAnsi" w:hint="cs"/>
          <w:sz w:val="24"/>
          <w:szCs w:val="24"/>
          <w:rtl/>
        </w:rPr>
        <w:t>משיג תוצאות טובות ממנו</w:t>
      </w:r>
      <w:r w:rsidR="006B7CA9">
        <w:rPr>
          <w:rFonts w:asciiTheme="minorHAnsi" w:eastAsia="David Libre" w:hAnsiTheme="minorHAnsi" w:cstheme="minorHAnsi" w:hint="cs"/>
          <w:sz w:val="24"/>
          <w:szCs w:val="24"/>
          <w:rtl/>
        </w:rPr>
        <w:t xml:space="preserve"> ועל כן אינם חושבים </w:t>
      </w:r>
      <w:r w:rsidR="000014A9">
        <w:rPr>
          <w:rFonts w:asciiTheme="minorHAnsi" w:eastAsia="David Libre" w:hAnsiTheme="minorHAnsi" w:cstheme="minorHAnsi" w:hint="cs"/>
          <w:sz w:val="24"/>
          <w:szCs w:val="24"/>
          <w:rtl/>
        </w:rPr>
        <w:t xml:space="preserve">שיש להמשיך במחקר </w:t>
      </w:r>
      <w:r w:rsidR="00F10F17">
        <w:rPr>
          <w:rFonts w:asciiTheme="minorHAnsi" w:eastAsia="David Libre" w:hAnsiTheme="minorHAnsi" w:cstheme="minorHAnsi" w:hint="cs"/>
          <w:sz w:val="24"/>
          <w:szCs w:val="24"/>
          <w:rtl/>
        </w:rPr>
        <w:t>בעניינו</w:t>
      </w:r>
      <w:r w:rsidR="000014A9">
        <w:rPr>
          <w:rFonts w:asciiTheme="minorHAnsi" w:eastAsia="David Libre" w:hAnsiTheme="minorHAnsi" w:cstheme="minorHAnsi" w:hint="cs"/>
          <w:sz w:val="24"/>
          <w:szCs w:val="24"/>
          <w:rtl/>
        </w:rPr>
        <w:t>.</w:t>
      </w:r>
    </w:p>
    <w:p w14:paraId="5DA93EC0" w14:textId="6A36D5DB" w:rsidR="0023231F" w:rsidRPr="0023231F" w:rsidRDefault="00F10F17" w:rsidP="001A5582">
      <w:pPr>
        <w:spacing w:after="0" w:line="240" w:lineRule="auto"/>
        <w:ind w:firstLine="360"/>
        <w:rPr>
          <w:rFonts w:asciiTheme="minorHAnsi" w:eastAsia="David Libre" w:hAnsiTheme="minorHAnsi" w:cstheme="minorHAnsi"/>
          <w:sz w:val="24"/>
          <w:szCs w:val="24"/>
          <w:rtl/>
        </w:rPr>
      </w:pPr>
      <w:r>
        <w:rPr>
          <w:rFonts w:asciiTheme="minorHAnsi" w:eastAsia="David Libre" w:hAnsiTheme="minorHAnsi" w:cstheme="minorHAnsi" w:hint="cs"/>
          <w:sz w:val="24"/>
          <w:szCs w:val="24"/>
          <w:rtl/>
        </w:rPr>
        <w:t xml:space="preserve">לסיכום, </w:t>
      </w:r>
      <w:r w:rsidR="009114AD">
        <w:rPr>
          <w:rFonts w:asciiTheme="minorHAnsi" w:eastAsia="David Libre" w:hAnsiTheme="minorHAnsi" w:cstheme="minorHAnsi" w:hint="cs"/>
          <w:sz w:val="24"/>
          <w:szCs w:val="24"/>
          <w:rtl/>
        </w:rPr>
        <w:t xml:space="preserve">המאמר מציג </w:t>
      </w:r>
      <w:r w:rsidR="00D46480">
        <w:rPr>
          <w:rFonts w:asciiTheme="minorHAnsi" w:eastAsia="David Libre" w:hAnsiTheme="minorHAnsi" w:cstheme="minorHAnsi" w:hint="cs"/>
          <w:sz w:val="24"/>
          <w:szCs w:val="24"/>
          <w:rtl/>
        </w:rPr>
        <w:t xml:space="preserve">טכניקה </w:t>
      </w:r>
      <w:r w:rsidR="007706A7">
        <w:rPr>
          <w:rFonts w:asciiTheme="minorHAnsi" w:eastAsia="David Libre" w:hAnsiTheme="minorHAnsi" w:cstheme="minorHAnsi" w:hint="cs"/>
          <w:sz w:val="24"/>
          <w:szCs w:val="24"/>
          <w:rtl/>
        </w:rPr>
        <w:t xml:space="preserve">גנרית </w:t>
      </w:r>
      <w:r w:rsidR="00D46480">
        <w:rPr>
          <w:rFonts w:asciiTheme="minorHAnsi" w:eastAsia="David Libre" w:hAnsiTheme="minorHAnsi" w:cstheme="minorHAnsi" w:hint="cs"/>
          <w:sz w:val="24"/>
          <w:szCs w:val="24"/>
          <w:rtl/>
        </w:rPr>
        <w:t xml:space="preserve">לביצוע </w:t>
      </w:r>
      <w:r w:rsidR="009114AD">
        <w:rPr>
          <w:rFonts w:asciiTheme="minorHAnsi" w:eastAsia="David Libre" w:hAnsiTheme="minorHAnsi" w:cstheme="minorHAnsi" w:hint="cs"/>
          <w:sz w:val="24"/>
          <w:szCs w:val="24"/>
          <w:rtl/>
        </w:rPr>
        <w:t xml:space="preserve">שיטות חיפוש מתקדמות </w:t>
      </w:r>
      <w:r w:rsidR="00361807">
        <w:rPr>
          <w:rFonts w:asciiTheme="minorHAnsi" w:eastAsia="David Libre" w:hAnsiTheme="minorHAnsi" w:cstheme="minorHAnsi" w:hint="cs"/>
          <w:sz w:val="24"/>
          <w:szCs w:val="24"/>
          <w:rtl/>
        </w:rPr>
        <w:t xml:space="preserve"> - ה</w:t>
      </w:r>
      <w:r w:rsidR="00485DE8">
        <w:rPr>
          <w:rFonts w:asciiTheme="minorHAnsi" w:eastAsia="David Libre" w:hAnsiTheme="minorHAnsi" w:cstheme="minorHAnsi" w:hint="cs"/>
          <w:sz w:val="24"/>
          <w:szCs w:val="24"/>
          <w:rtl/>
        </w:rPr>
        <w:t>ן</w:t>
      </w:r>
      <w:r w:rsidR="00361807">
        <w:rPr>
          <w:rFonts w:asciiTheme="minorHAnsi" w:eastAsia="David Libre" w:hAnsiTheme="minorHAnsi" w:cstheme="minorHAnsi" w:hint="cs"/>
          <w:sz w:val="24"/>
          <w:szCs w:val="24"/>
          <w:rtl/>
        </w:rPr>
        <w:t xml:space="preserve"> מסוג</w:t>
      </w:r>
      <w:r w:rsidR="00361807">
        <w:rPr>
          <w:rFonts w:asciiTheme="minorHAnsi" w:eastAsia="David Libre" w:hAnsiTheme="minorHAnsi" w:cstheme="minorHAnsi"/>
          <w:sz w:val="24"/>
          <w:szCs w:val="24"/>
        </w:rPr>
        <w:t xml:space="preserve">Depth-First </w:t>
      </w:r>
      <w:r w:rsidR="00485DE8">
        <w:rPr>
          <w:rFonts w:asciiTheme="minorHAnsi" w:eastAsia="David Libre" w:hAnsiTheme="minorHAnsi" w:cstheme="minorHAnsi" w:hint="cs"/>
          <w:sz w:val="24"/>
          <w:szCs w:val="24"/>
          <w:rtl/>
        </w:rPr>
        <w:t xml:space="preserve"> </w:t>
      </w:r>
      <w:r w:rsidR="00361807" w:rsidRPr="00897D91">
        <w:rPr>
          <w:rFonts w:asciiTheme="minorHAnsi" w:eastAsia="David Libre" w:hAnsiTheme="minorHAnsi" w:cstheme="minorHAnsi" w:hint="cs"/>
          <w:sz w:val="24"/>
          <w:szCs w:val="24"/>
          <w:rtl/>
        </w:rPr>
        <w:t xml:space="preserve">והן מסוג </w:t>
      </w:r>
      <w:r w:rsidR="00361807" w:rsidRPr="00897D91">
        <w:rPr>
          <w:rFonts w:asciiTheme="minorHAnsi" w:eastAsia="David Libre" w:hAnsiTheme="minorHAnsi" w:cstheme="minorHAnsi"/>
          <w:sz w:val="24"/>
          <w:szCs w:val="24"/>
        </w:rPr>
        <w:t>Best-First</w:t>
      </w:r>
      <w:r w:rsidR="001A5582">
        <w:rPr>
          <w:rFonts w:asciiTheme="minorHAnsi" w:eastAsia="David Libre" w:hAnsiTheme="minorHAnsi" w:cstheme="minorHAnsi" w:hint="cs"/>
          <w:sz w:val="24"/>
          <w:szCs w:val="24"/>
          <w:rtl/>
        </w:rPr>
        <w:t>,</w:t>
      </w:r>
      <w:r w:rsidR="00E5057C" w:rsidRPr="00897D91">
        <w:rPr>
          <w:rFonts w:asciiTheme="minorHAnsi" w:eastAsia="David Libre" w:hAnsiTheme="minorHAnsi" w:cstheme="minorHAnsi" w:hint="cs"/>
          <w:sz w:val="24"/>
          <w:szCs w:val="24"/>
          <w:rtl/>
        </w:rPr>
        <w:t xml:space="preserve"> על ידי שילוב טכיקות </w:t>
      </w:r>
      <w:r w:rsidR="00E5057C">
        <w:rPr>
          <w:rFonts w:asciiTheme="minorHAnsi" w:eastAsia="David Libre" w:hAnsiTheme="minorHAnsi" w:cstheme="minorHAnsi" w:hint="cs"/>
          <w:sz w:val="24"/>
          <w:szCs w:val="24"/>
          <w:rtl/>
        </w:rPr>
        <w:t>נפוצות להתמודדות עם צרכי</w:t>
      </w:r>
      <w:r w:rsidR="00963FD5">
        <w:rPr>
          <w:rFonts w:asciiTheme="minorHAnsi" w:eastAsia="David Libre" w:hAnsiTheme="minorHAnsi" w:cstheme="minorHAnsi" w:hint="cs"/>
          <w:sz w:val="24"/>
          <w:szCs w:val="24"/>
          <w:rtl/>
        </w:rPr>
        <w:t xml:space="preserve"> זיכרון </w:t>
      </w:r>
      <w:r w:rsidR="00897D91" w:rsidRPr="00897D91">
        <w:rPr>
          <w:rFonts w:asciiTheme="minorHAnsi" w:eastAsia="David Libre" w:hAnsiTheme="minorHAnsi" w:cstheme="minorHAnsi"/>
          <w:sz w:val="24"/>
          <w:szCs w:val="24"/>
          <w:rtl/>
        </w:rPr>
        <w:t>–</w:t>
      </w:r>
      <w:r w:rsidR="00897D91" w:rsidRPr="00897D91">
        <w:rPr>
          <w:rFonts w:asciiTheme="minorHAnsi" w:eastAsia="David Libre" w:hAnsiTheme="minorHAnsi" w:cstheme="minorHAnsi" w:hint="cs"/>
          <w:sz w:val="24"/>
          <w:szCs w:val="24"/>
          <w:rtl/>
        </w:rPr>
        <w:t xml:space="preserve"> </w:t>
      </w:r>
      <w:del w:id="155" w:author="Nagar, Omer" w:date="2020-10-24T13:13:00Z">
        <w:r w:rsidR="00897D91" w:rsidRPr="00897D91" w:rsidDel="000152B3">
          <w:rPr>
            <w:rFonts w:asciiTheme="minorHAnsi" w:eastAsia="David Libre" w:hAnsiTheme="minorHAnsi" w:cstheme="minorHAnsi" w:hint="cs"/>
            <w:sz w:val="24"/>
            <w:szCs w:val="24"/>
            <w:rtl/>
          </w:rPr>
          <w:delText>ע"י</w:delText>
        </w:r>
      </w:del>
      <w:ins w:id="156" w:author="Nagar, Omer" w:date="2020-10-24T13:13:00Z">
        <w:r w:rsidR="000152B3">
          <w:rPr>
            <w:rFonts w:asciiTheme="minorHAnsi" w:eastAsia="David Libre" w:hAnsiTheme="minorHAnsi" w:cstheme="minorHAnsi" w:hint="cs"/>
            <w:sz w:val="24"/>
            <w:szCs w:val="24"/>
            <w:rtl/>
          </w:rPr>
          <w:t>על ידי</w:t>
        </w:r>
      </w:ins>
      <w:r w:rsidR="00897D91">
        <w:rPr>
          <w:rFonts w:asciiTheme="minorHAnsi" w:eastAsia="David Libre" w:hAnsiTheme="minorHAnsi" w:cstheme="minorHAnsi" w:hint="cs"/>
          <w:sz w:val="24"/>
          <w:szCs w:val="24"/>
          <w:rtl/>
        </w:rPr>
        <w:t xml:space="preserve"> חיפוש בשיטת </w:t>
      </w:r>
      <w:r w:rsidR="008D694A">
        <w:rPr>
          <w:rFonts w:asciiTheme="minorHAnsi" w:eastAsia="David Libre" w:hAnsiTheme="minorHAnsi" w:cstheme="minorHAnsi"/>
          <w:sz w:val="24"/>
          <w:szCs w:val="24"/>
        </w:rPr>
        <w:t>I</w:t>
      </w:r>
      <w:r w:rsidR="009114AD">
        <w:rPr>
          <w:rFonts w:asciiTheme="minorHAnsi" w:eastAsia="David Libre" w:hAnsiTheme="minorHAnsi" w:cstheme="minorHAnsi"/>
          <w:sz w:val="24"/>
          <w:szCs w:val="24"/>
        </w:rPr>
        <w:t>terative De</w:t>
      </w:r>
      <w:r w:rsidR="008D694A">
        <w:rPr>
          <w:rFonts w:asciiTheme="minorHAnsi" w:eastAsia="David Libre" w:hAnsiTheme="minorHAnsi" w:cstheme="minorHAnsi"/>
          <w:sz w:val="24"/>
          <w:szCs w:val="24"/>
        </w:rPr>
        <w:t>epening</w:t>
      </w:r>
      <w:r w:rsidR="008D694A">
        <w:rPr>
          <w:rFonts w:asciiTheme="minorHAnsi" w:eastAsia="David Libre" w:hAnsiTheme="minorHAnsi" w:cstheme="minorHAnsi" w:hint="cs"/>
          <w:sz w:val="24"/>
          <w:szCs w:val="24"/>
          <w:rtl/>
        </w:rPr>
        <w:t xml:space="preserve"> ו</w:t>
      </w:r>
      <w:r w:rsidR="00897D91">
        <w:rPr>
          <w:rFonts w:asciiTheme="minorHAnsi" w:eastAsia="David Libre" w:hAnsiTheme="minorHAnsi" w:cstheme="minorHAnsi" w:hint="cs"/>
          <w:sz w:val="24"/>
          <w:szCs w:val="24"/>
          <w:rtl/>
        </w:rPr>
        <w:t xml:space="preserve">שימוש </w:t>
      </w:r>
      <w:r w:rsidR="008D694A">
        <w:rPr>
          <w:rFonts w:asciiTheme="minorHAnsi" w:eastAsia="David Libre" w:hAnsiTheme="minorHAnsi" w:cstheme="minorHAnsi" w:hint="cs"/>
          <w:sz w:val="24"/>
          <w:szCs w:val="24"/>
          <w:rtl/>
        </w:rPr>
        <w:t xml:space="preserve">מאגרי מידע כמו </w:t>
      </w:r>
      <w:r w:rsidR="008D694A">
        <w:rPr>
          <w:rFonts w:asciiTheme="minorHAnsi" w:eastAsia="David Libre" w:hAnsiTheme="minorHAnsi" w:cstheme="minorHAnsi"/>
          <w:sz w:val="24"/>
          <w:szCs w:val="24"/>
        </w:rPr>
        <w:t>Transposition tables</w:t>
      </w:r>
      <w:r w:rsidR="008D694A">
        <w:rPr>
          <w:rFonts w:asciiTheme="minorHAnsi" w:eastAsia="David Libre" w:hAnsiTheme="minorHAnsi" w:cstheme="minorHAnsi" w:hint="cs"/>
          <w:sz w:val="24"/>
          <w:szCs w:val="24"/>
          <w:rtl/>
        </w:rPr>
        <w:t xml:space="preserve"> נוכל להשיג חיפושים יעילים יותר</w:t>
      </w:r>
      <w:r w:rsidR="0044058F">
        <w:rPr>
          <w:rFonts w:asciiTheme="minorHAnsi" w:eastAsia="David Libre" w:hAnsiTheme="minorHAnsi" w:cstheme="minorHAnsi" w:hint="cs"/>
          <w:sz w:val="24"/>
          <w:szCs w:val="24"/>
          <w:rtl/>
        </w:rPr>
        <w:t>.</w:t>
      </w:r>
    </w:p>
    <w:p w14:paraId="4A58A057" w14:textId="18324B3A" w:rsidR="0023231F" w:rsidRPr="00561D77" w:rsidRDefault="0023231F" w:rsidP="00561D77">
      <w:pPr>
        <w:spacing w:after="0" w:line="240" w:lineRule="auto"/>
        <w:jc w:val="center"/>
        <w:rPr>
          <w:rFonts w:asciiTheme="minorHAnsi" w:eastAsia="David Libre" w:hAnsiTheme="minorHAnsi" w:cstheme="minorHAnsi"/>
          <w:bCs/>
          <w:sz w:val="24"/>
          <w:szCs w:val="24"/>
          <w:rtl/>
        </w:rPr>
      </w:pPr>
      <w:bookmarkStart w:id="157" w:name="מאמר5"/>
      <w:bookmarkEnd w:id="157"/>
      <w:r w:rsidRPr="00561D77">
        <w:rPr>
          <w:rFonts w:asciiTheme="minorHAnsi" w:eastAsia="David Libre" w:hAnsiTheme="minorHAnsi" w:cstheme="minorHAnsi" w:hint="cs"/>
          <w:bCs/>
          <w:sz w:val="24"/>
          <w:szCs w:val="24"/>
          <w:rtl/>
        </w:rPr>
        <w:lastRenderedPageBreak/>
        <w:t xml:space="preserve">סיכום </w:t>
      </w:r>
      <w:r w:rsidRPr="00561D77">
        <w:rPr>
          <w:rFonts w:asciiTheme="minorHAnsi" w:eastAsia="David Libre" w:hAnsiTheme="minorHAnsi" w:cstheme="minorHAnsi"/>
          <w:bCs/>
          <w:sz w:val="24"/>
          <w:szCs w:val="24"/>
          <w:rtl/>
        </w:rPr>
        <w:t>מאמר 5 – טכניקות חיפוש במשחק</w:t>
      </w:r>
      <w:r w:rsidR="006B3185" w:rsidRPr="00561D77">
        <w:rPr>
          <w:rFonts w:asciiTheme="minorHAnsi" w:eastAsia="David Libre" w:hAnsiTheme="minorHAnsi" w:cstheme="minorHAnsi" w:hint="cs"/>
          <w:bCs/>
          <w:sz w:val="24"/>
          <w:szCs w:val="24"/>
          <w:rtl/>
        </w:rPr>
        <w:t>ים</w:t>
      </w:r>
      <w:r w:rsidRPr="00561D77">
        <w:rPr>
          <w:rFonts w:asciiTheme="minorHAnsi" w:eastAsia="David Libre" w:hAnsiTheme="minorHAnsi" w:cstheme="minorHAnsi"/>
          <w:bCs/>
          <w:sz w:val="24"/>
          <w:szCs w:val="24"/>
          <w:rtl/>
        </w:rPr>
        <w:t xml:space="preserve"> מרוב</w:t>
      </w:r>
      <w:r w:rsidR="006B3185" w:rsidRPr="00561D77">
        <w:rPr>
          <w:rFonts w:asciiTheme="minorHAnsi" w:eastAsia="David Libre" w:hAnsiTheme="minorHAnsi" w:cstheme="minorHAnsi" w:hint="cs"/>
          <w:bCs/>
          <w:sz w:val="24"/>
          <w:szCs w:val="24"/>
          <w:rtl/>
        </w:rPr>
        <w:t>י</w:t>
      </w:r>
      <w:r w:rsidRPr="00561D77">
        <w:rPr>
          <w:rFonts w:asciiTheme="minorHAnsi" w:eastAsia="David Libre" w:hAnsiTheme="minorHAnsi" w:cstheme="minorHAnsi"/>
          <w:bCs/>
          <w:sz w:val="24"/>
          <w:szCs w:val="24"/>
          <w:rtl/>
        </w:rPr>
        <w:t xml:space="preserve"> שחקנים</w:t>
      </w:r>
    </w:p>
    <w:p w14:paraId="378661E8" w14:textId="23148B5A" w:rsidR="005D2C7D" w:rsidRDefault="005D2C7D" w:rsidP="005D2C7D">
      <w:pPr>
        <w:spacing w:after="0" w:line="240" w:lineRule="auto"/>
        <w:jc w:val="center"/>
        <w:rPr>
          <w:rFonts w:asciiTheme="minorHAnsi" w:eastAsia="David Libre" w:hAnsiTheme="minorHAnsi" w:cstheme="minorHAnsi"/>
          <w:bCs/>
          <w:sz w:val="24"/>
          <w:szCs w:val="24"/>
        </w:rPr>
      </w:pPr>
      <w:r>
        <w:rPr>
          <w:rFonts w:asciiTheme="minorHAnsi" w:eastAsia="David Libre" w:hAnsiTheme="minorHAnsi" w:cstheme="minorHAnsi"/>
          <w:bCs/>
          <w:sz w:val="24"/>
          <w:szCs w:val="24"/>
        </w:rPr>
        <w:t>An Overview of Search Techniques in Mu</w:t>
      </w:r>
      <w:r w:rsidR="00CA47BD">
        <w:rPr>
          <w:rFonts w:asciiTheme="minorHAnsi" w:eastAsia="David Libre" w:hAnsiTheme="minorHAnsi" w:cstheme="minorHAnsi"/>
          <w:bCs/>
          <w:sz w:val="24"/>
          <w:szCs w:val="24"/>
        </w:rPr>
        <w:t>lti-Player Games</w:t>
      </w:r>
      <w:r>
        <w:rPr>
          <w:rFonts w:asciiTheme="minorHAnsi" w:eastAsia="David Libre" w:hAnsiTheme="minorHAnsi" w:cstheme="minorHAnsi"/>
          <w:bCs/>
          <w:sz w:val="24"/>
          <w:szCs w:val="24"/>
        </w:rPr>
        <w:t xml:space="preserve"> [</w:t>
      </w:r>
      <w:proofErr w:type="spellStart"/>
      <w:r w:rsidR="00E35D3F">
        <w:rPr>
          <w:rFonts w:asciiTheme="minorHAnsi" w:eastAsia="David Libre" w:hAnsiTheme="minorHAnsi" w:cstheme="minorHAnsi"/>
          <w:bCs/>
          <w:sz w:val="24"/>
          <w:szCs w:val="24"/>
        </w:rPr>
        <w:t>Sc</w:t>
      </w:r>
      <w:r w:rsidR="004E48EC">
        <w:rPr>
          <w:rFonts w:asciiTheme="minorHAnsi" w:eastAsia="David Libre" w:hAnsiTheme="minorHAnsi" w:cstheme="minorHAnsi"/>
          <w:bCs/>
          <w:sz w:val="24"/>
          <w:szCs w:val="24"/>
        </w:rPr>
        <w:t>hadd</w:t>
      </w:r>
      <w:proofErr w:type="spellEnd"/>
      <w:r w:rsidRPr="004C069B">
        <w:rPr>
          <w:rFonts w:asciiTheme="minorHAnsi" w:eastAsia="David Libre" w:hAnsiTheme="minorHAnsi" w:cstheme="minorHAnsi"/>
          <w:bCs/>
          <w:sz w:val="24"/>
          <w:szCs w:val="24"/>
        </w:rPr>
        <w:t xml:space="preserve"> et al.</w:t>
      </w:r>
      <w:r>
        <w:rPr>
          <w:rFonts w:asciiTheme="minorHAnsi" w:eastAsia="David Libre" w:hAnsiTheme="minorHAnsi" w:cstheme="minorHAnsi"/>
          <w:bCs/>
          <w:sz w:val="24"/>
          <w:szCs w:val="24"/>
        </w:rPr>
        <w:t>,</w:t>
      </w:r>
      <w:r w:rsidRPr="004C069B">
        <w:rPr>
          <w:rFonts w:asciiTheme="minorHAnsi" w:eastAsia="David Libre" w:hAnsiTheme="minorHAnsi" w:cstheme="minorHAnsi"/>
          <w:bCs/>
          <w:sz w:val="24"/>
          <w:szCs w:val="24"/>
        </w:rPr>
        <w:t xml:space="preserve"> </w:t>
      </w:r>
      <w:r w:rsidR="004E48EC">
        <w:rPr>
          <w:rFonts w:asciiTheme="minorHAnsi" w:eastAsia="David Libre" w:hAnsiTheme="minorHAnsi" w:cstheme="minorHAnsi"/>
          <w:bCs/>
          <w:sz w:val="24"/>
          <w:szCs w:val="24"/>
        </w:rPr>
        <w:t>2011</w:t>
      </w:r>
      <w:r w:rsidRPr="004C069B">
        <w:rPr>
          <w:rFonts w:asciiTheme="minorHAnsi" w:eastAsia="David Libre" w:hAnsiTheme="minorHAnsi" w:cstheme="minorHAnsi"/>
          <w:bCs/>
          <w:sz w:val="24"/>
          <w:szCs w:val="24"/>
        </w:rPr>
        <w:t>]</w:t>
      </w:r>
    </w:p>
    <w:p w14:paraId="043275C8" w14:textId="77777777" w:rsidR="004E48EC" w:rsidRPr="00561D77" w:rsidRDefault="004E48EC" w:rsidP="00561D77">
      <w:pPr>
        <w:spacing w:after="0" w:line="240" w:lineRule="auto"/>
        <w:jc w:val="center"/>
        <w:rPr>
          <w:rFonts w:asciiTheme="minorHAnsi" w:eastAsia="David Libre" w:hAnsiTheme="minorHAnsi" w:cstheme="minorHAnsi"/>
          <w:bCs/>
          <w:sz w:val="24"/>
          <w:szCs w:val="24"/>
          <w:rtl/>
        </w:rPr>
      </w:pPr>
    </w:p>
    <w:p w14:paraId="5F00B867" w14:textId="77777777" w:rsidR="00302CBE" w:rsidRDefault="004E48EC">
      <w:pPr>
        <w:spacing w:after="0" w:line="240" w:lineRule="auto"/>
        <w:rPr>
          <w:rFonts w:asciiTheme="minorHAnsi" w:eastAsia="David Libre" w:hAnsiTheme="minorHAnsi" w:cstheme="minorHAnsi"/>
          <w:sz w:val="24"/>
          <w:szCs w:val="24"/>
          <w:rtl/>
        </w:rPr>
        <w:pPrChange w:id="158" w:author="Nagar, Omer" w:date="2020-10-24T13:09:00Z">
          <w:pPr>
            <w:spacing w:after="0" w:line="240" w:lineRule="auto"/>
            <w:ind w:firstLine="360"/>
          </w:pPr>
        </w:pPrChange>
      </w:pPr>
      <w:r>
        <w:rPr>
          <w:rFonts w:asciiTheme="minorHAnsi" w:eastAsia="David Libre" w:hAnsiTheme="minorHAnsi" w:cstheme="minorHAnsi" w:hint="cs"/>
          <w:sz w:val="24"/>
          <w:szCs w:val="24"/>
          <w:rtl/>
        </w:rPr>
        <w:t>המאמר עוסק ב</w:t>
      </w:r>
      <w:r w:rsidR="006E7B6C">
        <w:rPr>
          <w:rFonts w:asciiTheme="minorHAnsi" w:eastAsia="David Libre" w:hAnsiTheme="minorHAnsi" w:cstheme="minorHAnsi" w:hint="cs"/>
          <w:sz w:val="24"/>
          <w:szCs w:val="24"/>
          <w:rtl/>
        </w:rPr>
        <w:t xml:space="preserve">בעיית חיפוש בעץ משחק מרובה משתתפים ובמרכזו </w:t>
      </w:r>
      <w:r>
        <w:rPr>
          <w:rFonts w:asciiTheme="minorHAnsi" w:eastAsia="David Libre" w:hAnsiTheme="minorHAnsi" w:cstheme="minorHAnsi" w:hint="cs"/>
          <w:sz w:val="24"/>
          <w:szCs w:val="24"/>
          <w:rtl/>
        </w:rPr>
        <w:t>השוואה בין ביצועי אלגוריתמי אלפא בטא שונים</w:t>
      </w:r>
      <w:r w:rsidR="006E7B6C">
        <w:rPr>
          <w:rFonts w:asciiTheme="minorHAnsi" w:eastAsia="David Libre" w:hAnsiTheme="minorHAnsi" w:cstheme="minorHAnsi" w:hint="cs"/>
          <w:sz w:val="24"/>
          <w:szCs w:val="24"/>
          <w:rtl/>
        </w:rPr>
        <w:t xml:space="preserve"> - </w:t>
      </w:r>
      <w:proofErr w:type="spellStart"/>
      <w:r w:rsidR="002B2079">
        <w:rPr>
          <w:rFonts w:asciiTheme="minorHAnsi" w:eastAsia="David Libre" w:hAnsiTheme="minorHAnsi" w:cstheme="minorHAnsi"/>
          <w:sz w:val="24"/>
          <w:szCs w:val="24"/>
        </w:rPr>
        <w:t>maxN</w:t>
      </w:r>
      <w:proofErr w:type="spellEnd"/>
      <w:r w:rsidR="006E7B6C">
        <w:rPr>
          <w:rFonts w:asciiTheme="minorHAnsi" w:eastAsia="David Libre" w:hAnsiTheme="minorHAnsi" w:cstheme="minorHAnsi"/>
          <w:sz w:val="24"/>
          <w:szCs w:val="24"/>
        </w:rPr>
        <w:t xml:space="preserve">, Paranoid, </w:t>
      </w:r>
      <w:r w:rsidR="000B2ABE">
        <w:rPr>
          <w:rFonts w:asciiTheme="minorHAnsi" w:eastAsia="David Libre" w:hAnsiTheme="minorHAnsi" w:cstheme="minorHAnsi"/>
          <w:sz w:val="24"/>
          <w:szCs w:val="24"/>
        </w:rPr>
        <w:t>Best Replay Search (BRS)</w:t>
      </w:r>
      <w:r w:rsidR="00393C98">
        <w:rPr>
          <w:rFonts w:asciiTheme="minorHAnsi" w:eastAsia="David Libre" w:hAnsiTheme="minorHAnsi" w:cstheme="minorHAnsi" w:hint="cs"/>
          <w:sz w:val="24"/>
          <w:szCs w:val="24"/>
          <w:rtl/>
        </w:rPr>
        <w:t>, ובהשוואה בניהם בשילוב שיטת</w:t>
      </w:r>
      <w:r w:rsidR="003024A7">
        <w:rPr>
          <w:rFonts w:asciiTheme="minorHAnsi" w:eastAsia="David Libre" w:hAnsiTheme="minorHAnsi" w:cstheme="minorHAnsi" w:hint="cs"/>
          <w:sz w:val="24"/>
          <w:szCs w:val="24"/>
          <w:rtl/>
        </w:rPr>
        <w:t xml:space="preserve"> חיפוש בשם </w:t>
      </w:r>
      <w:r w:rsidR="003024A7">
        <w:rPr>
          <w:rFonts w:asciiTheme="minorHAnsi" w:eastAsia="David Libre" w:hAnsiTheme="minorHAnsi" w:cstheme="minorHAnsi"/>
          <w:sz w:val="24"/>
          <w:szCs w:val="24"/>
        </w:rPr>
        <w:t>Monte-Carlo Tree Search</w:t>
      </w:r>
      <w:r w:rsidR="00B1605D">
        <w:rPr>
          <w:rFonts w:asciiTheme="minorHAnsi" w:eastAsia="David Libre" w:hAnsiTheme="minorHAnsi" w:cstheme="minorHAnsi"/>
          <w:sz w:val="24"/>
          <w:szCs w:val="24"/>
        </w:rPr>
        <w:t xml:space="preserve"> (</w:t>
      </w:r>
      <w:r w:rsidR="00B1605D" w:rsidRPr="004E48EC">
        <w:rPr>
          <w:rFonts w:asciiTheme="minorHAnsi" w:eastAsia="David Libre" w:hAnsiTheme="minorHAnsi" w:cstheme="minorHAnsi"/>
          <w:sz w:val="24"/>
          <w:szCs w:val="24"/>
        </w:rPr>
        <w:t>MCST</w:t>
      </w:r>
      <w:r w:rsidR="00B1605D">
        <w:rPr>
          <w:rFonts w:asciiTheme="minorHAnsi" w:eastAsia="David Libre" w:hAnsiTheme="minorHAnsi" w:cstheme="minorHAnsi"/>
          <w:sz w:val="24"/>
          <w:szCs w:val="24"/>
        </w:rPr>
        <w:t>)</w:t>
      </w:r>
      <w:r w:rsidR="00393C98">
        <w:rPr>
          <w:rFonts w:asciiTheme="minorHAnsi" w:eastAsia="David Libre" w:hAnsiTheme="minorHAnsi" w:cstheme="minorHAnsi" w:hint="cs"/>
          <w:sz w:val="24"/>
          <w:szCs w:val="24"/>
          <w:rtl/>
        </w:rPr>
        <w:t xml:space="preserve"> על </w:t>
      </w:r>
      <w:r w:rsidR="005A1EB3">
        <w:rPr>
          <w:rFonts w:asciiTheme="minorHAnsi" w:eastAsia="David Libre" w:hAnsiTheme="minorHAnsi" w:cstheme="minorHAnsi" w:hint="cs"/>
          <w:sz w:val="24"/>
          <w:szCs w:val="24"/>
          <w:rtl/>
        </w:rPr>
        <w:t xml:space="preserve">העצים </w:t>
      </w:r>
      <w:r w:rsidR="00BA6228">
        <w:rPr>
          <w:rFonts w:asciiTheme="minorHAnsi" w:eastAsia="David Libre" w:hAnsiTheme="minorHAnsi" w:cstheme="minorHAnsi" w:hint="cs"/>
          <w:sz w:val="24"/>
          <w:szCs w:val="24"/>
          <w:rtl/>
        </w:rPr>
        <w:t>שהאלגוריתמים השונים פורסים.</w:t>
      </w:r>
      <w:r w:rsidR="00B567F7">
        <w:rPr>
          <w:rFonts w:asciiTheme="minorHAnsi" w:eastAsia="David Libre" w:hAnsiTheme="minorHAnsi" w:cstheme="minorHAnsi" w:hint="cs"/>
          <w:sz w:val="24"/>
          <w:szCs w:val="24"/>
          <w:rtl/>
        </w:rPr>
        <w:t xml:space="preserve"> </w:t>
      </w:r>
    </w:p>
    <w:p w14:paraId="21D4C7DD" w14:textId="54B7287F" w:rsidR="00BE740B" w:rsidRDefault="0026595D" w:rsidP="00302CBE">
      <w:pPr>
        <w:spacing w:after="0" w:line="240" w:lineRule="auto"/>
        <w:ind w:firstLine="360"/>
        <w:rPr>
          <w:rFonts w:asciiTheme="minorHAnsi" w:eastAsia="David Libre" w:hAnsiTheme="minorHAnsi" w:cstheme="minorHAnsi"/>
          <w:sz w:val="24"/>
          <w:szCs w:val="24"/>
          <w:rtl/>
        </w:rPr>
      </w:pPr>
      <w:r>
        <w:rPr>
          <w:rFonts w:asciiTheme="minorHAnsi" w:eastAsia="David Libre" w:hAnsiTheme="minorHAnsi" w:cstheme="minorHAnsi" w:hint="cs"/>
          <w:sz w:val="24"/>
          <w:szCs w:val="24"/>
          <w:rtl/>
        </w:rPr>
        <w:t xml:space="preserve">חיפוש </w:t>
      </w:r>
      <w:r w:rsidR="0018690A" w:rsidRPr="004E48EC">
        <w:rPr>
          <w:rFonts w:asciiTheme="minorHAnsi" w:eastAsia="David Libre" w:hAnsiTheme="minorHAnsi" w:cstheme="minorHAnsi"/>
          <w:sz w:val="24"/>
          <w:szCs w:val="24"/>
        </w:rPr>
        <w:t>MCST</w:t>
      </w:r>
      <w:r w:rsidR="0018690A">
        <w:rPr>
          <w:rFonts w:asciiTheme="minorHAnsi" w:eastAsia="David Libre" w:hAnsiTheme="minorHAnsi" w:cstheme="minorHAnsi" w:hint="cs"/>
          <w:sz w:val="24"/>
          <w:szCs w:val="24"/>
          <w:rtl/>
        </w:rPr>
        <w:t xml:space="preserve"> </w:t>
      </w:r>
      <w:r>
        <w:rPr>
          <w:rFonts w:asciiTheme="minorHAnsi" w:eastAsia="David Libre" w:hAnsiTheme="minorHAnsi" w:cstheme="minorHAnsi" w:hint="cs"/>
          <w:sz w:val="24"/>
          <w:szCs w:val="24"/>
          <w:rtl/>
        </w:rPr>
        <w:t xml:space="preserve">שונה מחיפוש מבוסס אלפא בטא </w:t>
      </w:r>
      <w:r w:rsidR="00665E91">
        <w:rPr>
          <w:rFonts w:asciiTheme="minorHAnsi" w:eastAsia="David Libre" w:hAnsiTheme="minorHAnsi" w:cstheme="minorHAnsi" w:hint="cs"/>
          <w:sz w:val="24"/>
          <w:szCs w:val="24"/>
          <w:rtl/>
        </w:rPr>
        <w:t xml:space="preserve">מאחר ואינו מצריך שימוש בפונקציה היוריסטית לחישוב התועלת של קודקוד מסויים. </w:t>
      </w:r>
      <w:r w:rsidR="00271428">
        <w:rPr>
          <w:rFonts w:asciiTheme="minorHAnsi" w:eastAsia="David Libre" w:hAnsiTheme="minorHAnsi" w:cstheme="minorHAnsi" w:hint="cs"/>
          <w:sz w:val="24"/>
          <w:szCs w:val="24"/>
          <w:rtl/>
        </w:rPr>
        <w:t xml:space="preserve">הערכת קודקוד מסויים מתבצעת </w:t>
      </w:r>
      <w:del w:id="159" w:author="Nagar, Omer" w:date="2020-10-24T13:13:00Z">
        <w:r w:rsidR="00271428" w:rsidDel="000152B3">
          <w:rPr>
            <w:rFonts w:asciiTheme="minorHAnsi" w:eastAsia="David Libre" w:hAnsiTheme="minorHAnsi" w:cstheme="minorHAnsi" w:hint="cs"/>
            <w:sz w:val="24"/>
            <w:szCs w:val="24"/>
            <w:rtl/>
          </w:rPr>
          <w:delText>ע"י</w:delText>
        </w:r>
      </w:del>
      <w:ins w:id="160" w:author="Nagar, Omer" w:date="2020-10-24T13:13:00Z">
        <w:r w:rsidR="000152B3">
          <w:rPr>
            <w:rFonts w:asciiTheme="minorHAnsi" w:eastAsia="David Libre" w:hAnsiTheme="minorHAnsi" w:cstheme="minorHAnsi" w:hint="cs"/>
            <w:sz w:val="24"/>
            <w:szCs w:val="24"/>
            <w:rtl/>
          </w:rPr>
          <w:t>על ידי</w:t>
        </w:r>
      </w:ins>
      <w:r w:rsidR="00271428">
        <w:rPr>
          <w:rFonts w:asciiTheme="minorHAnsi" w:eastAsia="David Libre" w:hAnsiTheme="minorHAnsi" w:cstheme="minorHAnsi" w:hint="cs"/>
          <w:sz w:val="24"/>
          <w:szCs w:val="24"/>
          <w:rtl/>
        </w:rPr>
        <w:t xml:space="preserve"> שימוש </w:t>
      </w:r>
      <w:r w:rsidR="00B1605D">
        <w:rPr>
          <w:rFonts w:asciiTheme="minorHAnsi" w:eastAsia="David Libre" w:hAnsiTheme="minorHAnsi" w:cstheme="minorHAnsi" w:hint="cs"/>
          <w:sz w:val="24"/>
          <w:szCs w:val="24"/>
          <w:rtl/>
        </w:rPr>
        <w:t>ב</w:t>
      </w:r>
      <w:r w:rsidR="00665E91">
        <w:rPr>
          <w:rFonts w:asciiTheme="minorHAnsi" w:eastAsia="David Libre" w:hAnsiTheme="minorHAnsi" w:cstheme="minorHAnsi" w:hint="cs"/>
          <w:sz w:val="24"/>
          <w:szCs w:val="24"/>
          <w:rtl/>
        </w:rPr>
        <w:t>פונקצי</w:t>
      </w:r>
      <w:r w:rsidR="0018690A">
        <w:rPr>
          <w:rFonts w:asciiTheme="minorHAnsi" w:eastAsia="David Libre" w:hAnsiTheme="minorHAnsi" w:cstheme="minorHAnsi" w:hint="cs"/>
          <w:sz w:val="24"/>
          <w:szCs w:val="24"/>
          <w:rtl/>
        </w:rPr>
        <w:t xml:space="preserve">ה </w:t>
      </w:r>
      <w:r w:rsidR="00463CBC">
        <w:rPr>
          <w:rFonts w:asciiTheme="minorHAnsi" w:eastAsia="David Libre" w:hAnsiTheme="minorHAnsi" w:cstheme="minorHAnsi" w:hint="cs"/>
          <w:sz w:val="24"/>
          <w:szCs w:val="24"/>
          <w:rtl/>
        </w:rPr>
        <w:t>המבוססת על משתנים כמו</w:t>
      </w:r>
      <w:r w:rsidR="00A8325D">
        <w:rPr>
          <w:rFonts w:asciiTheme="minorHAnsi" w:eastAsia="David Libre" w:hAnsiTheme="minorHAnsi" w:cstheme="minorHAnsi"/>
          <w:sz w:val="24"/>
          <w:szCs w:val="24"/>
        </w:rPr>
        <w:t xml:space="preserve"> </w:t>
      </w:r>
      <w:r w:rsidR="00463CBC">
        <w:rPr>
          <w:rFonts w:asciiTheme="minorHAnsi" w:eastAsia="David Libre" w:hAnsiTheme="minorHAnsi" w:cstheme="minorHAnsi" w:hint="cs"/>
          <w:sz w:val="24"/>
          <w:szCs w:val="24"/>
          <w:rtl/>
        </w:rPr>
        <w:t xml:space="preserve">מספר </w:t>
      </w:r>
      <w:r w:rsidR="00A8325D">
        <w:rPr>
          <w:rFonts w:asciiTheme="minorHAnsi" w:eastAsia="David Libre" w:hAnsiTheme="minorHAnsi" w:cstheme="minorHAnsi" w:hint="cs"/>
          <w:sz w:val="24"/>
          <w:szCs w:val="24"/>
          <w:rtl/>
        </w:rPr>
        <w:t>הביקורים</w:t>
      </w:r>
      <w:r w:rsidR="00463CBC">
        <w:rPr>
          <w:rFonts w:asciiTheme="minorHAnsi" w:eastAsia="David Libre" w:hAnsiTheme="minorHAnsi" w:cstheme="minorHAnsi" w:hint="cs"/>
          <w:sz w:val="24"/>
          <w:szCs w:val="24"/>
          <w:rtl/>
        </w:rPr>
        <w:t xml:space="preserve"> בקודקוד האב, </w:t>
      </w:r>
      <w:r w:rsidR="00D20F77">
        <w:rPr>
          <w:rFonts w:asciiTheme="minorHAnsi" w:eastAsia="David Libre" w:hAnsiTheme="minorHAnsi" w:cstheme="minorHAnsi" w:hint="cs"/>
          <w:sz w:val="24"/>
          <w:szCs w:val="24"/>
          <w:rtl/>
        </w:rPr>
        <w:t xml:space="preserve">מספר </w:t>
      </w:r>
      <w:r w:rsidR="00A8325D">
        <w:rPr>
          <w:rFonts w:asciiTheme="minorHAnsi" w:eastAsia="David Libre" w:hAnsiTheme="minorHAnsi" w:cstheme="minorHAnsi" w:hint="cs"/>
          <w:sz w:val="24"/>
          <w:szCs w:val="24"/>
          <w:rtl/>
        </w:rPr>
        <w:t>הביקורים</w:t>
      </w:r>
      <w:r w:rsidR="00D20F77">
        <w:rPr>
          <w:rFonts w:asciiTheme="minorHAnsi" w:eastAsia="David Libre" w:hAnsiTheme="minorHAnsi" w:cstheme="minorHAnsi" w:hint="cs"/>
          <w:sz w:val="24"/>
          <w:szCs w:val="24"/>
          <w:rtl/>
        </w:rPr>
        <w:t xml:space="preserve"> בקודקוד הבן, </w:t>
      </w:r>
      <w:r w:rsidR="00F20C76">
        <w:rPr>
          <w:rFonts w:asciiTheme="minorHAnsi" w:eastAsia="David Libre" w:hAnsiTheme="minorHAnsi" w:cstheme="minorHAnsi" w:hint="cs"/>
          <w:sz w:val="24"/>
          <w:szCs w:val="24"/>
          <w:rtl/>
        </w:rPr>
        <w:t>סטטיסטיקת</w:t>
      </w:r>
      <w:r w:rsidR="00D20F77">
        <w:rPr>
          <w:rFonts w:asciiTheme="minorHAnsi" w:eastAsia="David Libre" w:hAnsiTheme="minorHAnsi" w:cstheme="minorHAnsi" w:hint="cs"/>
          <w:sz w:val="24"/>
          <w:szCs w:val="24"/>
          <w:rtl/>
        </w:rPr>
        <w:t xml:space="preserve"> הניצחון של הקודקוד הבן ו</w:t>
      </w:r>
      <w:r w:rsidR="00C35673">
        <w:rPr>
          <w:rFonts w:asciiTheme="minorHAnsi" w:eastAsia="David Libre" w:hAnsiTheme="minorHAnsi" w:cstheme="minorHAnsi" w:hint="cs"/>
          <w:sz w:val="24"/>
          <w:szCs w:val="24"/>
          <w:rtl/>
        </w:rPr>
        <w:t xml:space="preserve">סטטיסטיקת הניצחון </w:t>
      </w:r>
      <w:r w:rsidR="00F20C76">
        <w:rPr>
          <w:rFonts w:asciiTheme="minorHAnsi" w:eastAsia="David Libre" w:hAnsiTheme="minorHAnsi" w:cstheme="minorHAnsi" w:hint="cs"/>
          <w:sz w:val="24"/>
          <w:szCs w:val="24"/>
          <w:rtl/>
        </w:rPr>
        <w:t>של הפעולה המבוצעת.</w:t>
      </w:r>
      <w:r w:rsidR="000D32AF">
        <w:rPr>
          <w:rFonts w:asciiTheme="minorHAnsi" w:eastAsia="David Libre" w:hAnsiTheme="minorHAnsi" w:cstheme="minorHAnsi" w:hint="cs"/>
          <w:sz w:val="24"/>
          <w:szCs w:val="24"/>
          <w:rtl/>
        </w:rPr>
        <w:t xml:space="preserve"> </w:t>
      </w:r>
      <w:r w:rsidR="00084605">
        <w:rPr>
          <w:rFonts w:asciiTheme="minorHAnsi" w:eastAsia="David Libre" w:hAnsiTheme="minorHAnsi" w:cstheme="minorHAnsi" w:hint="cs"/>
          <w:sz w:val="24"/>
          <w:szCs w:val="24"/>
          <w:rtl/>
        </w:rPr>
        <w:t xml:space="preserve">בנוסף </w:t>
      </w:r>
      <w:r w:rsidR="000D32AF">
        <w:rPr>
          <w:rFonts w:asciiTheme="minorHAnsi" w:eastAsia="David Libre" w:hAnsiTheme="minorHAnsi" w:cstheme="minorHAnsi" w:hint="cs"/>
          <w:sz w:val="24"/>
          <w:szCs w:val="24"/>
          <w:rtl/>
        </w:rPr>
        <w:t xml:space="preserve">האלגוריתם </w:t>
      </w:r>
      <w:r w:rsidR="00084605">
        <w:rPr>
          <w:rFonts w:asciiTheme="minorHAnsi" w:eastAsia="David Libre" w:hAnsiTheme="minorHAnsi" w:cstheme="minorHAnsi" w:hint="cs"/>
          <w:sz w:val="24"/>
          <w:szCs w:val="24"/>
          <w:rtl/>
        </w:rPr>
        <w:t>מסוגל לחשב את ערך ה</w:t>
      </w:r>
      <w:r w:rsidR="00084605">
        <w:rPr>
          <w:rFonts w:asciiTheme="minorHAnsi" w:eastAsia="David Libre" w:hAnsiTheme="minorHAnsi" w:cstheme="minorHAnsi"/>
          <w:sz w:val="24"/>
          <w:szCs w:val="24"/>
        </w:rPr>
        <w:t>mixed equilibria</w:t>
      </w:r>
      <w:r w:rsidR="00084605">
        <w:rPr>
          <w:rFonts w:asciiTheme="minorHAnsi" w:eastAsia="David Libre" w:hAnsiTheme="minorHAnsi" w:cstheme="minorHAnsi" w:hint="cs"/>
          <w:sz w:val="24"/>
          <w:szCs w:val="24"/>
          <w:rtl/>
        </w:rPr>
        <w:t xml:space="preserve"> של ה</w:t>
      </w:r>
      <w:r w:rsidR="00B567F7">
        <w:rPr>
          <w:rFonts w:asciiTheme="minorHAnsi" w:eastAsia="David Libre" w:hAnsiTheme="minorHAnsi" w:cstheme="minorHAnsi" w:hint="cs"/>
          <w:sz w:val="24"/>
          <w:szCs w:val="24"/>
          <w:rtl/>
        </w:rPr>
        <w:t>עץ בשונה מ</w:t>
      </w:r>
      <w:r w:rsidR="00D17434">
        <w:rPr>
          <w:rFonts w:asciiTheme="minorHAnsi" w:eastAsia="David Libre" w:hAnsiTheme="minorHAnsi" w:cstheme="minorHAnsi" w:hint="cs"/>
          <w:sz w:val="24"/>
          <w:szCs w:val="24"/>
          <w:rtl/>
        </w:rPr>
        <w:t xml:space="preserve">האלגוריתמים </w:t>
      </w:r>
      <w:r w:rsidR="00B567F7">
        <w:rPr>
          <w:rFonts w:asciiTheme="minorHAnsi" w:eastAsia="David Libre" w:hAnsiTheme="minorHAnsi" w:cstheme="minorHAnsi" w:hint="cs"/>
          <w:sz w:val="24"/>
          <w:szCs w:val="24"/>
          <w:rtl/>
        </w:rPr>
        <w:t>האחרים שהוזכרו.</w:t>
      </w:r>
    </w:p>
    <w:p w14:paraId="78BA1F33" w14:textId="64E09EB9" w:rsidR="0023231F" w:rsidRPr="004E48EC" w:rsidRDefault="00012AF0" w:rsidP="00B567F7">
      <w:pPr>
        <w:spacing w:after="0" w:line="240" w:lineRule="auto"/>
        <w:ind w:firstLine="360"/>
        <w:rPr>
          <w:rFonts w:asciiTheme="minorHAnsi" w:eastAsia="David Libre" w:hAnsiTheme="minorHAnsi" w:cstheme="minorHAnsi"/>
          <w:sz w:val="24"/>
          <w:szCs w:val="24"/>
          <w:rtl/>
        </w:rPr>
      </w:pPr>
      <w:r>
        <w:rPr>
          <w:rFonts w:asciiTheme="minorHAnsi" w:eastAsia="David Libre" w:hAnsiTheme="minorHAnsi" w:cstheme="minorHAnsi" w:hint="cs"/>
          <w:sz w:val="24"/>
          <w:szCs w:val="24"/>
          <w:rtl/>
        </w:rPr>
        <w:t>שיטת</w:t>
      </w:r>
      <w:r w:rsidR="0023231F" w:rsidRPr="004E48EC">
        <w:rPr>
          <w:rFonts w:asciiTheme="minorHAnsi" w:eastAsia="David Libre" w:hAnsiTheme="minorHAnsi" w:cstheme="minorHAnsi"/>
          <w:sz w:val="24"/>
          <w:szCs w:val="24"/>
          <w:rtl/>
        </w:rPr>
        <w:t xml:space="preserve"> </w:t>
      </w:r>
      <w:r w:rsidR="0023231F" w:rsidRPr="004E48EC">
        <w:rPr>
          <w:rFonts w:asciiTheme="minorHAnsi" w:eastAsia="David Libre" w:hAnsiTheme="minorHAnsi" w:cstheme="minorHAnsi"/>
          <w:sz w:val="24"/>
          <w:szCs w:val="24"/>
        </w:rPr>
        <w:t>MCST</w:t>
      </w:r>
      <w:r w:rsidR="0023231F" w:rsidRPr="004E48EC">
        <w:rPr>
          <w:rFonts w:asciiTheme="minorHAnsi" w:eastAsia="David Libre" w:hAnsiTheme="minorHAnsi" w:cstheme="minorHAnsi"/>
          <w:sz w:val="24"/>
          <w:szCs w:val="24"/>
          <w:rtl/>
        </w:rPr>
        <w:t xml:space="preserve"> </w:t>
      </w:r>
      <w:r w:rsidR="009F7A07">
        <w:rPr>
          <w:rFonts w:asciiTheme="minorHAnsi" w:eastAsia="David Libre" w:hAnsiTheme="minorHAnsi" w:cstheme="minorHAnsi" w:hint="cs"/>
          <w:sz w:val="24"/>
          <w:szCs w:val="24"/>
          <w:rtl/>
        </w:rPr>
        <w:t>מורכב</w:t>
      </w:r>
      <w:r w:rsidR="0086635D">
        <w:rPr>
          <w:rFonts w:asciiTheme="minorHAnsi" w:eastAsia="David Libre" w:hAnsiTheme="minorHAnsi" w:cstheme="minorHAnsi" w:hint="cs"/>
          <w:sz w:val="24"/>
          <w:szCs w:val="24"/>
          <w:rtl/>
        </w:rPr>
        <w:t>ת</w:t>
      </w:r>
      <w:r w:rsidR="009F7A07">
        <w:rPr>
          <w:rFonts w:asciiTheme="minorHAnsi" w:eastAsia="David Libre" w:hAnsiTheme="minorHAnsi" w:cstheme="minorHAnsi" w:hint="cs"/>
          <w:sz w:val="24"/>
          <w:szCs w:val="24"/>
          <w:rtl/>
        </w:rPr>
        <w:t xml:space="preserve"> מארבעה שלבים -</w:t>
      </w:r>
      <w:r w:rsidR="0023231F" w:rsidRPr="004E48EC">
        <w:rPr>
          <w:rFonts w:asciiTheme="minorHAnsi" w:eastAsia="David Libre" w:hAnsiTheme="minorHAnsi" w:cstheme="minorHAnsi"/>
          <w:sz w:val="24"/>
          <w:szCs w:val="24"/>
          <w:rtl/>
        </w:rPr>
        <w:t xml:space="preserve">  בחירה , התרחבות , </w:t>
      </w:r>
      <w:r w:rsidR="009F7A07">
        <w:rPr>
          <w:rFonts w:asciiTheme="minorHAnsi" w:eastAsia="David Libre" w:hAnsiTheme="minorHAnsi" w:cstheme="minorHAnsi" w:hint="cs"/>
          <w:sz w:val="24"/>
          <w:szCs w:val="24"/>
          <w:rtl/>
        </w:rPr>
        <w:t>סימולציה ו</w:t>
      </w:r>
      <w:r w:rsidR="002D79A2">
        <w:rPr>
          <w:rFonts w:asciiTheme="minorHAnsi" w:eastAsia="David Libre" w:hAnsiTheme="minorHAnsi" w:cstheme="minorHAnsi" w:hint="cs"/>
          <w:sz w:val="24"/>
          <w:szCs w:val="24"/>
          <w:rtl/>
        </w:rPr>
        <w:t>החזר</w:t>
      </w:r>
      <w:r w:rsidR="00257721">
        <w:rPr>
          <w:rFonts w:asciiTheme="minorHAnsi" w:eastAsia="David Libre" w:hAnsiTheme="minorHAnsi" w:cstheme="minorHAnsi" w:hint="cs"/>
          <w:sz w:val="24"/>
          <w:szCs w:val="24"/>
          <w:rtl/>
        </w:rPr>
        <w:t>ה מעלה</w:t>
      </w:r>
      <w:r w:rsidR="0023231F" w:rsidRPr="004E48EC">
        <w:rPr>
          <w:rFonts w:asciiTheme="minorHAnsi" w:eastAsia="David Libre" w:hAnsiTheme="minorHAnsi" w:cstheme="minorHAnsi"/>
          <w:sz w:val="24"/>
          <w:szCs w:val="24"/>
          <w:rtl/>
        </w:rPr>
        <w:t xml:space="preserve">. על ידי חזרה </w:t>
      </w:r>
      <w:r w:rsidR="002D79A2">
        <w:rPr>
          <w:rFonts w:asciiTheme="minorHAnsi" w:eastAsia="David Libre" w:hAnsiTheme="minorHAnsi" w:cstheme="minorHAnsi" w:hint="cs"/>
          <w:sz w:val="24"/>
          <w:szCs w:val="24"/>
          <w:rtl/>
        </w:rPr>
        <w:t>על ארבעת</w:t>
      </w:r>
      <w:r w:rsidR="0023231F" w:rsidRPr="004E48EC">
        <w:rPr>
          <w:rFonts w:asciiTheme="minorHAnsi" w:eastAsia="David Libre" w:hAnsiTheme="minorHAnsi" w:cstheme="minorHAnsi"/>
          <w:sz w:val="24"/>
          <w:szCs w:val="24"/>
          <w:rtl/>
        </w:rPr>
        <w:t xml:space="preserve"> השלבים האלו בצורה איטרטיבית עץ החיפוש נבנה הדרגתית. </w:t>
      </w:r>
      <w:r w:rsidR="0086635D">
        <w:rPr>
          <w:rFonts w:asciiTheme="minorHAnsi" w:eastAsia="David Libre" w:hAnsiTheme="minorHAnsi" w:cstheme="minorHAnsi" w:hint="cs"/>
          <w:sz w:val="24"/>
          <w:szCs w:val="24"/>
          <w:rtl/>
        </w:rPr>
        <w:t xml:space="preserve">על פי השיטה המקורית, </w:t>
      </w:r>
      <w:r w:rsidR="00FA42CE" w:rsidRPr="004E48EC">
        <w:rPr>
          <w:rFonts w:asciiTheme="minorHAnsi" w:eastAsia="David Libre" w:hAnsiTheme="minorHAnsi" w:cstheme="minorHAnsi"/>
          <w:sz w:val="24"/>
          <w:szCs w:val="24"/>
        </w:rPr>
        <w:t>MCST</w:t>
      </w:r>
      <w:r w:rsidR="00FA42CE">
        <w:rPr>
          <w:rFonts w:asciiTheme="minorHAnsi" w:eastAsia="David Libre" w:hAnsiTheme="minorHAnsi" w:cstheme="minorHAnsi" w:hint="cs"/>
          <w:sz w:val="24"/>
          <w:szCs w:val="24"/>
          <w:rtl/>
        </w:rPr>
        <w:t xml:space="preserve"> </w:t>
      </w:r>
      <w:r w:rsidR="002D79A2">
        <w:rPr>
          <w:rFonts w:asciiTheme="minorHAnsi" w:eastAsia="David Libre" w:hAnsiTheme="minorHAnsi" w:cstheme="minorHAnsi" w:hint="cs"/>
          <w:sz w:val="24"/>
          <w:szCs w:val="24"/>
          <w:rtl/>
        </w:rPr>
        <w:t>עושה שימוש</w:t>
      </w:r>
      <w:r w:rsidR="0023231F" w:rsidRPr="004E48EC">
        <w:rPr>
          <w:rFonts w:asciiTheme="minorHAnsi" w:eastAsia="David Libre" w:hAnsiTheme="minorHAnsi" w:cstheme="minorHAnsi"/>
          <w:sz w:val="24"/>
          <w:szCs w:val="24"/>
          <w:rtl/>
        </w:rPr>
        <w:t xml:space="preserve"> במבנה עץ </w:t>
      </w:r>
      <w:r w:rsidR="000A042E">
        <w:rPr>
          <w:rFonts w:asciiTheme="minorHAnsi" w:eastAsia="David Libre" w:hAnsiTheme="minorHAnsi" w:cstheme="minorHAnsi" w:hint="cs"/>
          <w:sz w:val="24"/>
          <w:szCs w:val="24"/>
          <w:rtl/>
        </w:rPr>
        <w:t xml:space="preserve">הזהה </w:t>
      </w:r>
      <w:r w:rsidR="002D79A2">
        <w:rPr>
          <w:rFonts w:asciiTheme="minorHAnsi" w:eastAsia="David Libre" w:hAnsiTheme="minorHAnsi" w:cstheme="minorHAnsi" w:hint="cs"/>
          <w:sz w:val="24"/>
          <w:szCs w:val="24"/>
          <w:rtl/>
        </w:rPr>
        <w:t xml:space="preserve">לזה של </w:t>
      </w:r>
      <w:r w:rsidR="0023231F" w:rsidRPr="004E48EC">
        <w:rPr>
          <w:rFonts w:asciiTheme="minorHAnsi" w:eastAsia="David Libre" w:hAnsiTheme="minorHAnsi" w:cstheme="minorHAnsi"/>
          <w:sz w:val="24"/>
          <w:szCs w:val="24"/>
          <w:rtl/>
        </w:rPr>
        <w:t xml:space="preserve">חיפוש של </w:t>
      </w:r>
      <w:proofErr w:type="spellStart"/>
      <w:r w:rsidR="00FB4A8C" w:rsidRPr="004E48EC">
        <w:rPr>
          <w:rFonts w:asciiTheme="minorHAnsi" w:eastAsia="David Libre" w:hAnsiTheme="minorHAnsi" w:cstheme="minorHAnsi"/>
          <w:sz w:val="24"/>
          <w:szCs w:val="24"/>
        </w:rPr>
        <w:t>maxN</w:t>
      </w:r>
      <w:proofErr w:type="spellEnd"/>
      <w:r w:rsidR="00832AED">
        <w:rPr>
          <w:rFonts w:asciiTheme="minorHAnsi" w:eastAsia="David Libre" w:hAnsiTheme="minorHAnsi" w:cstheme="minorHAnsi" w:hint="cs"/>
          <w:sz w:val="24"/>
          <w:szCs w:val="24"/>
          <w:rtl/>
        </w:rPr>
        <w:t xml:space="preserve">, אך </w:t>
      </w:r>
      <w:r w:rsidR="00FB4A8C" w:rsidRPr="004E48EC">
        <w:rPr>
          <w:rFonts w:asciiTheme="minorHAnsi" w:eastAsia="David Libre" w:hAnsiTheme="minorHAnsi" w:cstheme="minorHAnsi" w:hint="cs"/>
          <w:sz w:val="24"/>
          <w:szCs w:val="24"/>
          <w:rtl/>
        </w:rPr>
        <w:t>ניתן</w:t>
      </w:r>
      <w:r w:rsidR="0023231F" w:rsidRPr="004E48EC">
        <w:rPr>
          <w:rFonts w:asciiTheme="minorHAnsi" w:eastAsia="David Libre" w:hAnsiTheme="minorHAnsi" w:cstheme="minorHAnsi"/>
          <w:sz w:val="24"/>
          <w:szCs w:val="24"/>
          <w:rtl/>
        </w:rPr>
        <w:t xml:space="preserve"> </w:t>
      </w:r>
      <w:r w:rsidR="0086635D">
        <w:rPr>
          <w:rFonts w:asciiTheme="minorHAnsi" w:eastAsia="David Libre" w:hAnsiTheme="minorHAnsi" w:cstheme="minorHAnsi" w:hint="cs"/>
          <w:sz w:val="24"/>
          <w:szCs w:val="24"/>
          <w:rtl/>
        </w:rPr>
        <w:t>לבצע שימוש גם בעצים שפור</w:t>
      </w:r>
      <w:r w:rsidR="00632A2B">
        <w:rPr>
          <w:rFonts w:asciiTheme="minorHAnsi" w:eastAsia="David Libre" w:hAnsiTheme="minorHAnsi" w:cstheme="minorHAnsi" w:hint="cs"/>
          <w:sz w:val="24"/>
          <w:szCs w:val="24"/>
          <w:rtl/>
        </w:rPr>
        <w:t>שים</w:t>
      </w:r>
      <w:r w:rsidR="0023231F" w:rsidRPr="004E48EC">
        <w:rPr>
          <w:rFonts w:asciiTheme="minorHAnsi" w:eastAsia="David Libre" w:hAnsiTheme="minorHAnsi" w:cstheme="minorHAnsi"/>
          <w:sz w:val="24"/>
          <w:szCs w:val="24"/>
          <w:rtl/>
        </w:rPr>
        <w:t xml:space="preserve"> </w:t>
      </w:r>
      <w:r w:rsidR="00FA42CE">
        <w:rPr>
          <w:rFonts w:asciiTheme="minorHAnsi" w:eastAsia="David Libre" w:hAnsiTheme="minorHAnsi" w:cstheme="minorHAnsi"/>
          <w:sz w:val="24"/>
          <w:szCs w:val="24"/>
        </w:rPr>
        <w:t>Paranoid</w:t>
      </w:r>
      <w:r w:rsidR="0023231F" w:rsidRPr="004E48EC">
        <w:rPr>
          <w:rFonts w:asciiTheme="minorHAnsi" w:eastAsia="David Libre" w:hAnsiTheme="minorHAnsi" w:cstheme="minorHAnsi"/>
          <w:sz w:val="24"/>
          <w:szCs w:val="24"/>
          <w:rtl/>
        </w:rPr>
        <w:t xml:space="preserve"> ו</w:t>
      </w:r>
      <w:r w:rsidR="0023231F" w:rsidRPr="004E48EC">
        <w:rPr>
          <w:rFonts w:asciiTheme="minorHAnsi" w:eastAsia="David Libre" w:hAnsiTheme="minorHAnsi" w:cstheme="minorHAnsi"/>
          <w:sz w:val="24"/>
          <w:szCs w:val="24"/>
        </w:rPr>
        <w:t>BRS</w:t>
      </w:r>
      <w:r w:rsidR="0023231F" w:rsidRPr="004E48EC">
        <w:rPr>
          <w:rFonts w:asciiTheme="minorHAnsi" w:eastAsia="David Libre" w:hAnsiTheme="minorHAnsi" w:cstheme="minorHAnsi"/>
          <w:sz w:val="24"/>
          <w:szCs w:val="24"/>
          <w:rtl/>
        </w:rPr>
        <w:t xml:space="preserve"> </w:t>
      </w:r>
      <w:r w:rsidR="00832AED">
        <w:rPr>
          <w:rFonts w:asciiTheme="minorHAnsi" w:eastAsia="David Libre" w:hAnsiTheme="minorHAnsi" w:cstheme="minorHAnsi" w:hint="cs"/>
          <w:sz w:val="24"/>
          <w:szCs w:val="24"/>
          <w:rtl/>
        </w:rPr>
        <w:t xml:space="preserve">תוך שימוש בפונקציית הערכה שמטרתה להחליש את השחקן הנגדי </w:t>
      </w:r>
      <w:r w:rsidR="002D79A2">
        <w:rPr>
          <w:rFonts w:asciiTheme="minorHAnsi" w:eastAsia="David Libre" w:hAnsiTheme="minorHAnsi" w:cstheme="minorHAnsi" w:hint="cs"/>
          <w:sz w:val="24"/>
          <w:szCs w:val="24"/>
          <w:rtl/>
        </w:rPr>
        <w:t>(</w:t>
      </w:r>
      <w:r w:rsidR="00832AED">
        <w:rPr>
          <w:rFonts w:asciiTheme="minorHAnsi" w:eastAsia="David Libre" w:hAnsiTheme="minorHAnsi" w:cstheme="minorHAnsi" w:hint="cs"/>
          <w:sz w:val="24"/>
          <w:szCs w:val="24"/>
          <w:rtl/>
        </w:rPr>
        <w:t>בשונה מ</w:t>
      </w:r>
      <w:r w:rsidR="002B2079" w:rsidRPr="002B2079">
        <w:rPr>
          <w:rFonts w:asciiTheme="minorHAnsi" w:eastAsia="David Libre" w:hAnsiTheme="minorHAnsi" w:cstheme="minorHAnsi"/>
          <w:sz w:val="24"/>
          <w:szCs w:val="24"/>
        </w:rPr>
        <w:t xml:space="preserve"> </w:t>
      </w:r>
      <w:proofErr w:type="spellStart"/>
      <w:r w:rsidR="002B2079">
        <w:rPr>
          <w:rFonts w:asciiTheme="minorHAnsi" w:eastAsia="David Libre" w:hAnsiTheme="minorHAnsi" w:cstheme="minorHAnsi"/>
          <w:sz w:val="24"/>
          <w:szCs w:val="24"/>
        </w:rPr>
        <w:t>maxN</w:t>
      </w:r>
      <w:proofErr w:type="spellEnd"/>
      <w:r w:rsidR="00832AED">
        <w:rPr>
          <w:rFonts w:asciiTheme="minorHAnsi" w:eastAsia="David Libre" w:hAnsiTheme="minorHAnsi" w:cstheme="minorHAnsi" w:hint="cs"/>
          <w:sz w:val="24"/>
          <w:szCs w:val="24"/>
          <w:rtl/>
        </w:rPr>
        <w:t xml:space="preserve">שבכל תור נבחר במהלך </w:t>
      </w:r>
      <w:r w:rsidR="00FA42CE">
        <w:rPr>
          <w:rFonts w:asciiTheme="minorHAnsi" w:eastAsia="David Libre" w:hAnsiTheme="minorHAnsi" w:cstheme="minorHAnsi" w:hint="cs"/>
          <w:sz w:val="24"/>
          <w:szCs w:val="24"/>
          <w:rtl/>
        </w:rPr>
        <w:t>בעל התועלת המקסימלית עבור השחקן</w:t>
      </w:r>
      <w:r w:rsidR="00AE70A6">
        <w:rPr>
          <w:rFonts w:asciiTheme="minorHAnsi" w:eastAsia="David Libre" w:hAnsiTheme="minorHAnsi" w:cstheme="minorHAnsi" w:hint="cs"/>
          <w:sz w:val="24"/>
          <w:szCs w:val="24"/>
          <w:rtl/>
        </w:rPr>
        <w:t xml:space="preserve"> שזהו תורו</w:t>
      </w:r>
      <w:r w:rsidR="002D79A2">
        <w:rPr>
          <w:rFonts w:asciiTheme="minorHAnsi" w:eastAsia="David Libre" w:hAnsiTheme="minorHAnsi" w:cstheme="minorHAnsi" w:hint="cs"/>
          <w:sz w:val="24"/>
          <w:szCs w:val="24"/>
          <w:rtl/>
        </w:rPr>
        <w:t>)</w:t>
      </w:r>
      <w:r w:rsidR="00FA42CE">
        <w:rPr>
          <w:rFonts w:asciiTheme="minorHAnsi" w:eastAsia="David Libre" w:hAnsiTheme="minorHAnsi" w:cstheme="minorHAnsi" w:hint="cs"/>
          <w:sz w:val="24"/>
          <w:szCs w:val="24"/>
          <w:rtl/>
        </w:rPr>
        <w:t>.</w:t>
      </w:r>
    </w:p>
    <w:p w14:paraId="00EFB4E8" w14:textId="709ED57C" w:rsidR="00D3530D" w:rsidRDefault="008E0810" w:rsidP="00A83A2F">
      <w:pPr>
        <w:spacing w:after="0" w:line="240" w:lineRule="auto"/>
        <w:ind w:firstLine="360"/>
        <w:rPr>
          <w:rFonts w:asciiTheme="minorHAnsi" w:eastAsia="David Libre" w:hAnsiTheme="minorHAnsi" w:cstheme="minorHAnsi"/>
          <w:sz w:val="24"/>
          <w:szCs w:val="24"/>
          <w:rtl/>
        </w:rPr>
      </w:pPr>
      <w:r>
        <w:rPr>
          <w:rFonts w:asciiTheme="minorHAnsi" w:eastAsia="David Libre" w:hAnsiTheme="minorHAnsi" w:cstheme="minorHAnsi" w:hint="cs"/>
          <w:sz w:val="24"/>
          <w:szCs w:val="24"/>
          <w:rtl/>
        </w:rPr>
        <w:t>בהשוואות השונות שבוצעו במאמר החוקרים השוו את אחוזי הניצחון</w:t>
      </w:r>
      <w:r w:rsidR="001B65EA">
        <w:rPr>
          <w:rFonts w:asciiTheme="minorHAnsi" w:eastAsia="David Libre" w:hAnsiTheme="minorHAnsi" w:cstheme="minorHAnsi" w:hint="cs"/>
          <w:sz w:val="24"/>
          <w:szCs w:val="24"/>
          <w:rtl/>
        </w:rPr>
        <w:t xml:space="preserve"> </w:t>
      </w:r>
      <w:r w:rsidR="00570A42">
        <w:rPr>
          <w:rFonts w:asciiTheme="minorHAnsi" w:eastAsia="David Libre" w:hAnsiTheme="minorHAnsi" w:cstheme="minorHAnsi" w:hint="cs"/>
          <w:sz w:val="24"/>
          <w:szCs w:val="24"/>
          <w:rtl/>
        </w:rPr>
        <w:t>של</w:t>
      </w:r>
      <w:r w:rsidR="00DF3AAC">
        <w:rPr>
          <w:rFonts w:asciiTheme="minorHAnsi" w:eastAsia="David Libre" w:hAnsiTheme="minorHAnsi" w:cstheme="minorHAnsi" w:hint="cs"/>
          <w:sz w:val="24"/>
          <w:szCs w:val="24"/>
          <w:rtl/>
        </w:rPr>
        <w:t xml:space="preserve"> האלגוריתמים תחת </w:t>
      </w:r>
      <w:r w:rsidR="000F6242">
        <w:rPr>
          <w:rFonts w:asciiTheme="minorHAnsi" w:eastAsia="David Libre" w:hAnsiTheme="minorHAnsi" w:cstheme="minorHAnsi" w:hint="cs"/>
          <w:sz w:val="24"/>
          <w:szCs w:val="24"/>
          <w:rtl/>
        </w:rPr>
        <w:t>הגדרות זמן שונות</w:t>
      </w:r>
      <w:r w:rsidR="001B0794">
        <w:rPr>
          <w:rFonts w:asciiTheme="minorHAnsi" w:eastAsia="David Libre" w:hAnsiTheme="minorHAnsi" w:cstheme="minorHAnsi" w:hint="cs"/>
          <w:sz w:val="24"/>
          <w:szCs w:val="24"/>
          <w:rtl/>
        </w:rPr>
        <w:t xml:space="preserve">, </w:t>
      </w:r>
      <w:r>
        <w:rPr>
          <w:rFonts w:asciiTheme="minorHAnsi" w:eastAsia="David Libre" w:hAnsiTheme="minorHAnsi" w:cstheme="minorHAnsi" w:hint="cs"/>
          <w:sz w:val="24"/>
          <w:szCs w:val="24"/>
          <w:rtl/>
        </w:rPr>
        <w:t xml:space="preserve">כאשר שיחקו זה מול זה </w:t>
      </w:r>
      <w:r w:rsidR="001B65EA">
        <w:rPr>
          <w:rFonts w:asciiTheme="minorHAnsi" w:eastAsia="David Libre" w:hAnsiTheme="minorHAnsi" w:cstheme="minorHAnsi" w:hint="cs"/>
          <w:sz w:val="24"/>
          <w:szCs w:val="24"/>
          <w:rtl/>
        </w:rPr>
        <w:t xml:space="preserve">דמקה סינית, פוקוס, רוליט ובלוקוס. </w:t>
      </w:r>
    </w:p>
    <w:p w14:paraId="143D50A3" w14:textId="42BBFA9D" w:rsidR="00DE304F" w:rsidRDefault="00BA4D22" w:rsidP="00DE304F">
      <w:pPr>
        <w:spacing w:after="0" w:line="240" w:lineRule="auto"/>
        <w:ind w:firstLine="360"/>
        <w:rPr>
          <w:rFonts w:asciiTheme="minorHAnsi" w:eastAsia="David Libre" w:hAnsiTheme="minorHAnsi" w:cstheme="minorHAnsi"/>
          <w:sz w:val="24"/>
          <w:szCs w:val="24"/>
          <w:rtl/>
        </w:rPr>
      </w:pPr>
      <w:r>
        <w:rPr>
          <w:rFonts w:asciiTheme="minorHAnsi" w:eastAsia="David Libre" w:hAnsiTheme="minorHAnsi" w:cstheme="minorHAnsi" w:hint="cs"/>
          <w:sz w:val="24"/>
          <w:szCs w:val="24"/>
          <w:rtl/>
        </w:rPr>
        <w:t>ב</w:t>
      </w:r>
      <w:r w:rsidR="0023231F" w:rsidRPr="004E48EC">
        <w:rPr>
          <w:rFonts w:asciiTheme="minorHAnsi" w:eastAsia="David Libre" w:hAnsiTheme="minorHAnsi" w:cstheme="minorHAnsi"/>
          <w:sz w:val="24"/>
          <w:szCs w:val="24"/>
          <w:rtl/>
        </w:rPr>
        <w:t xml:space="preserve">סט הראשון של הניסויים </w:t>
      </w:r>
      <w:r>
        <w:rPr>
          <w:rFonts w:asciiTheme="minorHAnsi" w:eastAsia="David Libre" w:hAnsiTheme="minorHAnsi" w:cstheme="minorHAnsi" w:hint="cs"/>
          <w:sz w:val="24"/>
          <w:szCs w:val="24"/>
          <w:rtl/>
        </w:rPr>
        <w:t>שיחקו</w:t>
      </w:r>
      <w:r w:rsidR="001D45D5">
        <w:rPr>
          <w:rFonts w:asciiTheme="minorHAnsi" w:eastAsia="David Libre" w:hAnsiTheme="minorHAnsi" w:cstheme="minorHAnsi" w:hint="cs"/>
          <w:sz w:val="24"/>
          <w:szCs w:val="24"/>
          <w:rtl/>
        </w:rPr>
        <w:t xml:space="preserve"> זה נגד זה</w:t>
      </w:r>
      <w:r>
        <w:rPr>
          <w:rFonts w:asciiTheme="minorHAnsi" w:eastAsia="David Libre" w:hAnsiTheme="minorHAnsi" w:cstheme="minorHAnsi" w:hint="cs"/>
          <w:sz w:val="24"/>
          <w:szCs w:val="24"/>
          <w:rtl/>
        </w:rPr>
        <w:t xml:space="preserve"> האלגוריתמים </w:t>
      </w:r>
      <w:proofErr w:type="spellStart"/>
      <w:r>
        <w:rPr>
          <w:rFonts w:asciiTheme="minorHAnsi" w:eastAsia="David Libre" w:hAnsiTheme="minorHAnsi" w:cstheme="minorHAnsi"/>
          <w:sz w:val="24"/>
          <w:szCs w:val="24"/>
        </w:rPr>
        <w:t>maxN</w:t>
      </w:r>
      <w:proofErr w:type="spellEnd"/>
      <w:r>
        <w:rPr>
          <w:rFonts w:asciiTheme="minorHAnsi" w:eastAsia="David Libre" w:hAnsiTheme="minorHAnsi" w:cstheme="minorHAnsi" w:hint="cs"/>
          <w:sz w:val="24"/>
          <w:szCs w:val="24"/>
          <w:rtl/>
        </w:rPr>
        <w:t xml:space="preserve">, </w:t>
      </w:r>
      <w:r>
        <w:rPr>
          <w:rFonts w:asciiTheme="minorHAnsi" w:eastAsia="David Libre" w:hAnsiTheme="minorHAnsi" w:cstheme="minorHAnsi"/>
          <w:sz w:val="24"/>
          <w:szCs w:val="24"/>
        </w:rPr>
        <w:t>Para</w:t>
      </w:r>
      <w:r w:rsidR="0057795D">
        <w:rPr>
          <w:rFonts w:asciiTheme="minorHAnsi" w:eastAsia="David Libre" w:hAnsiTheme="minorHAnsi" w:cstheme="minorHAnsi"/>
          <w:sz w:val="24"/>
          <w:szCs w:val="24"/>
        </w:rPr>
        <w:t>noid</w:t>
      </w:r>
      <w:r w:rsidR="0057795D">
        <w:rPr>
          <w:rFonts w:asciiTheme="minorHAnsi" w:eastAsia="David Libre" w:hAnsiTheme="minorHAnsi" w:cstheme="minorHAnsi" w:hint="cs"/>
          <w:sz w:val="24"/>
          <w:szCs w:val="24"/>
          <w:rtl/>
        </w:rPr>
        <w:t xml:space="preserve"> ו</w:t>
      </w:r>
      <w:r w:rsidR="0057795D">
        <w:rPr>
          <w:rFonts w:asciiTheme="minorHAnsi" w:eastAsia="David Libre" w:hAnsiTheme="minorHAnsi" w:cstheme="minorHAnsi"/>
          <w:sz w:val="24"/>
          <w:szCs w:val="24"/>
        </w:rPr>
        <w:t>BRS</w:t>
      </w:r>
      <w:r w:rsidR="0057795D">
        <w:rPr>
          <w:rFonts w:asciiTheme="minorHAnsi" w:eastAsia="David Libre" w:hAnsiTheme="minorHAnsi" w:cstheme="minorHAnsi" w:hint="cs"/>
          <w:sz w:val="24"/>
          <w:szCs w:val="24"/>
          <w:rtl/>
        </w:rPr>
        <w:t xml:space="preserve">. </w:t>
      </w:r>
      <w:r w:rsidR="00DF3AAC">
        <w:rPr>
          <w:rFonts w:asciiTheme="minorHAnsi" w:eastAsia="David Libre" w:hAnsiTheme="minorHAnsi" w:cstheme="minorHAnsi" w:hint="cs"/>
          <w:sz w:val="24"/>
          <w:szCs w:val="24"/>
          <w:rtl/>
        </w:rPr>
        <w:t xml:space="preserve">החוקרים מדדו גם את עומק החיפוש הממוצע של כל אחד מהאלגוריתמים. </w:t>
      </w:r>
      <w:del w:id="161" w:author="Nagar, Omer" w:date="2020-10-24T13:12:00Z">
        <w:r w:rsidR="00DF3AAC" w:rsidDel="000152B3">
          <w:rPr>
            <w:rFonts w:asciiTheme="minorHAnsi" w:eastAsia="David Libre" w:hAnsiTheme="minorHAnsi" w:cstheme="minorHAnsi" w:hint="cs"/>
            <w:sz w:val="24"/>
            <w:szCs w:val="24"/>
            <w:rtl/>
          </w:rPr>
          <w:delText>ע"פ</w:delText>
        </w:r>
      </w:del>
      <w:ins w:id="162" w:author="Nagar, Omer" w:date="2020-10-24T13:12:00Z">
        <w:r w:rsidR="000152B3">
          <w:rPr>
            <w:rFonts w:asciiTheme="minorHAnsi" w:eastAsia="David Libre" w:hAnsiTheme="minorHAnsi" w:cstheme="minorHAnsi" w:hint="cs"/>
            <w:sz w:val="24"/>
            <w:szCs w:val="24"/>
            <w:rtl/>
          </w:rPr>
          <w:t>על פי</w:t>
        </w:r>
      </w:ins>
      <w:r w:rsidR="00DF3AAC">
        <w:rPr>
          <w:rFonts w:asciiTheme="minorHAnsi" w:eastAsia="David Libre" w:hAnsiTheme="minorHAnsi" w:cstheme="minorHAnsi" w:hint="cs"/>
          <w:sz w:val="24"/>
          <w:szCs w:val="24"/>
          <w:rtl/>
        </w:rPr>
        <w:t xml:space="preserve"> </w:t>
      </w:r>
      <w:r w:rsidR="0023231F" w:rsidRPr="004E48EC">
        <w:rPr>
          <w:rFonts w:asciiTheme="minorHAnsi" w:eastAsia="David Libre" w:hAnsiTheme="minorHAnsi" w:cstheme="minorHAnsi"/>
          <w:sz w:val="24"/>
          <w:szCs w:val="24"/>
          <w:rtl/>
        </w:rPr>
        <w:t xml:space="preserve">התוצאות </w:t>
      </w:r>
      <w:proofErr w:type="spellStart"/>
      <w:r w:rsidR="0023231F" w:rsidRPr="004E48EC">
        <w:rPr>
          <w:rFonts w:asciiTheme="minorHAnsi" w:eastAsia="David Libre" w:hAnsiTheme="minorHAnsi" w:cstheme="minorHAnsi"/>
          <w:sz w:val="24"/>
          <w:szCs w:val="24"/>
        </w:rPr>
        <w:t>max</w:t>
      </w:r>
      <w:r w:rsidR="007D6501" w:rsidRPr="004E48EC">
        <w:rPr>
          <w:rFonts w:asciiTheme="minorHAnsi" w:eastAsia="David Libre" w:hAnsiTheme="minorHAnsi" w:cstheme="minorHAnsi" w:hint="cs"/>
          <w:sz w:val="24"/>
          <w:szCs w:val="24"/>
        </w:rPr>
        <w:t>N</w:t>
      </w:r>
      <w:proofErr w:type="spellEnd"/>
      <w:r w:rsidR="0023231F" w:rsidRPr="004E48EC">
        <w:rPr>
          <w:rFonts w:asciiTheme="minorHAnsi" w:eastAsia="David Libre" w:hAnsiTheme="minorHAnsi" w:cstheme="minorHAnsi"/>
          <w:sz w:val="24"/>
          <w:szCs w:val="24"/>
          <w:rtl/>
        </w:rPr>
        <w:t xml:space="preserve"> </w:t>
      </w:r>
      <w:r w:rsidR="001D45D5">
        <w:rPr>
          <w:rFonts w:asciiTheme="minorHAnsi" w:eastAsia="David Libre" w:hAnsiTheme="minorHAnsi" w:cstheme="minorHAnsi" w:hint="cs"/>
          <w:sz w:val="24"/>
          <w:szCs w:val="24"/>
          <w:rtl/>
        </w:rPr>
        <w:t xml:space="preserve">הוא האלגוריתם </w:t>
      </w:r>
      <w:r w:rsidR="00C44E0E">
        <w:rPr>
          <w:rFonts w:asciiTheme="minorHAnsi" w:eastAsia="David Libre" w:hAnsiTheme="minorHAnsi" w:cstheme="minorHAnsi" w:hint="cs"/>
          <w:sz w:val="24"/>
          <w:szCs w:val="24"/>
          <w:rtl/>
        </w:rPr>
        <w:t>החלש ביותר עם אחוזי ניצחון נמוכים משמעותית ה</w:t>
      </w:r>
      <w:r w:rsidR="00FC65C4">
        <w:rPr>
          <w:rFonts w:asciiTheme="minorHAnsi" w:eastAsia="David Libre" w:hAnsiTheme="minorHAnsi" w:cstheme="minorHAnsi" w:hint="cs"/>
          <w:sz w:val="24"/>
          <w:szCs w:val="24"/>
          <w:rtl/>
        </w:rPr>
        <w:t>מהאחר</w:t>
      </w:r>
      <w:r w:rsidR="001D45D5">
        <w:rPr>
          <w:rFonts w:asciiTheme="minorHAnsi" w:eastAsia="David Libre" w:hAnsiTheme="minorHAnsi" w:cstheme="minorHAnsi" w:hint="cs"/>
          <w:sz w:val="24"/>
          <w:szCs w:val="24"/>
          <w:rtl/>
        </w:rPr>
        <w:t>ים</w:t>
      </w:r>
      <w:r w:rsidR="00573759">
        <w:rPr>
          <w:rFonts w:asciiTheme="minorHAnsi" w:eastAsia="David Libre" w:hAnsiTheme="minorHAnsi" w:cstheme="minorHAnsi" w:hint="cs"/>
          <w:sz w:val="24"/>
          <w:szCs w:val="24"/>
          <w:rtl/>
        </w:rPr>
        <w:t>, דבר שניתן להסביר בכך שמדובר באלגוריתם שמבצע מעט גיזומים ו</w:t>
      </w:r>
      <w:r w:rsidR="00D47DCC">
        <w:rPr>
          <w:rFonts w:asciiTheme="minorHAnsi" w:eastAsia="David Libre" w:hAnsiTheme="minorHAnsi" w:cstheme="minorHAnsi" w:hint="cs"/>
          <w:sz w:val="24"/>
          <w:szCs w:val="24"/>
          <w:rtl/>
        </w:rPr>
        <w:t xml:space="preserve">על כן </w:t>
      </w:r>
      <w:r w:rsidR="00573759">
        <w:rPr>
          <w:rFonts w:asciiTheme="minorHAnsi" w:eastAsia="David Libre" w:hAnsiTheme="minorHAnsi" w:cstheme="minorHAnsi" w:hint="cs"/>
          <w:sz w:val="24"/>
          <w:szCs w:val="24"/>
          <w:rtl/>
        </w:rPr>
        <w:t xml:space="preserve">בזמן קצוב מגיע לעומקים נמוכים יחסית. בנוסף מצאו החוקרים </w:t>
      </w:r>
      <w:r w:rsidR="00842B00">
        <w:rPr>
          <w:rFonts w:asciiTheme="minorHAnsi" w:eastAsia="David Libre" w:hAnsiTheme="minorHAnsi" w:cstheme="minorHAnsi" w:hint="cs"/>
          <w:sz w:val="24"/>
          <w:szCs w:val="24"/>
          <w:rtl/>
        </w:rPr>
        <w:t xml:space="preserve">כי </w:t>
      </w:r>
      <w:r w:rsidR="002A1A9B">
        <w:rPr>
          <w:rFonts w:asciiTheme="minorHAnsi" w:eastAsia="David Libre" w:hAnsiTheme="minorHAnsi" w:cstheme="minorHAnsi" w:hint="cs"/>
          <w:sz w:val="24"/>
          <w:szCs w:val="24"/>
          <w:rtl/>
        </w:rPr>
        <w:t xml:space="preserve">תחת רוב המשחקים והקונפיגרציות </w:t>
      </w:r>
      <w:r w:rsidR="002A1A9B">
        <w:rPr>
          <w:rFonts w:asciiTheme="minorHAnsi" w:eastAsia="David Libre" w:hAnsiTheme="minorHAnsi" w:cstheme="minorHAnsi"/>
          <w:sz w:val="24"/>
          <w:szCs w:val="24"/>
        </w:rPr>
        <w:t>BRS</w:t>
      </w:r>
      <w:r w:rsidR="002A1A9B">
        <w:rPr>
          <w:rFonts w:asciiTheme="minorHAnsi" w:eastAsia="David Libre" w:hAnsiTheme="minorHAnsi" w:cstheme="minorHAnsi" w:hint="cs"/>
          <w:sz w:val="24"/>
          <w:szCs w:val="24"/>
          <w:rtl/>
        </w:rPr>
        <w:t xml:space="preserve"> </w:t>
      </w:r>
      <w:r w:rsidR="00FC65C4">
        <w:rPr>
          <w:rFonts w:asciiTheme="minorHAnsi" w:eastAsia="David Libre" w:hAnsiTheme="minorHAnsi" w:cstheme="minorHAnsi" w:hint="cs"/>
          <w:sz w:val="24"/>
          <w:szCs w:val="24"/>
          <w:rtl/>
        </w:rPr>
        <w:t>מציג</w:t>
      </w:r>
      <w:r w:rsidR="002A1A9B">
        <w:rPr>
          <w:rFonts w:asciiTheme="minorHAnsi" w:eastAsia="David Libre" w:hAnsiTheme="minorHAnsi" w:cstheme="minorHAnsi" w:hint="cs"/>
          <w:sz w:val="24"/>
          <w:szCs w:val="24"/>
          <w:rtl/>
        </w:rPr>
        <w:t xml:space="preserve"> תוצאות טובות יותר </w:t>
      </w:r>
      <w:r w:rsidR="001D45D5">
        <w:rPr>
          <w:rFonts w:asciiTheme="minorHAnsi" w:eastAsia="David Libre" w:hAnsiTheme="minorHAnsi" w:cstheme="minorHAnsi" w:hint="cs"/>
          <w:sz w:val="24"/>
          <w:szCs w:val="24"/>
          <w:rtl/>
        </w:rPr>
        <w:t xml:space="preserve">גם </w:t>
      </w:r>
      <w:r w:rsidR="00FC65C4">
        <w:rPr>
          <w:rFonts w:asciiTheme="minorHAnsi" w:eastAsia="David Libre" w:hAnsiTheme="minorHAnsi" w:cstheme="minorHAnsi" w:hint="cs"/>
          <w:sz w:val="24"/>
          <w:szCs w:val="24"/>
          <w:rtl/>
        </w:rPr>
        <w:t>מ</w:t>
      </w:r>
      <w:r w:rsidR="00FC65C4">
        <w:rPr>
          <w:rFonts w:asciiTheme="minorHAnsi" w:eastAsia="David Libre" w:hAnsiTheme="minorHAnsi" w:cstheme="minorHAnsi"/>
          <w:sz w:val="24"/>
          <w:szCs w:val="24"/>
        </w:rPr>
        <w:t>Paranoid</w:t>
      </w:r>
      <w:r w:rsidR="006E0580">
        <w:rPr>
          <w:rFonts w:asciiTheme="minorHAnsi" w:eastAsia="David Libre" w:hAnsiTheme="minorHAnsi" w:cstheme="minorHAnsi" w:hint="cs"/>
          <w:sz w:val="24"/>
          <w:szCs w:val="24"/>
          <w:rtl/>
        </w:rPr>
        <w:t>.</w:t>
      </w:r>
    </w:p>
    <w:p w14:paraId="01A7DC06" w14:textId="1199663C" w:rsidR="0023231F" w:rsidRPr="004E48EC" w:rsidRDefault="00DE304F" w:rsidP="006D59DC">
      <w:pPr>
        <w:spacing w:after="0" w:line="240" w:lineRule="auto"/>
        <w:ind w:firstLine="360"/>
        <w:rPr>
          <w:rFonts w:asciiTheme="minorHAnsi" w:eastAsia="David Libre" w:hAnsiTheme="minorHAnsi" w:cstheme="minorHAnsi"/>
          <w:sz w:val="24"/>
          <w:szCs w:val="24"/>
          <w:rtl/>
        </w:rPr>
      </w:pPr>
      <w:r>
        <w:rPr>
          <w:rFonts w:asciiTheme="minorHAnsi" w:eastAsia="David Libre" w:hAnsiTheme="minorHAnsi" w:cstheme="minorHAnsi" w:hint="cs"/>
          <w:sz w:val="24"/>
          <w:szCs w:val="24"/>
          <w:rtl/>
        </w:rPr>
        <w:t xml:space="preserve">בסט השני של הניסויים השוו החוקרים </w:t>
      </w:r>
      <w:r w:rsidR="000E1477">
        <w:rPr>
          <w:rFonts w:asciiTheme="minorHAnsi" w:eastAsia="David Libre" w:hAnsiTheme="minorHAnsi" w:cstheme="minorHAnsi" w:hint="cs"/>
          <w:sz w:val="24"/>
          <w:szCs w:val="24"/>
          <w:rtl/>
        </w:rPr>
        <w:t xml:space="preserve">את ביצועי </w:t>
      </w:r>
      <w:r w:rsidR="00D66D84">
        <w:rPr>
          <w:rFonts w:asciiTheme="minorHAnsi" w:eastAsia="David Libre" w:hAnsiTheme="minorHAnsi" w:cstheme="minorHAnsi" w:hint="cs"/>
          <w:sz w:val="24"/>
          <w:szCs w:val="24"/>
          <w:rtl/>
        </w:rPr>
        <w:t xml:space="preserve">שלושה שחקני </w:t>
      </w:r>
      <w:r w:rsidR="000E1477">
        <w:rPr>
          <w:rFonts w:asciiTheme="minorHAnsi" w:eastAsia="David Libre" w:hAnsiTheme="minorHAnsi" w:cstheme="minorHAnsi" w:hint="cs"/>
          <w:sz w:val="24"/>
          <w:szCs w:val="24"/>
        </w:rPr>
        <w:t>MCST</w:t>
      </w:r>
      <w:r w:rsidR="00D66D84">
        <w:rPr>
          <w:rFonts w:asciiTheme="minorHAnsi" w:eastAsia="David Libre" w:hAnsiTheme="minorHAnsi" w:cstheme="minorHAnsi" w:hint="cs"/>
          <w:sz w:val="24"/>
          <w:szCs w:val="24"/>
          <w:rtl/>
        </w:rPr>
        <w:t xml:space="preserve">, כאשר לכל שחקן עץ משחק שנבנה </w:t>
      </w:r>
      <w:del w:id="163" w:author="Nagar, Omer" w:date="2020-10-24T13:13:00Z">
        <w:r w:rsidR="00D66D84" w:rsidDel="000152B3">
          <w:rPr>
            <w:rFonts w:asciiTheme="minorHAnsi" w:eastAsia="David Libre" w:hAnsiTheme="minorHAnsi" w:cstheme="minorHAnsi" w:hint="cs"/>
            <w:sz w:val="24"/>
            <w:szCs w:val="24"/>
            <w:rtl/>
          </w:rPr>
          <w:delText>ע"י</w:delText>
        </w:r>
      </w:del>
      <w:ins w:id="164" w:author="Nagar, Omer" w:date="2020-10-24T13:13:00Z">
        <w:r w:rsidR="000152B3">
          <w:rPr>
            <w:rFonts w:asciiTheme="minorHAnsi" w:eastAsia="David Libre" w:hAnsiTheme="minorHAnsi" w:cstheme="minorHAnsi" w:hint="cs"/>
            <w:sz w:val="24"/>
            <w:szCs w:val="24"/>
            <w:rtl/>
          </w:rPr>
          <w:t>על ידי</w:t>
        </w:r>
      </w:ins>
      <w:r w:rsidR="00D66D84">
        <w:rPr>
          <w:rFonts w:asciiTheme="minorHAnsi" w:eastAsia="David Libre" w:hAnsiTheme="minorHAnsi" w:cstheme="minorHAnsi" w:hint="cs"/>
          <w:sz w:val="24"/>
          <w:szCs w:val="24"/>
          <w:rtl/>
        </w:rPr>
        <w:t xml:space="preserve"> אחד מבין האלגוריתמים - </w:t>
      </w:r>
      <w:proofErr w:type="spellStart"/>
      <w:r w:rsidR="00D66D84">
        <w:rPr>
          <w:rFonts w:asciiTheme="minorHAnsi" w:eastAsia="David Libre" w:hAnsiTheme="minorHAnsi" w:cstheme="minorHAnsi"/>
          <w:sz w:val="24"/>
          <w:szCs w:val="24"/>
        </w:rPr>
        <w:t>maxN</w:t>
      </w:r>
      <w:proofErr w:type="spellEnd"/>
      <w:r w:rsidR="00D66D84">
        <w:rPr>
          <w:rFonts w:asciiTheme="minorHAnsi" w:eastAsia="David Libre" w:hAnsiTheme="minorHAnsi" w:cstheme="minorHAnsi" w:hint="cs"/>
          <w:sz w:val="24"/>
          <w:szCs w:val="24"/>
          <w:rtl/>
        </w:rPr>
        <w:t xml:space="preserve">, </w:t>
      </w:r>
      <w:r w:rsidR="00D66D84">
        <w:rPr>
          <w:rFonts w:asciiTheme="minorHAnsi" w:eastAsia="David Libre" w:hAnsiTheme="minorHAnsi" w:cstheme="minorHAnsi"/>
          <w:sz w:val="24"/>
          <w:szCs w:val="24"/>
        </w:rPr>
        <w:t>Paranoid</w:t>
      </w:r>
      <w:r w:rsidR="00D66D84">
        <w:rPr>
          <w:rFonts w:asciiTheme="minorHAnsi" w:eastAsia="David Libre" w:hAnsiTheme="minorHAnsi" w:cstheme="minorHAnsi" w:hint="cs"/>
          <w:sz w:val="24"/>
          <w:szCs w:val="24"/>
          <w:rtl/>
        </w:rPr>
        <w:t xml:space="preserve"> ו</w:t>
      </w:r>
      <w:r w:rsidR="00D66D84">
        <w:rPr>
          <w:rFonts w:asciiTheme="minorHAnsi" w:eastAsia="David Libre" w:hAnsiTheme="minorHAnsi" w:cstheme="minorHAnsi"/>
          <w:sz w:val="24"/>
          <w:szCs w:val="24"/>
        </w:rPr>
        <w:t>BRS</w:t>
      </w:r>
      <w:r w:rsidR="00D66D84">
        <w:rPr>
          <w:rFonts w:asciiTheme="minorHAnsi" w:eastAsia="David Libre" w:hAnsiTheme="minorHAnsi" w:cstheme="minorHAnsi" w:hint="cs"/>
          <w:sz w:val="24"/>
          <w:szCs w:val="24"/>
          <w:rtl/>
        </w:rPr>
        <w:t>.</w:t>
      </w:r>
      <w:r w:rsidR="00EB10D3">
        <w:rPr>
          <w:rFonts w:asciiTheme="minorHAnsi" w:eastAsia="David Libre" w:hAnsiTheme="minorHAnsi" w:cstheme="minorHAnsi" w:hint="cs"/>
          <w:sz w:val="24"/>
          <w:szCs w:val="24"/>
          <w:rtl/>
        </w:rPr>
        <w:t xml:space="preserve"> </w:t>
      </w:r>
      <w:del w:id="165" w:author="Nagar, Omer" w:date="2020-10-24T13:12:00Z">
        <w:r w:rsidR="00EB10D3" w:rsidDel="000152B3">
          <w:rPr>
            <w:rFonts w:asciiTheme="minorHAnsi" w:eastAsia="David Libre" w:hAnsiTheme="minorHAnsi" w:cstheme="minorHAnsi" w:hint="cs"/>
            <w:sz w:val="24"/>
            <w:szCs w:val="24"/>
            <w:rtl/>
          </w:rPr>
          <w:delText>ע"פ</w:delText>
        </w:r>
      </w:del>
      <w:ins w:id="166" w:author="Nagar, Omer" w:date="2020-10-24T13:12:00Z">
        <w:r w:rsidR="000152B3">
          <w:rPr>
            <w:rFonts w:asciiTheme="minorHAnsi" w:eastAsia="David Libre" w:hAnsiTheme="minorHAnsi" w:cstheme="minorHAnsi" w:hint="cs"/>
            <w:sz w:val="24"/>
            <w:szCs w:val="24"/>
            <w:rtl/>
          </w:rPr>
          <w:t>על פי</w:t>
        </w:r>
      </w:ins>
      <w:r w:rsidR="00EB10D3">
        <w:rPr>
          <w:rFonts w:asciiTheme="minorHAnsi" w:eastAsia="David Libre" w:hAnsiTheme="minorHAnsi" w:cstheme="minorHAnsi" w:hint="cs"/>
          <w:sz w:val="24"/>
          <w:szCs w:val="24"/>
          <w:rtl/>
        </w:rPr>
        <w:t xml:space="preserve"> התוצאות </w:t>
      </w:r>
      <w:r w:rsidR="0004417D">
        <w:rPr>
          <w:rFonts w:asciiTheme="minorHAnsi" w:eastAsia="David Libre" w:hAnsiTheme="minorHAnsi" w:cstheme="minorHAnsi"/>
          <w:sz w:val="24"/>
          <w:szCs w:val="24"/>
        </w:rPr>
        <w:t>MCTS-</w:t>
      </w:r>
      <w:proofErr w:type="spellStart"/>
      <w:r w:rsidR="0004417D">
        <w:rPr>
          <w:rFonts w:asciiTheme="minorHAnsi" w:eastAsia="David Libre" w:hAnsiTheme="minorHAnsi" w:cstheme="minorHAnsi"/>
          <w:sz w:val="24"/>
          <w:szCs w:val="24"/>
        </w:rPr>
        <w:t>maxN</w:t>
      </w:r>
      <w:proofErr w:type="spellEnd"/>
      <w:r w:rsidR="00D66D84">
        <w:rPr>
          <w:rFonts w:asciiTheme="minorHAnsi" w:eastAsia="David Libre" w:hAnsiTheme="minorHAnsi" w:cstheme="minorHAnsi" w:hint="cs"/>
          <w:sz w:val="24"/>
          <w:szCs w:val="24"/>
          <w:rtl/>
        </w:rPr>
        <w:t xml:space="preserve"> </w:t>
      </w:r>
      <w:r w:rsidR="00AA2208">
        <w:rPr>
          <w:rFonts w:asciiTheme="minorHAnsi" w:eastAsia="David Libre" w:hAnsiTheme="minorHAnsi" w:cstheme="minorHAnsi" w:hint="cs"/>
          <w:sz w:val="24"/>
          <w:szCs w:val="24"/>
          <w:rtl/>
        </w:rPr>
        <w:t xml:space="preserve">משיג את התוצאות הטובות ביותר </w:t>
      </w:r>
      <w:r w:rsidR="00D45C63">
        <w:rPr>
          <w:rFonts w:asciiTheme="minorHAnsi" w:eastAsia="David Libre" w:hAnsiTheme="minorHAnsi" w:cstheme="minorHAnsi" w:hint="cs"/>
          <w:sz w:val="24"/>
          <w:szCs w:val="24"/>
          <w:rtl/>
        </w:rPr>
        <w:t>בכך</w:t>
      </w:r>
      <w:r w:rsidR="00AA2208">
        <w:rPr>
          <w:rFonts w:asciiTheme="minorHAnsi" w:eastAsia="David Libre" w:hAnsiTheme="minorHAnsi" w:cstheme="minorHAnsi" w:hint="cs"/>
          <w:sz w:val="24"/>
          <w:szCs w:val="24"/>
          <w:rtl/>
        </w:rPr>
        <w:t xml:space="preserve"> </w:t>
      </w:r>
      <w:r w:rsidR="00D45C63">
        <w:rPr>
          <w:rFonts w:asciiTheme="minorHAnsi" w:eastAsia="David Libre" w:hAnsiTheme="minorHAnsi" w:cstheme="minorHAnsi" w:hint="cs"/>
          <w:sz w:val="24"/>
          <w:szCs w:val="24"/>
          <w:rtl/>
        </w:rPr>
        <w:t>ש</w:t>
      </w:r>
      <w:r w:rsidR="00AA2208">
        <w:rPr>
          <w:rFonts w:asciiTheme="minorHAnsi" w:eastAsia="David Libre" w:hAnsiTheme="minorHAnsi" w:cstheme="minorHAnsi" w:hint="cs"/>
          <w:sz w:val="24"/>
          <w:szCs w:val="24"/>
          <w:rtl/>
        </w:rPr>
        <w:t xml:space="preserve">ניצח </w:t>
      </w:r>
      <w:r w:rsidR="0050599B">
        <w:rPr>
          <w:rFonts w:asciiTheme="minorHAnsi" w:eastAsia="David Libre" w:hAnsiTheme="minorHAnsi" w:cstheme="minorHAnsi" w:hint="cs"/>
          <w:sz w:val="24"/>
          <w:szCs w:val="24"/>
          <w:rtl/>
        </w:rPr>
        <w:t>את מספר המשחקים הגבוה ביותר תחת רוב</w:t>
      </w:r>
      <w:r w:rsidR="00D2167B">
        <w:rPr>
          <w:rFonts w:asciiTheme="minorHAnsi" w:eastAsia="David Libre" w:hAnsiTheme="minorHAnsi" w:cstheme="minorHAnsi" w:hint="cs"/>
          <w:sz w:val="24"/>
          <w:szCs w:val="24"/>
          <w:rtl/>
        </w:rPr>
        <w:t xml:space="preserve">ן </w:t>
      </w:r>
      <w:r w:rsidR="0050599B">
        <w:rPr>
          <w:rFonts w:asciiTheme="minorHAnsi" w:eastAsia="David Libre" w:hAnsiTheme="minorHAnsi" w:cstheme="minorHAnsi" w:hint="cs"/>
          <w:sz w:val="24"/>
          <w:szCs w:val="24"/>
          <w:rtl/>
        </w:rPr>
        <w:t>המוחלט של</w:t>
      </w:r>
      <w:r w:rsidR="00D2167B">
        <w:rPr>
          <w:rFonts w:asciiTheme="minorHAnsi" w:eastAsia="David Libre" w:hAnsiTheme="minorHAnsi" w:cstheme="minorHAnsi" w:hint="cs"/>
          <w:sz w:val="24"/>
          <w:szCs w:val="24"/>
          <w:rtl/>
        </w:rPr>
        <w:t xml:space="preserve"> </w:t>
      </w:r>
      <w:r w:rsidR="0050599B">
        <w:rPr>
          <w:rFonts w:asciiTheme="minorHAnsi" w:eastAsia="David Libre" w:hAnsiTheme="minorHAnsi" w:cstheme="minorHAnsi" w:hint="cs"/>
          <w:sz w:val="24"/>
          <w:szCs w:val="24"/>
          <w:rtl/>
        </w:rPr>
        <w:t>הקונפיגורציות. החוקרים מ</w:t>
      </w:r>
      <w:r w:rsidR="009813ED">
        <w:rPr>
          <w:rFonts w:asciiTheme="minorHAnsi" w:eastAsia="David Libre" w:hAnsiTheme="minorHAnsi" w:cstheme="minorHAnsi" w:hint="cs"/>
          <w:sz w:val="24"/>
          <w:szCs w:val="24"/>
          <w:rtl/>
        </w:rPr>
        <w:t>סבירים תוצאות אלו בכך שיתרונם של אלגוריתמי ה</w:t>
      </w:r>
      <w:r w:rsidR="009813ED">
        <w:rPr>
          <w:rFonts w:asciiTheme="minorHAnsi" w:eastAsia="David Libre" w:hAnsiTheme="minorHAnsi" w:cstheme="minorHAnsi"/>
          <w:sz w:val="24"/>
          <w:szCs w:val="24"/>
        </w:rPr>
        <w:t>Paranoid</w:t>
      </w:r>
      <w:r w:rsidR="009813ED">
        <w:rPr>
          <w:rFonts w:asciiTheme="minorHAnsi" w:eastAsia="David Libre" w:hAnsiTheme="minorHAnsi" w:cstheme="minorHAnsi" w:hint="cs"/>
          <w:sz w:val="24"/>
          <w:szCs w:val="24"/>
          <w:rtl/>
        </w:rPr>
        <w:t xml:space="preserve"> וה</w:t>
      </w:r>
      <w:r w:rsidR="009813ED">
        <w:rPr>
          <w:rFonts w:asciiTheme="minorHAnsi" w:eastAsia="David Libre" w:hAnsiTheme="minorHAnsi" w:cstheme="minorHAnsi"/>
          <w:sz w:val="24"/>
          <w:szCs w:val="24"/>
        </w:rPr>
        <w:t>BRS</w:t>
      </w:r>
      <w:r w:rsidR="009813ED">
        <w:rPr>
          <w:rFonts w:asciiTheme="minorHAnsi" w:eastAsia="David Libre" w:hAnsiTheme="minorHAnsi" w:cstheme="minorHAnsi" w:hint="cs"/>
          <w:sz w:val="24"/>
          <w:szCs w:val="24"/>
          <w:rtl/>
        </w:rPr>
        <w:t xml:space="preserve"> </w:t>
      </w:r>
      <w:r w:rsidR="0049375D">
        <w:rPr>
          <w:rFonts w:asciiTheme="minorHAnsi" w:eastAsia="David Libre" w:hAnsiTheme="minorHAnsi" w:cstheme="minorHAnsi" w:hint="cs"/>
          <w:sz w:val="24"/>
          <w:szCs w:val="24"/>
          <w:rtl/>
        </w:rPr>
        <w:t>הוא</w:t>
      </w:r>
      <w:r w:rsidR="009813ED">
        <w:rPr>
          <w:rFonts w:asciiTheme="minorHAnsi" w:eastAsia="David Libre" w:hAnsiTheme="minorHAnsi" w:cstheme="minorHAnsi" w:hint="cs"/>
          <w:sz w:val="24"/>
          <w:szCs w:val="24"/>
          <w:rtl/>
        </w:rPr>
        <w:t xml:space="preserve"> </w:t>
      </w:r>
      <w:r w:rsidR="0049375D">
        <w:rPr>
          <w:rFonts w:asciiTheme="minorHAnsi" w:eastAsia="David Libre" w:hAnsiTheme="minorHAnsi" w:cstheme="minorHAnsi" w:hint="cs"/>
          <w:sz w:val="24"/>
          <w:szCs w:val="24"/>
          <w:rtl/>
        </w:rPr>
        <w:t>ה</w:t>
      </w:r>
      <w:r w:rsidR="009813ED">
        <w:rPr>
          <w:rFonts w:asciiTheme="minorHAnsi" w:eastAsia="David Libre" w:hAnsiTheme="minorHAnsi" w:cstheme="minorHAnsi" w:hint="cs"/>
          <w:sz w:val="24"/>
          <w:szCs w:val="24"/>
          <w:rtl/>
        </w:rPr>
        <w:t xml:space="preserve">גיזומים </w:t>
      </w:r>
      <w:r w:rsidR="0004417D">
        <w:rPr>
          <w:rFonts w:asciiTheme="minorHAnsi" w:eastAsia="David Libre" w:hAnsiTheme="minorHAnsi" w:cstheme="minorHAnsi" w:hint="cs"/>
          <w:sz w:val="24"/>
          <w:szCs w:val="24"/>
          <w:rtl/>
        </w:rPr>
        <w:t xml:space="preserve">הרבים שהם מאפשרים, אך אינם מבוצעים תחת </w:t>
      </w:r>
      <w:r w:rsidR="0004417D">
        <w:rPr>
          <w:rFonts w:asciiTheme="minorHAnsi" w:eastAsia="David Libre" w:hAnsiTheme="minorHAnsi" w:cstheme="minorHAnsi"/>
          <w:sz w:val="24"/>
          <w:szCs w:val="24"/>
        </w:rPr>
        <w:t>MCST</w:t>
      </w:r>
      <w:r w:rsidR="0004417D">
        <w:rPr>
          <w:rFonts w:asciiTheme="minorHAnsi" w:eastAsia="David Libre" w:hAnsiTheme="minorHAnsi" w:cstheme="minorHAnsi" w:hint="cs"/>
          <w:sz w:val="24"/>
          <w:szCs w:val="24"/>
          <w:rtl/>
        </w:rPr>
        <w:t xml:space="preserve">. החוקרים גם מצאו כי </w:t>
      </w:r>
      <w:r w:rsidR="00992A02">
        <w:rPr>
          <w:rFonts w:asciiTheme="minorHAnsi" w:eastAsia="David Libre" w:hAnsiTheme="minorHAnsi" w:cstheme="minorHAnsi"/>
          <w:sz w:val="24"/>
          <w:szCs w:val="24"/>
        </w:rPr>
        <w:t>MCTS-Paranoid</w:t>
      </w:r>
      <w:r w:rsidR="00992A02">
        <w:rPr>
          <w:rFonts w:asciiTheme="minorHAnsi" w:eastAsia="David Libre" w:hAnsiTheme="minorHAnsi" w:cstheme="minorHAnsi" w:hint="cs"/>
          <w:sz w:val="24"/>
          <w:szCs w:val="24"/>
          <w:rtl/>
        </w:rPr>
        <w:t xml:space="preserve"> משיג תוצאות טובות יותר מ</w:t>
      </w:r>
      <w:r w:rsidR="00992A02" w:rsidRPr="00992A02">
        <w:rPr>
          <w:rFonts w:asciiTheme="minorHAnsi" w:eastAsia="David Libre" w:hAnsiTheme="minorHAnsi" w:cstheme="minorHAnsi"/>
          <w:sz w:val="24"/>
          <w:szCs w:val="24"/>
        </w:rPr>
        <w:t xml:space="preserve"> </w:t>
      </w:r>
      <w:r w:rsidR="00992A02">
        <w:rPr>
          <w:rFonts w:asciiTheme="minorHAnsi" w:eastAsia="David Libre" w:hAnsiTheme="minorHAnsi" w:cstheme="minorHAnsi"/>
          <w:sz w:val="24"/>
          <w:szCs w:val="24"/>
        </w:rPr>
        <w:t>MCTS-</w:t>
      </w:r>
      <w:r w:rsidR="006849B9">
        <w:rPr>
          <w:rFonts w:asciiTheme="minorHAnsi" w:eastAsia="David Libre" w:hAnsiTheme="minorHAnsi" w:cstheme="minorHAnsi" w:hint="cs"/>
          <w:sz w:val="24"/>
          <w:szCs w:val="24"/>
        </w:rPr>
        <w:t>BRS</w:t>
      </w:r>
      <w:r w:rsidR="006849B9">
        <w:rPr>
          <w:rFonts w:asciiTheme="minorHAnsi" w:eastAsia="David Libre" w:hAnsiTheme="minorHAnsi" w:cstheme="minorHAnsi" w:hint="cs"/>
          <w:sz w:val="24"/>
          <w:szCs w:val="24"/>
          <w:rtl/>
        </w:rPr>
        <w:t>- הסבר לך ניתן למצוא בכך שהנחת ה</w:t>
      </w:r>
      <w:r w:rsidR="006849B9">
        <w:rPr>
          <w:rFonts w:asciiTheme="minorHAnsi" w:eastAsia="David Libre" w:hAnsiTheme="minorHAnsi" w:cstheme="minorHAnsi"/>
          <w:sz w:val="24"/>
          <w:szCs w:val="24"/>
        </w:rPr>
        <w:t>B</w:t>
      </w:r>
      <w:r w:rsidR="006D59DC">
        <w:rPr>
          <w:rFonts w:asciiTheme="minorHAnsi" w:eastAsia="David Libre" w:hAnsiTheme="minorHAnsi" w:cstheme="minorHAnsi"/>
          <w:sz w:val="24"/>
          <w:szCs w:val="24"/>
        </w:rPr>
        <w:t>e</w:t>
      </w:r>
      <w:r w:rsidR="006849B9">
        <w:rPr>
          <w:rFonts w:asciiTheme="minorHAnsi" w:eastAsia="David Libre" w:hAnsiTheme="minorHAnsi" w:cstheme="minorHAnsi"/>
          <w:sz w:val="24"/>
          <w:szCs w:val="24"/>
        </w:rPr>
        <w:t>st Reply</w:t>
      </w:r>
      <w:r w:rsidR="006849B9">
        <w:rPr>
          <w:rFonts w:asciiTheme="minorHAnsi" w:eastAsia="David Libre" w:hAnsiTheme="minorHAnsi" w:cstheme="minorHAnsi" w:hint="cs"/>
          <w:sz w:val="24"/>
          <w:szCs w:val="24"/>
          <w:rtl/>
        </w:rPr>
        <w:t xml:space="preserve"> של </w:t>
      </w:r>
      <w:r w:rsidR="00A8354E">
        <w:rPr>
          <w:rFonts w:asciiTheme="minorHAnsi" w:eastAsia="David Libre" w:hAnsiTheme="minorHAnsi" w:cstheme="minorHAnsi" w:hint="cs"/>
          <w:sz w:val="24"/>
          <w:szCs w:val="24"/>
        </w:rPr>
        <w:t>BRS</w:t>
      </w:r>
      <w:r w:rsidR="00A8354E">
        <w:rPr>
          <w:rFonts w:asciiTheme="minorHAnsi" w:eastAsia="David Libre" w:hAnsiTheme="minorHAnsi" w:cstheme="minorHAnsi" w:hint="cs"/>
          <w:sz w:val="24"/>
          <w:szCs w:val="24"/>
          <w:rtl/>
        </w:rPr>
        <w:t xml:space="preserve"> יוצרת מצבי משחק לא אפשריים שפוגעים בביצועי האלגוריתם</w:t>
      </w:r>
      <w:r w:rsidR="0049375D">
        <w:rPr>
          <w:rFonts w:asciiTheme="minorHAnsi" w:eastAsia="David Libre" w:hAnsiTheme="minorHAnsi" w:cstheme="minorHAnsi" w:hint="cs"/>
          <w:sz w:val="24"/>
          <w:szCs w:val="24"/>
          <w:rtl/>
        </w:rPr>
        <w:t xml:space="preserve"> מבלי להשיג חיפוש עמוק יותר </w:t>
      </w:r>
      <w:r w:rsidR="00723637">
        <w:rPr>
          <w:rFonts w:asciiTheme="minorHAnsi" w:eastAsia="David Libre" w:hAnsiTheme="minorHAnsi" w:cstheme="minorHAnsi" w:hint="cs"/>
          <w:sz w:val="24"/>
          <w:szCs w:val="24"/>
          <w:rtl/>
        </w:rPr>
        <w:t xml:space="preserve">תחת </w:t>
      </w:r>
      <w:r w:rsidR="00723637">
        <w:rPr>
          <w:rFonts w:asciiTheme="minorHAnsi" w:eastAsia="David Libre" w:hAnsiTheme="minorHAnsi" w:cstheme="minorHAnsi" w:hint="cs"/>
          <w:sz w:val="24"/>
          <w:szCs w:val="24"/>
        </w:rPr>
        <w:t>MCTS</w:t>
      </w:r>
      <w:r w:rsidR="00A8354E">
        <w:rPr>
          <w:rFonts w:asciiTheme="minorHAnsi" w:eastAsia="David Libre" w:hAnsiTheme="minorHAnsi" w:cstheme="minorHAnsi" w:hint="cs"/>
          <w:sz w:val="24"/>
          <w:szCs w:val="24"/>
          <w:rtl/>
        </w:rPr>
        <w:t>.</w:t>
      </w:r>
    </w:p>
    <w:p w14:paraId="5970EE67" w14:textId="711399B6" w:rsidR="0023231F" w:rsidRDefault="006D59DC" w:rsidP="00E9505B">
      <w:pPr>
        <w:spacing w:after="0" w:line="240" w:lineRule="auto"/>
        <w:ind w:firstLine="360"/>
        <w:rPr>
          <w:rFonts w:asciiTheme="minorHAnsi" w:eastAsia="David Libre" w:hAnsiTheme="minorHAnsi" w:cstheme="minorHAnsi"/>
          <w:sz w:val="24"/>
          <w:szCs w:val="24"/>
          <w:rtl/>
        </w:rPr>
      </w:pPr>
      <w:r>
        <w:rPr>
          <w:rFonts w:asciiTheme="minorHAnsi" w:eastAsia="David Libre" w:hAnsiTheme="minorHAnsi" w:cstheme="minorHAnsi" w:hint="cs"/>
          <w:sz w:val="24"/>
          <w:szCs w:val="24"/>
          <w:rtl/>
        </w:rPr>
        <w:t>ה</w:t>
      </w:r>
      <w:r w:rsidR="0023231F" w:rsidRPr="004E48EC">
        <w:rPr>
          <w:rFonts w:asciiTheme="minorHAnsi" w:eastAsia="David Libre" w:hAnsiTheme="minorHAnsi" w:cstheme="minorHAnsi"/>
          <w:sz w:val="24"/>
          <w:szCs w:val="24"/>
          <w:rtl/>
        </w:rPr>
        <w:t xml:space="preserve">סט האחרון של הניסויים </w:t>
      </w:r>
      <w:r>
        <w:rPr>
          <w:rFonts w:asciiTheme="minorHAnsi" w:eastAsia="David Libre" w:hAnsiTheme="minorHAnsi" w:cstheme="minorHAnsi" w:hint="cs"/>
          <w:sz w:val="24"/>
          <w:szCs w:val="24"/>
          <w:rtl/>
        </w:rPr>
        <w:t>כלל השוואה בין המנצחים בהשוואות הקודמות -</w:t>
      </w:r>
      <w:r w:rsidR="0023231F" w:rsidRPr="004E48EC">
        <w:rPr>
          <w:rFonts w:asciiTheme="minorHAnsi" w:eastAsia="David Libre" w:hAnsiTheme="minorHAnsi" w:cstheme="minorHAnsi"/>
          <w:sz w:val="24"/>
          <w:szCs w:val="24"/>
          <w:rtl/>
        </w:rPr>
        <w:t xml:space="preserve"> </w:t>
      </w:r>
      <w:r w:rsidR="00341EE4">
        <w:rPr>
          <w:rFonts w:asciiTheme="minorHAnsi" w:eastAsia="David Libre" w:hAnsiTheme="minorHAnsi" w:cstheme="minorHAnsi"/>
          <w:sz w:val="24"/>
          <w:szCs w:val="24"/>
        </w:rPr>
        <w:t xml:space="preserve"> </w:t>
      </w:r>
      <w:r w:rsidR="0023231F" w:rsidRPr="004E48EC">
        <w:rPr>
          <w:rFonts w:asciiTheme="minorHAnsi" w:eastAsia="David Libre" w:hAnsiTheme="minorHAnsi" w:cstheme="minorHAnsi"/>
          <w:sz w:val="24"/>
          <w:szCs w:val="24"/>
        </w:rPr>
        <w:t>BRS</w:t>
      </w:r>
      <w:r w:rsidR="00341EE4">
        <w:rPr>
          <w:rFonts w:asciiTheme="minorHAnsi" w:eastAsia="David Libre" w:hAnsiTheme="minorHAnsi" w:cstheme="minorHAnsi" w:hint="cs"/>
          <w:sz w:val="24"/>
          <w:szCs w:val="24"/>
          <w:rtl/>
        </w:rPr>
        <w:t xml:space="preserve">ו </w:t>
      </w:r>
      <w:r w:rsidR="00341EE4">
        <w:rPr>
          <w:rFonts w:asciiTheme="minorHAnsi" w:eastAsia="David Libre" w:hAnsiTheme="minorHAnsi" w:cstheme="minorHAnsi"/>
          <w:sz w:val="24"/>
          <w:szCs w:val="24"/>
        </w:rPr>
        <w:t>MCTS-</w:t>
      </w:r>
      <w:proofErr w:type="spellStart"/>
      <w:r w:rsidR="00341EE4">
        <w:rPr>
          <w:rFonts w:asciiTheme="minorHAnsi" w:eastAsia="David Libre" w:hAnsiTheme="minorHAnsi" w:cstheme="minorHAnsi"/>
          <w:sz w:val="24"/>
          <w:szCs w:val="24"/>
        </w:rPr>
        <w:t>maxN</w:t>
      </w:r>
      <w:proofErr w:type="spellEnd"/>
      <w:r w:rsidR="00341EE4">
        <w:rPr>
          <w:rFonts w:asciiTheme="minorHAnsi" w:eastAsia="David Libre" w:hAnsiTheme="minorHAnsi" w:cstheme="minorHAnsi" w:hint="cs"/>
          <w:sz w:val="24"/>
          <w:szCs w:val="24"/>
          <w:rtl/>
        </w:rPr>
        <w:t xml:space="preserve"> </w:t>
      </w:r>
      <w:r w:rsidR="00ED4612">
        <w:rPr>
          <w:rFonts w:asciiTheme="minorHAnsi" w:eastAsia="David Libre" w:hAnsiTheme="minorHAnsi" w:cstheme="minorHAnsi" w:hint="cs"/>
          <w:sz w:val="24"/>
          <w:szCs w:val="24"/>
          <w:rtl/>
        </w:rPr>
        <w:t xml:space="preserve">(במשחק מרובה משתתפים) </w:t>
      </w:r>
      <w:r w:rsidR="00B65695">
        <w:rPr>
          <w:rFonts w:asciiTheme="minorHAnsi" w:eastAsia="David Libre" w:hAnsiTheme="minorHAnsi" w:cstheme="minorHAnsi" w:hint="cs"/>
          <w:sz w:val="24"/>
          <w:szCs w:val="24"/>
          <w:rtl/>
        </w:rPr>
        <w:t>ו</w:t>
      </w:r>
      <w:r w:rsidR="00AD4276">
        <w:rPr>
          <w:rFonts w:asciiTheme="minorHAnsi" w:eastAsia="David Libre" w:hAnsiTheme="minorHAnsi" w:cstheme="minorHAnsi" w:hint="cs"/>
          <w:sz w:val="24"/>
          <w:szCs w:val="24"/>
          <w:rtl/>
        </w:rPr>
        <w:t xml:space="preserve">תוצאותיה משתנות </w:t>
      </w:r>
      <w:r w:rsidR="001277AE">
        <w:rPr>
          <w:rFonts w:asciiTheme="minorHAnsi" w:eastAsia="David Libre" w:hAnsiTheme="minorHAnsi" w:cstheme="minorHAnsi" w:hint="cs"/>
          <w:sz w:val="24"/>
          <w:szCs w:val="24"/>
          <w:rtl/>
        </w:rPr>
        <w:t xml:space="preserve">- </w:t>
      </w:r>
      <w:r w:rsidR="00AD4276">
        <w:rPr>
          <w:rFonts w:asciiTheme="minorHAnsi" w:eastAsia="David Libre" w:hAnsiTheme="minorHAnsi" w:cstheme="minorHAnsi" w:hint="cs"/>
          <w:sz w:val="24"/>
          <w:szCs w:val="24"/>
          <w:rtl/>
        </w:rPr>
        <w:t>תחת משחקים שונים וקונפיגורציות שונות</w:t>
      </w:r>
      <w:r w:rsidR="001277AE">
        <w:rPr>
          <w:rFonts w:asciiTheme="minorHAnsi" w:eastAsia="David Libre" w:hAnsiTheme="minorHAnsi" w:cstheme="minorHAnsi" w:hint="cs"/>
          <w:sz w:val="24"/>
          <w:szCs w:val="24"/>
          <w:rtl/>
        </w:rPr>
        <w:t xml:space="preserve"> היתרון עובר צד,</w:t>
      </w:r>
      <w:r w:rsidR="00723637">
        <w:rPr>
          <w:rFonts w:asciiTheme="minorHAnsi" w:eastAsia="David Libre" w:hAnsiTheme="minorHAnsi" w:cstheme="minorHAnsi" w:hint="cs"/>
          <w:sz w:val="24"/>
          <w:szCs w:val="24"/>
          <w:rtl/>
        </w:rPr>
        <w:t xml:space="preserve"> </w:t>
      </w:r>
      <w:r w:rsidR="00472138">
        <w:rPr>
          <w:rFonts w:asciiTheme="minorHAnsi" w:eastAsia="David Libre" w:hAnsiTheme="minorHAnsi" w:cstheme="minorHAnsi" w:hint="cs"/>
          <w:sz w:val="24"/>
          <w:szCs w:val="24"/>
          <w:rtl/>
        </w:rPr>
        <w:t>אך החוקרים מצאו כי</w:t>
      </w:r>
      <w:r w:rsidR="00BB488F">
        <w:rPr>
          <w:rFonts w:asciiTheme="minorHAnsi" w:eastAsia="David Libre" w:hAnsiTheme="minorHAnsi" w:cstheme="minorHAnsi" w:hint="cs"/>
          <w:sz w:val="24"/>
          <w:szCs w:val="24"/>
          <w:rtl/>
        </w:rPr>
        <w:t xml:space="preserve"> </w:t>
      </w:r>
      <w:r w:rsidR="00BB488F">
        <w:rPr>
          <w:rFonts w:asciiTheme="minorHAnsi" w:eastAsia="David Libre" w:hAnsiTheme="minorHAnsi" w:cstheme="minorHAnsi"/>
          <w:sz w:val="24"/>
          <w:szCs w:val="24"/>
        </w:rPr>
        <w:t>MCTS-max</w:t>
      </w:r>
      <w:r w:rsidR="00BB488F">
        <w:rPr>
          <w:rFonts w:asciiTheme="minorHAnsi" w:eastAsia="David Libre" w:hAnsiTheme="minorHAnsi" w:cstheme="minorHAnsi" w:hint="cs"/>
          <w:sz w:val="24"/>
          <w:szCs w:val="24"/>
          <w:rtl/>
        </w:rPr>
        <w:t xml:space="preserve"> מתחזק ככל שהזמן המוגדר </w:t>
      </w:r>
      <w:r w:rsidR="00723637">
        <w:rPr>
          <w:rFonts w:asciiTheme="minorHAnsi" w:eastAsia="David Libre" w:hAnsiTheme="minorHAnsi" w:cstheme="minorHAnsi" w:hint="cs"/>
          <w:sz w:val="24"/>
          <w:szCs w:val="24"/>
          <w:rtl/>
        </w:rPr>
        <w:t>לתור</w:t>
      </w:r>
      <w:r w:rsidR="00BB488F">
        <w:rPr>
          <w:rFonts w:asciiTheme="minorHAnsi" w:eastAsia="David Libre" w:hAnsiTheme="minorHAnsi" w:cstheme="minorHAnsi" w:hint="cs"/>
          <w:sz w:val="24"/>
          <w:szCs w:val="24"/>
          <w:rtl/>
        </w:rPr>
        <w:t xml:space="preserve"> ארוך יותר.</w:t>
      </w:r>
    </w:p>
    <w:p w14:paraId="04E256F6" w14:textId="7FC3BBE1" w:rsidR="00E9505B" w:rsidRDefault="00E9505B" w:rsidP="00E9505B">
      <w:pPr>
        <w:spacing w:after="0" w:line="240" w:lineRule="auto"/>
        <w:ind w:firstLine="360"/>
        <w:rPr>
          <w:rFonts w:asciiTheme="minorHAnsi" w:eastAsia="David Libre" w:hAnsiTheme="minorHAnsi" w:cstheme="minorHAnsi"/>
          <w:sz w:val="24"/>
          <w:szCs w:val="24"/>
          <w:rtl/>
        </w:rPr>
      </w:pPr>
      <w:r>
        <w:rPr>
          <w:rFonts w:asciiTheme="minorHAnsi" w:eastAsia="David Libre" w:hAnsiTheme="minorHAnsi" w:cstheme="minorHAnsi" w:hint="cs"/>
          <w:sz w:val="24"/>
          <w:szCs w:val="24"/>
          <w:rtl/>
        </w:rPr>
        <w:t xml:space="preserve">לסיכום, מבין שלושת טכניקות החיפוש מבוססות אלפא בטא שהוצגו במאמר </w:t>
      </w:r>
      <w:r>
        <w:rPr>
          <w:rFonts w:asciiTheme="minorHAnsi" w:eastAsia="David Libre" w:hAnsiTheme="minorHAnsi" w:cstheme="minorHAnsi"/>
          <w:sz w:val="24"/>
          <w:szCs w:val="24"/>
          <w:rtl/>
        </w:rPr>
        <w:t>–</w:t>
      </w:r>
      <w:r>
        <w:rPr>
          <w:rFonts w:asciiTheme="minorHAnsi" w:eastAsia="David Libre" w:hAnsiTheme="minorHAnsi" w:cstheme="minorHAnsi" w:hint="cs"/>
          <w:sz w:val="24"/>
          <w:szCs w:val="24"/>
          <w:rtl/>
        </w:rPr>
        <w:t xml:space="preserve"> </w:t>
      </w:r>
      <w:r>
        <w:rPr>
          <w:rFonts w:asciiTheme="minorHAnsi" w:eastAsia="David Libre" w:hAnsiTheme="minorHAnsi" w:cstheme="minorHAnsi" w:hint="cs"/>
          <w:sz w:val="24"/>
          <w:szCs w:val="24"/>
        </w:rPr>
        <w:t>BRS</w:t>
      </w:r>
      <w:r>
        <w:rPr>
          <w:rFonts w:asciiTheme="minorHAnsi" w:eastAsia="David Libre" w:hAnsiTheme="minorHAnsi" w:cstheme="minorHAnsi" w:hint="cs"/>
          <w:sz w:val="24"/>
          <w:szCs w:val="24"/>
          <w:rtl/>
        </w:rPr>
        <w:t xml:space="preserve"> מציג את התוצאות הטובות ביותר</w:t>
      </w:r>
      <w:r w:rsidR="00B8068F">
        <w:rPr>
          <w:rFonts w:asciiTheme="minorHAnsi" w:eastAsia="David Libre" w:hAnsiTheme="minorHAnsi" w:cstheme="minorHAnsi" w:hint="cs"/>
          <w:sz w:val="24"/>
          <w:szCs w:val="24"/>
          <w:rtl/>
        </w:rPr>
        <w:t xml:space="preserve"> (</w:t>
      </w:r>
      <w:r>
        <w:rPr>
          <w:rFonts w:asciiTheme="minorHAnsi" w:eastAsia="David Libre" w:hAnsiTheme="minorHAnsi" w:cstheme="minorHAnsi" w:hint="cs"/>
          <w:sz w:val="24"/>
          <w:szCs w:val="24"/>
          <w:rtl/>
        </w:rPr>
        <w:t>מנצח יותר משחקים</w:t>
      </w:r>
      <w:r w:rsidR="00B8068F">
        <w:rPr>
          <w:rFonts w:asciiTheme="minorHAnsi" w:eastAsia="David Libre" w:hAnsiTheme="minorHAnsi" w:cstheme="minorHAnsi" w:hint="cs"/>
          <w:sz w:val="24"/>
          <w:szCs w:val="24"/>
          <w:rtl/>
        </w:rPr>
        <w:t>)</w:t>
      </w:r>
      <w:r w:rsidR="00587155">
        <w:rPr>
          <w:rFonts w:asciiTheme="minorHAnsi" w:eastAsia="David Libre" w:hAnsiTheme="minorHAnsi" w:cstheme="minorHAnsi" w:hint="cs"/>
          <w:sz w:val="24"/>
          <w:szCs w:val="24"/>
          <w:rtl/>
        </w:rPr>
        <w:t xml:space="preserve"> וכוחו בכך שחוקר עמוק יותר</w:t>
      </w:r>
      <w:r w:rsidR="00B8068F">
        <w:rPr>
          <w:rFonts w:asciiTheme="minorHAnsi" w:eastAsia="David Libre" w:hAnsiTheme="minorHAnsi" w:cstheme="minorHAnsi" w:hint="cs"/>
          <w:sz w:val="24"/>
          <w:szCs w:val="24"/>
          <w:rtl/>
        </w:rPr>
        <w:t xml:space="preserve"> בכל תור</w:t>
      </w:r>
      <w:r w:rsidR="00587155">
        <w:rPr>
          <w:rFonts w:asciiTheme="minorHAnsi" w:eastAsia="David Libre" w:hAnsiTheme="minorHAnsi" w:cstheme="minorHAnsi" w:hint="cs"/>
          <w:sz w:val="24"/>
          <w:szCs w:val="24"/>
          <w:rtl/>
        </w:rPr>
        <w:t xml:space="preserve"> ובכך מפתח יותר צמתי </w:t>
      </w:r>
      <w:r w:rsidR="00587155">
        <w:rPr>
          <w:rFonts w:asciiTheme="minorHAnsi" w:eastAsia="David Libre" w:hAnsiTheme="minorHAnsi" w:cstheme="minorHAnsi" w:hint="cs"/>
          <w:sz w:val="24"/>
          <w:szCs w:val="24"/>
        </w:rPr>
        <w:t>MAX</w:t>
      </w:r>
      <w:r w:rsidR="00B8068F">
        <w:rPr>
          <w:rFonts w:asciiTheme="minorHAnsi" w:eastAsia="David Libre" w:hAnsiTheme="minorHAnsi" w:cstheme="minorHAnsi" w:hint="cs"/>
          <w:sz w:val="24"/>
          <w:szCs w:val="24"/>
          <w:rtl/>
        </w:rPr>
        <w:t xml:space="preserve"> בכל חיפוש</w:t>
      </w:r>
      <w:r w:rsidR="00587155">
        <w:rPr>
          <w:rFonts w:asciiTheme="minorHAnsi" w:eastAsia="David Libre" w:hAnsiTheme="minorHAnsi" w:cstheme="minorHAnsi" w:hint="cs"/>
          <w:sz w:val="24"/>
          <w:szCs w:val="24"/>
          <w:rtl/>
        </w:rPr>
        <w:t>.</w:t>
      </w:r>
      <w:r w:rsidR="00B8068F">
        <w:rPr>
          <w:rFonts w:asciiTheme="minorHAnsi" w:eastAsia="David Libre" w:hAnsiTheme="minorHAnsi" w:cstheme="minorHAnsi" w:hint="cs"/>
          <w:sz w:val="24"/>
          <w:szCs w:val="24"/>
          <w:rtl/>
        </w:rPr>
        <w:t xml:space="preserve"> </w:t>
      </w:r>
      <w:r w:rsidR="004B7468">
        <w:rPr>
          <w:rFonts w:asciiTheme="minorHAnsi" w:eastAsia="David Libre" w:hAnsiTheme="minorHAnsi" w:cstheme="minorHAnsi" w:hint="cs"/>
          <w:sz w:val="24"/>
          <w:szCs w:val="24"/>
          <w:rtl/>
        </w:rPr>
        <w:t xml:space="preserve">תחת שיטת </w:t>
      </w:r>
      <w:r w:rsidR="004B7468">
        <w:rPr>
          <w:rFonts w:asciiTheme="minorHAnsi" w:eastAsia="David Libre" w:hAnsiTheme="minorHAnsi" w:cstheme="minorHAnsi" w:hint="cs"/>
          <w:sz w:val="24"/>
          <w:szCs w:val="24"/>
        </w:rPr>
        <w:t>MCTS</w:t>
      </w:r>
      <w:r w:rsidR="004B7468">
        <w:rPr>
          <w:rFonts w:asciiTheme="minorHAnsi" w:eastAsia="David Libre" w:hAnsiTheme="minorHAnsi" w:cstheme="minorHAnsi" w:hint="cs"/>
          <w:sz w:val="24"/>
          <w:szCs w:val="24"/>
          <w:rtl/>
        </w:rPr>
        <w:t xml:space="preserve"> אלגוריתם</w:t>
      </w:r>
      <w:r w:rsidR="00012AF0">
        <w:rPr>
          <w:rFonts w:asciiTheme="minorHAnsi" w:eastAsia="David Libre" w:hAnsiTheme="minorHAnsi" w:cstheme="minorHAnsi" w:hint="cs"/>
          <w:sz w:val="24"/>
          <w:szCs w:val="24"/>
          <w:rtl/>
        </w:rPr>
        <w:t xml:space="preserve"> </w:t>
      </w:r>
      <w:proofErr w:type="spellStart"/>
      <w:r w:rsidR="004B7468">
        <w:rPr>
          <w:rFonts w:asciiTheme="minorHAnsi" w:eastAsia="David Libre" w:hAnsiTheme="minorHAnsi" w:cstheme="minorHAnsi"/>
          <w:sz w:val="24"/>
          <w:szCs w:val="24"/>
        </w:rPr>
        <w:t>maxN</w:t>
      </w:r>
      <w:proofErr w:type="spellEnd"/>
      <w:r w:rsidR="004B7468">
        <w:rPr>
          <w:rFonts w:asciiTheme="minorHAnsi" w:eastAsia="David Libre" w:hAnsiTheme="minorHAnsi" w:cstheme="minorHAnsi" w:hint="cs"/>
          <w:sz w:val="24"/>
          <w:szCs w:val="24"/>
          <w:rtl/>
        </w:rPr>
        <w:t xml:space="preserve"> משיג את התוצאות הטובות ביותר</w:t>
      </w:r>
      <w:r w:rsidR="006A4860">
        <w:rPr>
          <w:rFonts w:asciiTheme="minorHAnsi" w:eastAsia="David Libre" w:hAnsiTheme="minorHAnsi" w:cstheme="minorHAnsi" w:hint="cs"/>
          <w:sz w:val="24"/>
          <w:szCs w:val="24"/>
          <w:rtl/>
        </w:rPr>
        <w:t xml:space="preserve"> - </w:t>
      </w:r>
      <w:r w:rsidR="004B7468">
        <w:rPr>
          <w:rFonts w:asciiTheme="minorHAnsi" w:eastAsia="David Libre" w:hAnsiTheme="minorHAnsi" w:cstheme="minorHAnsi" w:hint="cs"/>
          <w:sz w:val="24"/>
          <w:szCs w:val="24"/>
          <w:rtl/>
        </w:rPr>
        <w:t>הסבר לכך ניתן למצוא ב</w:t>
      </w:r>
      <w:r w:rsidR="004B5003">
        <w:rPr>
          <w:rFonts w:asciiTheme="minorHAnsi" w:eastAsia="David Libre" w:hAnsiTheme="minorHAnsi" w:cstheme="minorHAnsi" w:hint="cs"/>
          <w:sz w:val="24"/>
          <w:szCs w:val="24"/>
          <w:rtl/>
        </w:rPr>
        <w:t>כך שגיזומי אלפא בטא הם כוחם של האלגוריתמים האחרים ואינם מבוצעים ב</w:t>
      </w:r>
      <w:r w:rsidR="004B5003">
        <w:rPr>
          <w:rFonts w:asciiTheme="minorHAnsi" w:eastAsia="David Libre" w:hAnsiTheme="minorHAnsi" w:cstheme="minorHAnsi" w:hint="cs"/>
          <w:sz w:val="24"/>
          <w:szCs w:val="24"/>
        </w:rPr>
        <w:t>MCTS</w:t>
      </w:r>
      <w:r w:rsidR="006A4860">
        <w:rPr>
          <w:rFonts w:asciiTheme="minorHAnsi" w:eastAsia="David Libre" w:hAnsiTheme="minorHAnsi" w:cstheme="minorHAnsi" w:hint="cs"/>
          <w:sz w:val="24"/>
          <w:szCs w:val="24"/>
          <w:rtl/>
        </w:rPr>
        <w:t>.</w:t>
      </w:r>
      <w:r w:rsidR="00EE4966">
        <w:rPr>
          <w:rFonts w:asciiTheme="minorHAnsi" w:eastAsia="David Libre" w:hAnsiTheme="minorHAnsi" w:cstheme="minorHAnsi" w:hint="cs"/>
          <w:sz w:val="24"/>
          <w:szCs w:val="24"/>
          <w:rtl/>
        </w:rPr>
        <w:t xml:space="preserve"> בהשוואה בין שתי השיטות </w:t>
      </w:r>
      <w:r w:rsidR="000E2A4C">
        <w:rPr>
          <w:rFonts w:asciiTheme="minorHAnsi" w:eastAsia="David Libre" w:hAnsiTheme="minorHAnsi" w:cstheme="minorHAnsi" w:hint="cs"/>
          <w:sz w:val="24"/>
          <w:szCs w:val="24"/>
          <w:rtl/>
        </w:rPr>
        <w:t xml:space="preserve">העדיפות </w:t>
      </w:r>
      <w:r w:rsidR="000E2A4C">
        <w:rPr>
          <w:rFonts w:asciiTheme="minorHAnsi" w:eastAsia="David Libre" w:hAnsiTheme="minorHAnsi" w:cs="Times New Roman"/>
          <w:sz w:val="24"/>
          <w:szCs w:val="24"/>
          <w:rtl/>
        </w:rPr>
        <w:t>–</w:t>
      </w:r>
      <w:r w:rsidR="000E2A4C">
        <w:rPr>
          <w:rFonts w:asciiTheme="minorHAnsi" w:eastAsia="David Libre" w:hAnsiTheme="minorHAnsi" w:cstheme="minorHAnsi" w:hint="cs"/>
          <w:sz w:val="24"/>
          <w:szCs w:val="24"/>
          <w:rtl/>
        </w:rPr>
        <w:t xml:space="preserve"> לא נרשם יתרון מובהק לאף שיטה.</w:t>
      </w:r>
      <w:r w:rsidR="006A4860">
        <w:rPr>
          <w:rFonts w:asciiTheme="minorHAnsi" w:eastAsia="David Libre" w:hAnsiTheme="minorHAnsi" w:cstheme="minorHAnsi" w:hint="cs"/>
          <w:sz w:val="24"/>
          <w:szCs w:val="24"/>
          <w:rtl/>
        </w:rPr>
        <w:t xml:space="preserve"> </w:t>
      </w:r>
    </w:p>
    <w:p w14:paraId="0B945191" w14:textId="046CB6CF" w:rsidR="00747542" w:rsidRDefault="006A4860" w:rsidP="00302CBE">
      <w:pPr>
        <w:spacing w:after="0" w:line="240" w:lineRule="auto"/>
        <w:ind w:firstLine="360"/>
        <w:rPr>
          <w:ins w:id="167" w:author="Nagar, Omer" w:date="2020-10-24T13:09:00Z"/>
          <w:rFonts w:asciiTheme="minorHAnsi" w:eastAsia="David Libre" w:hAnsiTheme="minorHAnsi" w:cstheme="minorHAnsi"/>
          <w:sz w:val="24"/>
          <w:szCs w:val="24"/>
          <w:rtl/>
        </w:rPr>
      </w:pPr>
      <w:r>
        <w:rPr>
          <w:rFonts w:asciiTheme="minorHAnsi" w:eastAsia="David Libre" w:hAnsiTheme="minorHAnsi" w:cstheme="minorHAnsi" w:hint="cs"/>
          <w:sz w:val="24"/>
          <w:szCs w:val="24"/>
          <w:rtl/>
        </w:rPr>
        <w:t xml:space="preserve">המאמר סוקר שיטות נוספות לחיפוש בעצי </w:t>
      </w:r>
      <w:r w:rsidR="00030410">
        <w:rPr>
          <w:rFonts w:asciiTheme="minorHAnsi" w:eastAsia="David Libre" w:hAnsiTheme="minorHAnsi" w:cstheme="minorHAnsi" w:hint="cs"/>
          <w:sz w:val="24"/>
          <w:szCs w:val="24"/>
          <w:rtl/>
        </w:rPr>
        <w:t xml:space="preserve">משחק ומציג יתרונות אלגוריתמים אחדים על פני אחרים. </w:t>
      </w:r>
      <w:r w:rsidR="00F3666F">
        <w:rPr>
          <w:rFonts w:asciiTheme="minorHAnsi" w:eastAsia="David Libre" w:hAnsiTheme="minorHAnsi" w:cstheme="minorHAnsi" w:hint="cs"/>
          <w:sz w:val="24"/>
          <w:szCs w:val="24"/>
          <w:rtl/>
        </w:rPr>
        <w:t xml:space="preserve">תוצאות </w:t>
      </w:r>
      <w:r w:rsidR="00030410">
        <w:rPr>
          <w:rFonts w:asciiTheme="minorHAnsi" w:eastAsia="David Libre" w:hAnsiTheme="minorHAnsi" w:cstheme="minorHAnsi" w:hint="cs"/>
          <w:sz w:val="24"/>
          <w:szCs w:val="24"/>
          <w:rtl/>
        </w:rPr>
        <w:t>מחקר זה יוכל</w:t>
      </w:r>
      <w:r w:rsidR="00F3666F">
        <w:rPr>
          <w:rFonts w:asciiTheme="minorHAnsi" w:eastAsia="David Libre" w:hAnsiTheme="minorHAnsi" w:cstheme="minorHAnsi" w:hint="cs"/>
          <w:sz w:val="24"/>
          <w:szCs w:val="24"/>
          <w:rtl/>
        </w:rPr>
        <w:t>ו</w:t>
      </w:r>
      <w:r w:rsidR="00030410">
        <w:rPr>
          <w:rFonts w:asciiTheme="minorHAnsi" w:eastAsia="David Libre" w:hAnsiTheme="minorHAnsi" w:cstheme="minorHAnsi" w:hint="cs"/>
          <w:sz w:val="24"/>
          <w:szCs w:val="24"/>
          <w:rtl/>
        </w:rPr>
        <w:t xml:space="preserve"> למקד אותנו בבואנו ל</w:t>
      </w:r>
      <w:r w:rsidR="00B567F7">
        <w:rPr>
          <w:rFonts w:asciiTheme="minorHAnsi" w:eastAsia="David Libre" w:hAnsiTheme="minorHAnsi" w:cstheme="minorHAnsi" w:hint="cs"/>
          <w:sz w:val="24"/>
          <w:szCs w:val="24"/>
          <w:rtl/>
        </w:rPr>
        <w:t>בחור</w:t>
      </w:r>
      <w:r w:rsidR="00030410">
        <w:rPr>
          <w:rFonts w:asciiTheme="minorHAnsi" w:eastAsia="David Libre" w:hAnsiTheme="minorHAnsi" w:cstheme="minorHAnsi" w:hint="cs"/>
          <w:sz w:val="24"/>
          <w:szCs w:val="24"/>
          <w:rtl/>
        </w:rPr>
        <w:t xml:space="preserve"> </w:t>
      </w:r>
      <w:r w:rsidR="00B567F7">
        <w:rPr>
          <w:rFonts w:asciiTheme="minorHAnsi" w:eastAsia="David Libre" w:hAnsiTheme="minorHAnsi" w:cstheme="minorHAnsi" w:hint="cs"/>
          <w:sz w:val="24"/>
          <w:szCs w:val="24"/>
          <w:rtl/>
        </w:rPr>
        <w:t>באלו אלגוריתמים אופטימליים כדאי להתמקד לפיתוח אלגורית</w:t>
      </w:r>
      <w:r w:rsidR="00F3666F">
        <w:rPr>
          <w:rFonts w:asciiTheme="minorHAnsi" w:eastAsia="David Libre" w:hAnsiTheme="minorHAnsi" w:cstheme="minorHAnsi" w:hint="cs"/>
          <w:sz w:val="24"/>
          <w:szCs w:val="24"/>
          <w:rtl/>
        </w:rPr>
        <w:t>מים</w:t>
      </w:r>
      <w:r w:rsidR="00B567F7">
        <w:rPr>
          <w:rFonts w:asciiTheme="minorHAnsi" w:eastAsia="David Libre" w:hAnsiTheme="minorHAnsi" w:cstheme="minorHAnsi" w:hint="cs"/>
          <w:sz w:val="24"/>
          <w:szCs w:val="24"/>
          <w:rtl/>
        </w:rPr>
        <w:t xml:space="preserve"> לחיפוש תת אופטימלי מוגבל בעץ משחק מרובה שחקנים</w:t>
      </w:r>
      <w:r w:rsidR="00302CBE">
        <w:rPr>
          <w:rFonts w:asciiTheme="minorHAnsi" w:eastAsia="David Libre" w:hAnsiTheme="minorHAnsi" w:cstheme="minorHAnsi" w:hint="cs"/>
          <w:sz w:val="24"/>
          <w:szCs w:val="24"/>
          <w:rtl/>
        </w:rPr>
        <w:t>.</w:t>
      </w:r>
    </w:p>
    <w:p w14:paraId="59ADCFDB" w14:textId="77777777" w:rsidR="00262625" w:rsidRDefault="00262625" w:rsidP="00302CBE">
      <w:pPr>
        <w:spacing w:after="0" w:line="240" w:lineRule="auto"/>
        <w:ind w:firstLine="360"/>
        <w:rPr>
          <w:rFonts w:asciiTheme="minorHAnsi" w:eastAsia="David Libre" w:hAnsiTheme="minorHAnsi" w:cstheme="minorHAnsi"/>
          <w:sz w:val="24"/>
          <w:szCs w:val="24"/>
          <w:rtl/>
        </w:rPr>
      </w:pPr>
    </w:p>
    <w:p w14:paraId="0733B522" w14:textId="77777777" w:rsidR="00561D77" w:rsidRDefault="00561D77" w:rsidP="00302CBE">
      <w:pPr>
        <w:spacing w:after="0" w:line="240" w:lineRule="auto"/>
        <w:ind w:firstLine="360"/>
        <w:rPr>
          <w:rFonts w:asciiTheme="minorHAnsi" w:eastAsia="David Libre" w:hAnsiTheme="minorHAnsi" w:cstheme="minorHAnsi"/>
          <w:sz w:val="24"/>
          <w:szCs w:val="24"/>
          <w:rtl/>
        </w:rPr>
      </w:pPr>
    </w:p>
    <w:p w14:paraId="1A1B9E12" w14:textId="0D8DA727" w:rsidR="00E72A6A" w:rsidRPr="006E6F8C" w:rsidRDefault="00E72A6A" w:rsidP="006E6F8C">
      <w:pPr>
        <w:spacing w:after="0" w:line="240" w:lineRule="auto"/>
        <w:jc w:val="center"/>
        <w:rPr>
          <w:rFonts w:asciiTheme="minorHAnsi" w:eastAsia="David Libre" w:hAnsiTheme="minorHAnsi" w:cstheme="minorHAnsi"/>
          <w:bCs/>
          <w:sz w:val="24"/>
          <w:szCs w:val="24"/>
        </w:rPr>
      </w:pPr>
      <w:bookmarkStart w:id="168" w:name="מאמר6"/>
      <w:bookmarkEnd w:id="168"/>
      <w:r w:rsidRPr="006E6F8C">
        <w:rPr>
          <w:rFonts w:asciiTheme="minorHAnsi" w:eastAsia="David Libre" w:hAnsiTheme="minorHAnsi" w:cstheme="minorHAnsi"/>
          <w:bCs/>
          <w:sz w:val="24"/>
          <w:szCs w:val="24"/>
          <w:rtl/>
        </w:rPr>
        <w:t>סיכום מאמר 6</w:t>
      </w:r>
      <w:r w:rsidRPr="006E6F8C">
        <w:rPr>
          <w:rFonts w:asciiTheme="minorHAnsi" w:eastAsia="David Libre" w:hAnsiTheme="minorHAnsi" w:cstheme="minorHAnsi" w:hint="cs"/>
          <w:bCs/>
          <w:sz w:val="24"/>
          <w:szCs w:val="24"/>
          <w:rtl/>
        </w:rPr>
        <w:t xml:space="preserve"> </w:t>
      </w:r>
      <w:r w:rsidRPr="006E6F8C">
        <w:rPr>
          <w:rFonts w:asciiTheme="minorHAnsi" w:eastAsia="David Libre" w:hAnsiTheme="minorHAnsi" w:cstheme="minorHAnsi"/>
          <w:bCs/>
          <w:sz w:val="24"/>
          <w:szCs w:val="24"/>
          <w:rtl/>
        </w:rPr>
        <w:t>–</w:t>
      </w:r>
      <w:r w:rsidRPr="006E6F8C">
        <w:rPr>
          <w:rFonts w:asciiTheme="minorHAnsi" w:eastAsia="David Libre" w:hAnsiTheme="minorHAnsi" w:cstheme="minorHAnsi" w:hint="cs"/>
          <w:bCs/>
          <w:sz w:val="24"/>
          <w:szCs w:val="24"/>
          <w:rtl/>
        </w:rPr>
        <w:t xml:space="preserve"> ניתוח </w:t>
      </w:r>
      <w:r w:rsidR="00747542" w:rsidRPr="006E6F8C">
        <w:rPr>
          <w:rFonts w:asciiTheme="minorHAnsi" w:eastAsia="David Libre" w:hAnsiTheme="minorHAnsi" w:cstheme="minorHAnsi" w:hint="cs"/>
          <w:bCs/>
          <w:sz w:val="24"/>
          <w:szCs w:val="24"/>
          <w:rtl/>
        </w:rPr>
        <w:t xml:space="preserve">טכניקות </w:t>
      </w:r>
      <w:r w:rsidRPr="006E6F8C">
        <w:rPr>
          <w:rFonts w:asciiTheme="minorHAnsi" w:eastAsia="David Libre" w:hAnsiTheme="minorHAnsi" w:cstheme="minorHAnsi" w:hint="cs"/>
          <w:bCs/>
          <w:sz w:val="24"/>
          <w:szCs w:val="24"/>
          <w:rtl/>
        </w:rPr>
        <w:t>גיזום אלפא בטא</w:t>
      </w:r>
    </w:p>
    <w:p w14:paraId="0E524EA0" w14:textId="7C0BE849" w:rsidR="00CD31C5" w:rsidRDefault="003515B0" w:rsidP="006E6F8C">
      <w:pPr>
        <w:spacing w:after="0" w:line="240" w:lineRule="auto"/>
        <w:jc w:val="center"/>
        <w:rPr>
          <w:ins w:id="169" w:author="Nagar, Omer" w:date="2020-10-24T13:09:00Z"/>
          <w:rFonts w:asciiTheme="minorHAnsi" w:eastAsia="David Libre" w:hAnsiTheme="minorHAnsi" w:cstheme="minorHAnsi"/>
          <w:bCs/>
          <w:sz w:val="24"/>
          <w:szCs w:val="24"/>
          <w:rtl/>
        </w:rPr>
      </w:pPr>
      <w:r w:rsidRPr="006E6F8C">
        <w:rPr>
          <w:rFonts w:asciiTheme="minorHAnsi" w:eastAsia="David Libre" w:hAnsiTheme="minorHAnsi" w:cstheme="minorHAnsi"/>
          <w:bCs/>
          <w:sz w:val="24"/>
          <w:szCs w:val="24"/>
        </w:rPr>
        <w:t xml:space="preserve">An analysis of alpha-beta pruning </w:t>
      </w:r>
      <w:r w:rsidR="00CD31C5" w:rsidRPr="006E6F8C">
        <w:rPr>
          <w:rFonts w:asciiTheme="minorHAnsi" w:eastAsia="David Libre" w:hAnsiTheme="minorHAnsi" w:cstheme="minorHAnsi"/>
          <w:bCs/>
          <w:sz w:val="24"/>
          <w:szCs w:val="24"/>
        </w:rPr>
        <w:t>[</w:t>
      </w:r>
      <w:r w:rsidRPr="006E6F8C">
        <w:rPr>
          <w:rFonts w:asciiTheme="minorHAnsi" w:eastAsia="David Libre" w:hAnsiTheme="minorHAnsi" w:cstheme="minorHAnsi"/>
          <w:bCs/>
          <w:sz w:val="24"/>
          <w:szCs w:val="24"/>
        </w:rPr>
        <w:t>Knuth</w:t>
      </w:r>
      <w:r w:rsidR="00CD31C5" w:rsidRPr="006E6F8C">
        <w:rPr>
          <w:rFonts w:asciiTheme="minorHAnsi" w:eastAsia="David Libre" w:hAnsiTheme="minorHAnsi" w:cstheme="minorHAnsi"/>
          <w:bCs/>
          <w:sz w:val="24"/>
          <w:szCs w:val="24"/>
        </w:rPr>
        <w:t xml:space="preserve"> et al., 1975]</w:t>
      </w:r>
    </w:p>
    <w:p w14:paraId="6FDB2FA7" w14:textId="77777777" w:rsidR="00262625" w:rsidRDefault="00262625" w:rsidP="006E6F8C">
      <w:pPr>
        <w:spacing w:after="0" w:line="240" w:lineRule="auto"/>
        <w:jc w:val="center"/>
        <w:rPr>
          <w:rFonts w:asciiTheme="minorHAnsi" w:eastAsia="David Libre" w:hAnsiTheme="minorHAnsi" w:cstheme="minorHAnsi"/>
          <w:bCs/>
          <w:sz w:val="24"/>
          <w:szCs w:val="24"/>
        </w:rPr>
      </w:pPr>
    </w:p>
    <w:p w14:paraId="4150B1C5" w14:textId="77777777" w:rsidR="006E6F8C" w:rsidRPr="006E6F8C" w:rsidDel="00262625" w:rsidRDefault="006E6F8C" w:rsidP="003F26A9">
      <w:pPr>
        <w:spacing w:after="0" w:line="240" w:lineRule="auto"/>
        <w:jc w:val="center"/>
        <w:rPr>
          <w:del w:id="170" w:author="Nagar, Omer" w:date="2020-10-24T13:09:00Z"/>
          <w:rFonts w:asciiTheme="minorHAnsi" w:eastAsia="David Libre" w:hAnsiTheme="minorHAnsi" w:cstheme="minorHAnsi"/>
          <w:bCs/>
          <w:sz w:val="24"/>
          <w:szCs w:val="24"/>
        </w:rPr>
      </w:pPr>
    </w:p>
    <w:p w14:paraId="7DFEE88B" w14:textId="51BD5235" w:rsidR="00E72A6A" w:rsidRPr="00251A3D" w:rsidRDefault="00E72A6A">
      <w:pPr>
        <w:spacing w:after="0" w:line="240" w:lineRule="auto"/>
        <w:rPr>
          <w:rFonts w:asciiTheme="minorHAnsi" w:eastAsia="David Libre" w:hAnsiTheme="minorHAnsi" w:cstheme="minorHAnsi"/>
          <w:sz w:val="24"/>
          <w:szCs w:val="24"/>
          <w:rtl/>
        </w:rPr>
        <w:pPrChange w:id="171" w:author="Nagar, Omer" w:date="2020-10-24T13:09:00Z">
          <w:pPr>
            <w:spacing w:after="0" w:line="240" w:lineRule="auto"/>
            <w:ind w:firstLine="360"/>
          </w:pPr>
        </w:pPrChange>
      </w:pPr>
      <w:r w:rsidRPr="00251A3D">
        <w:rPr>
          <w:rFonts w:asciiTheme="minorHAnsi" w:eastAsia="David Libre" w:hAnsiTheme="minorHAnsi" w:cstheme="minorHAnsi"/>
          <w:sz w:val="24"/>
          <w:szCs w:val="24"/>
          <w:rtl/>
        </w:rPr>
        <w:t xml:space="preserve">המאמר סוקר </w:t>
      </w:r>
      <w:r w:rsidR="00DF64AB">
        <w:rPr>
          <w:rFonts w:asciiTheme="minorHAnsi" w:eastAsia="David Libre" w:hAnsiTheme="minorHAnsi" w:cstheme="minorHAnsi" w:hint="cs"/>
          <w:sz w:val="24"/>
          <w:szCs w:val="24"/>
          <w:rtl/>
        </w:rPr>
        <w:t xml:space="preserve">את </w:t>
      </w:r>
      <w:r w:rsidR="00251A3D">
        <w:rPr>
          <w:rFonts w:asciiTheme="minorHAnsi" w:eastAsia="David Libre" w:hAnsiTheme="minorHAnsi" w:cstheme="minorHAnsi" w:hint="cs"/>
          <w:sz w:val="24"/>
          <w:szCs w:val="24"/>
          <w:rtl/>
        </w:rPr>
        <w:t>אלגוריתם</w:t>
      </w:r>
      <w:r w:rsidRPr="00251A3D">
        <w:rPr>
          <w:rFonts w:asciiTheme="minorHAnsi" w:eastAsia="David Libre" w:hAnsiTheme="minorHAnsi" w:cstheme="minorHAnsi"/>
          <w:sz w:val="24"/>
          <w:szCs w:val="24"/>
          <w:rtl/>
        </w:rPr>
        <w:t xml:space="preserve"> אלפא בטא, מציג ניתוח כמותי לביצועי האלגוריתם</w:t>
      </w:r>
      <w:r w:rsidR="005D3343">
        <w:rPr>
          <w:rFonts w:asciiTheme="minorHAnsi" w:eastAsia="David Libre" w:hAnsiTheme="minorHAnsi" w:cstheme="minorHAnsi" w:hint="cs"/>
          <w:sz w:val="24"/>
          <w:szCs w:val="24"/>
          <w:rtl/>
        </w:rPr>
        <w:t xml:space="preserve"> ו</w:t>
      </w:r>
      <w:r w:rsidR="00DD79BD">
        <w:rPr>
          <w:rFonts w:asciiTheme="minorHAnsi" w:eastAsia="David Libre" w:hAnsiTheme="minorHAnsi" w:cstheme="minorHAnsi" w:hint="cs"/>
          <w:sz w:val="24"/>
          <w:szCs w:val="24"/>
          <w:rtl/>
        </w:rPr>
        <w:t>עוסק ב</w:t>
      </w:r>
      <w:r w:rsidRPr="00251A3D">
        <w:rPr>
          <w:rFonts w:asciiTheme="minorHAnsi" w:eastAsia="David Libre" w:hAnsiTheme="minorHAnsi" w:cstheme="minorHAnsi"/>
          <w:sz w:val="24"/>
          <w:szCs w:val="24"/>
          <w:rtl/>
        </w:rPr>
        <w:t xml:space="preserve">חולשתו של האלגוריתם כאשר משחק כנגד שחקן לא אופטימלי. </w:t>
      </w:r>
    </w:p>
    <w:p w14:paraId="334FE599" w14:textId="6F191991" w:rsidR="00E72A6A" w:rsidRPr="00251A3D" w:rsidRDefault="00975BEC" w:rsidP="006E6F8C">
      <w:pPr>
        <w:spacing w:after="0" w:line="240" w:lineRule="auto"/>
        <w:ind w:firstLine="360"/>
        <w:rPr>
          <w:rFonts w:asciiTheme="minorHAnsi" w:eastAsia="David Libre" w:hAnsiTheme="minorHAnsi" w:cstheme="minorHAnsi"/>
          <w:sz w:val="24"/>
          <w:szCs w:val="24"/>
          <w:rtl/>
        </w:rPr>
      </w:pPr>
      <w:r w:rsidRPr="00251A3D">
        <w:rPr>
          <w:rFonts w:asciiTheme="minorHAnsi" w:eastAsia="David Libre" w:hAnsiTheme="minorHAnsi" w:cstheme="minorHAnsi"/>
          <w:sz w:val="24"/>
          <w:szCs w:val="24"/>
          <w:rtl/>
        </w:rPr>
        <w:t xml:space="preserve">המחקרים הראשונים </w:t>
      </w:r>
      <w:r>
        <w:rPr>
          <w:rFonts w:asciiTheme="minorHAnsi" w:eastAsia="David Libre" w:hAnsiTheme="minorHAnsi" w:cstheme="minorHAnsi" w:hint="cs"/>
          <w:sz w:val="24"/>
          <w:szCs w:val="24"/>
          <w:rtl/>
        </w:rPr>
        <w:t xml:space="preserve">בתחום </w:t>
      </w:r>
      <w:r w:rsidRPr="00251A3D">
        <w:rPr>
          <w:rFonts w:asciiTheme="minorHAnsi" w:eastAsia="David Libre" w:hAnsiTheme="minorHAnsi" w:cstheme="minorHAnsi"/>
          <w:sz w:val="24"/>
          <w:szCs w:val="24"/>
          <w:rtl/>
        </w:rPr>
        <w:t xml:space="preserve">עסקו באלגוריתמים נאיביים לפתרון משחקים ובהמשך </w:t>
      </w:r>
      <w:r w:rsidR="00F616A1">
        <w:rPr>
          <w:rFonts w:asciiTheme="minorHAnsi" w:eastAsia="David Libre" w:hAnsiTheme="minorHAnsi" w:cstheme="minorHAnsi" w:hint="cs"/>
          <w:sz w:val="24"/>
          <w:szCs w:val="24"/>
          <w:rtl/>
        </w:rPr>
        <w:t>פורסמו</w:t>
      </w:r>
      <w:r w:rsidR="00F616A1" w:rsidRPr="00251A3D">
        <w:rPr>
          <w:rFonts w:asciiTheme="minorHAnsi" w:eastAsia="David Libre" w:hAnsiTheme="minorHAnsi" w:cstheme="minorHAnsi"/>
          <w:sz w:val="24"/>
          <w:szCs w:val="24"/>
          <w:rtl/>
        </w:rPr>
        <w:t xml:space="preserve"> </w:t>
      </w:r>
      <w:r w:rsidRPr="00251A3D">
        <w:rPr>
          <w:rFonts w:asciiTheme="minorHAnsi" w:eastAsia="David Libre" w:hAnsiTheme="minorHAnsi" w:cstheme="minorHAnsi"/>
          <w:sz w:val="24"/>
          <w:szCs w:val="24"/>
          <w:rtl/>
        </w:rPr>
        <w:t xml:space="preserve">מאמרים העוסקים בגיזומים חד צדדיים. </w:t>
      </w:r>
      <w:r w:rsidR="00DA4513">
        <w:rPr>
          <w:rFonts w:asciiTheme="minorHAnsi" w:eastAsia="David Libre" w:hAnsiTheme="minorHAnsi" w:cstheme="minorHAnsi" w:hint="cs"/>
          <w:sz w:val="24"/>
          <w:szCs w:val="24"/>
          <w:rtl/>
        </w:rPr>
        <w:t>מאוחר יותר פורסמו</w:t>
      </w:r>
      <w:r w:rsidRPr="00251A3D">
        <w:rPr>
          <w:rFonts w:asciiTheme="minorHAnsi" w:eastAsia="David Libre" w:hAnsiTheme="minorHAnsi" w:cstheme="minorHAnsi"/>
          <w:sz w:val="24"/>
          <w:szCs w:val="24"/>
          <w:rtl/>
        </w:rPr>
        <w:t xml:space="preserve"> מאמרים בהם מבצעים גיזומים דו צדדיים, אך באלו חסרו הוכחות מתמטיות לנכונות האלגוריתם ובנוסף התעלמו מכך שהאלגוריתם מחזיר פתרון אופטימלי במקרה הפרטי שבו אלפא ובטא מאותחלים למינוס אינסוף ואינסוף. במחקרים האחרונים הוצגה טכניקת האלפא בטא במלואה וחלקם עוסקים גם בחיתוכים לעומק. המשותף לרוב המאמרים הוא הקושי לנסח את הבעיה בצורה ברורה</w:t>
      </w:r>
      <w:r w:rsidR="007B0CC8">
        <w:rPr>
          <w:rFonts w:asciiTheme="minorHAnsi" w:eastAsia="David Libre" w:hAnsiTheme="minorHAnsi" w:cstheme="minorHAnsi" w:hint="cs"/>
          <w:sz w:val="24"/>
          <w:szCs w:val="24"/>
          <w:rtl/>
        </w:rPr>
        <w:t xml:space="preserve"> טרם</w:t>
      </w:r>
      <w:r w:rsidRPr="00251A3D">
        <w:rPr>
          <w:rFonts w:asciiTheme="minorHAnsi" w:eastAsia="David Libre" w:hAnsiTheme="minorHAnsi" w:cstheme="minorHAnsi"/>
          <w:sz w:val="24"/>
          <w:szCs w:val="24"/>
          <w:rtl/>
        </w:rPr>
        <w:t xml:space="preserve"> </w:t>
      </w:r>
      <w:r w:rsidR="004B7CA4">
        <w:rPr>
          <w:rFonts w:asciiTheme="minorHAnsi" w:eastAsia="David Libre" w:hAnsiTheme="minorHAnsi" w:cstheme="minorHAnsi" w:hint="cs"/>
          <w:sz w:val="24"/>
          <w:szCs w:val="24"/>
          <w:rtl/>
        </w:rPr>
        <w:t>הצגת ה</w:t>
      </w:r>
      <w:r w:rsidRPr="00251A3D">
        <w:rPr>
          <w:rFonts w:asciiTheme="minorHAnsi" w:eastAsia="David Libre" w:hAnsiTheme="minorHAnsi" w:cstheme="minorHAnsi"/>
          <w:sz w:val="24"/>
          <w:szCs w:val="24"/>
          <w:rtl/>
        </w:rPr>
        <w:t xml:space="preserve">פתרונות </w:t>
      </w:r>
      <w:r w:rsidR="0054078A">
        <w:rPr>
          <w:rFonts w:asciiTheme="minorHAnsi" w:eastAsia="David Libre" w:hAnsiTheme="minorHAnsi" w:cstheme="minorHAnsi" w:hint="cs"/>
          <w:sz w:val="24"/>
          <w:szCs w:val="24"/>
          <w:rtl/>
        </w:rPr>
        <w:t xml:space="preserve">לראשונה </w:t>
      </w:r>
      <w:r w:rsidRPr="00251A3D">
        <w:rPr>
          <w:rFonts w:asciiTheme="minorHAnsi" w:eastAsia="David Libre" w:hAnsiTheme="minorHAnsi" w:cstheme="minorHAnsi"/>
          <w:sz w:val="24"/>
          <w:szCs w:val="24"/>
          <w:rtl/>
        </w:rPr>
        <w:t>כאלגוריתם המשתמש בסימונים אלפא ובטא.</w:t>
      </w:r>
      <w:r w:rsidR="00E72A6A" w:rsidRPr="00251A3D">
        <w:rPr>
          <w:rFonts w:asciiTheme="minorHAnsi" w:eastAsia="David Libre" w:hAnsiTheme="minorHAnsi" w:cstheme="minorHAnsi"/>
          <w:sz w:val="24"/>
          <w:szCs w:val="24"/>
          <w:rtl/>
        </w:rPr>
        <w:t xml:space="preserve"> </w:t>
      </w:r>
      <w:r w:rsidR="00F14CDF">
        <w:rPr>
          <w:rFonts w:asciiTheme="minorHAnsi" w:eastAsia="David Libre" w:hAnsiTheme="minorHAnsi" w:cstheme="minorHAnsi" w:hint="cs"/>
          <w:sz w:val="24"/>
          <w:szCs w:val="24"/>
          <w:rtl/>
        </w:rPr>
        <w:t>לאורך הזמן פותחו</w:t>
      </w:r>
      <w:r w:rsidR="00175874">
        <w:rPr>
          <w:rFonts w:asciiTheme="minorHAnsi" w:eastAsia="David Libre" w:hAnsiTheme="minorHAnsi" w:cstheme="minorHAnsi" w:hint="cs"/>
          <w:sz w:val="24"/>
          <w:szCs w:val="24"/>
          <w:rtl/>
        </w:rPr>
        <w:t xml:space="preserve"> </w:t>
      </w:r>
      <w:r w:rsidR="00E72A6A" w:rsidRPr="00251A3D">
        <w:rPr>
          <w:rFonts w:asciiTheme="minorHAnsi" w:eastAsia="David Libre" w:hAnsiTheme="minorHAnsi" w:cstheme="minorHAnsi"/>
          <w:sz w:val="24"/>
          <w:szCs w:val="24"/>
          <w:rtl/>
        </w:rPr>
        <w:t xml:space="preserve">מספר ורסיות </w:t>
      </w:r>
      <w:r w:rsidR="00F45A25">
        <w:rPr>
          <w:rFonts w:asciiTheme="minorHAnsi" w:eastAsia="David Libre" w:hAnsiTheme="minorHAnsi" w:cstheme="minorHAnsi" w:hint="cs"/>
          <w:sz w:val="24"/>
          <w:szCs w:val="24"/>
          <w:rtl/>
        </w:rPr>
        <w:t>ל</w:t>
      </w:r>
      <w:r w:rsidR="00E72A6A" w:rsidRPr="00251A3D">
        <w:rPr>
          <w:rFonts w:asciiTheme="minorHAnsi" w:eastAsia="David Libre" w:hAnsiTheme="minorHAnsi" w:cstheme="minorHAnsi"/>
          <w:sz w:val="24"/>
          <w:szCs w:val="24"/>
          <w:rtl/>
        </w:rPr>
        <w:t>אלגורי</w:t>
      </w:r>
      <w:r w:rsidR="00F45A25">
        <w:rPr>
          <w:rFonts w:asciiTheme="minorHAnsi" w:eastAsia="David Libre" w:hAnsiTheme="minorHAnsi" w:cstheme="minorHAnsi" w:hint="cs"/>
          <w:sz w:val="24"/>
          <w:szCs w:val="24"/>
          <w:rtl/>
        </w:rPr>
        <w:t>ת</w:t>
      </w:r>
      <w:r w:rsidR="00E72A6A" w:rsidRPr="00251A3D">
        <w:rPr>
          <w:rFonts w:asciiTheme="minorHAnsi" w:eastAsia="David Libre" w:hAnsiTheme="minorHAnsi" w:cstheme="minorHAnsi"/>
          <w:sz w:val="24"/>
          <w:szCs w:val="24"/>
          <w:rtl/>
        </w:rPr>
        <w:t>ם האלפא בטא</w:t>
      </w:r>
      <w:r w:rsidR="00F14CDF">
        <w:rPr>
          <w:rFonts w:asciiTheme="minorHAnsi" w:eastAsia="David Libre" w:hAnsiTheme="minorHAnsi" w:cstheme="minorHAnsi" w:hint="cs"/>
          <w:sz w:val="24"/>
          <w:szCs w:val="24"/>
          <w:rtl/>
        </w:rPr>
        <w:t xml:space="preserve"> והחוקרים מוכיחים במאמר כי שלוש מהן שקולות</w:t>
      </w:r>
      <w:r w:rsidR="00F8524D" w:rsidRPr="00251A3D">
        <w:rPr>
          <w:rFonts w:asciiTheme="minorHAnsi" w:eastAsia="David Libre" w:hAnsiTheme="minorHAnsi" w:cstheme="minorHAnsi" w:hint="cs"/>
          <w:sz w:val="24"/>
          <w:szCs w:val="24"/>
          <w:rtl/>
        </w:rPr>
        <w:t xml:space="preserve"> </w:t>
      </w:r>
      <w:r w:rsidR="00F45A25">
        <w:rPr>
          <w:rFonts w:asciiTheme="minorHAnsi" w:eastAsia="David Libre" w:hAnsiTheme="minorHAnsi" w:cstheme="minorHAnsi" w:hint="cs"/>
          <w:sz w:val="24"/>
          <w:szCs w:val="24"/>
          <w:rtl/>
        </w:rPr>
        <w:t xml:space="preserve">- </w:t>
      </w:r>
      <w:r w:rsidR="00E72A6A" w:rsidRPr="00251A3D">
        <w:rPr>
          <w:rFonts w:asciiTheme="minorHAnsi" w:eastAsia="David Libre" w:hAnsiTheme="minorHAnsi" w:cstheme="minorHAnsi"/>
          <w:sz w:val="24"/>
          <w:szCs w:val="24"/>
          <w:rtl/>
        </w:rPr>
        <w:t>איטרטיבית, רקורסיבית וכ</w:t>
      </w:r>
      <w:r w:rsidR="002932E6">
        <w:rPr>
          <w:rFonts w:asciiTheme="minorHAnsi" w:eastAsia="David Libre" w:hAnsiTheme="minorHAnsi" w:cstheme="minorHAnsi" w:hint="cs"/>
          <w:sz w:val="24"/>
          <w:szCs w:val="24"/>
          <w:rtl/>
        </w:rPr>
        <w:t>זו</w:t>
      </w:r>
      <w:r w:rsidR="00E72A6A" w:rsidRPr="00251A3D">
        <w:rPr>
          <w:rFonts w:asciiTheme="minorHAnsi" w:eastAsia="David Libre" w:hAnsiTheme="minorHAnsi" w:cstheme="minorHAnsi"/>
          <w:sz w:val="24"/>
          <w:szCs w:val="24"/>
          <w:rtl/>
        </w:rPr>
        <w:t xml:space="preserve"> המתייחס</w:t>
      </w:r>
      <w:r w:rsidR="002932E6">
        <w:rPr>
          <w:rFonts w:asciiTheme="minorHAnsi" w:eastAsia="David Libre" w:hAnsiTheme="minorHAnsi" w:cstheme="minorHAnsi" w:hint="cs"/>
          <w:sz w:val="24"/>
          <w:szCs w:val="24"/>
          <w:rtl/>
        </w:rPr>
        <w:t>ת</w:t>
      </w:r>
      <w:r w:rsidR="00E72A6A" w:rsidRPr="00251A3D">
        <w:rPr>
          <w:rFonts w:asciiTheme="minorHAnsi" w:eastAsia="David Libre" w:hAnsiTheme="minorHAnsi" w:cstheme="minorHAnsi"/>
          <w:sz w:val="24"/>
          <w:szCs w:val="24"/>
          <w:rtl/>
        </w:rPr>
        <w:t xml:space="preserve"> לשחקן המיני</w:t>
      </w:r>
      <w:r w:rsidR="00242703" w:rsidRPr="00251A3D">
        <w:rPr>
          <w:rFonts w:asciiTheme="minorHAnsi" w:eastAsia="David Libre" w:hAnsiTheme="minorHAnsi" w:cstheme="minorHAnsi" w:hint="cs"/>
          <w:sz w:val="24"/>
          <w:szCs w:val="24"/>
          <w:rtl/>
        </w:rPr>
        <w:t>מו</w:t>
      </w:r>
      <w:r w:rsidR="00E72A6A" w:rsidRPr="00251A3D">
        <w:rPr>
          <w:rFonts w:asciiTheme="minorHAnsi" w:eastAsia="David Libre" w:hAnsiTheme="minorHAnsi" w:cstheme="minorHAnsi"/>
          <w:sz w:val="24"/>
          <w:szCs w:val="24"/>
          <w:rtl/>
        </w:rPr>
        <w:t>ם והמקסימום כשחקנים זהים</w:t>
      </w:r>
      <w:r w:rsidR="00242703" w:rsidRPr="00251A3D">
        <w:rPr>
          <w:rFonts w:asciiTheme="minorHAnsi" w:eastAsia="David Libre" w:hAnsiTheme="minorHAnsi" w:cstheme="minorHAnsi" w:hint="cs"/>
          <w:sz w:val="24"/>
          <w:szCs w:val="24"/>
          <w:rtl/>
        </w:rPr>
        <w:t>.</w:t>
      </w:r>
    </w:p>
    <w:p w14:paraId="1B27F8A6" w14:textId="44F3B3F5" w:rsidR="00E72A6A" w:rsidRPr="00251A3D" w:rsidRDefault="004861B7" w:rsidP="006E6F8C">
      <w:pPr>
        <w:spacing w:after="0" w:line="240" w:lineRule="auto"/>
        <w:ind w:firstLine="360"/>
        <w:rPr>
          <w:rFonts w:asciiTheme="minorHAnsi" w:eastAsia="David Libre" w:hAnsiTheme="minorHAnsi" w:cstheme="minorHAnsi"/>
          <w:sz w:val="24"/>
          <w:szCs w:val="24"/>
          <w:rtl/>
        </w:rPr>
      </w:pPr>
      <w:r>
        <w:rPr>
          <w:rFonts w:asciiTheme="minorHAnsi" w:eastAsia="David Libre" w:hAnsiTheme="minorHAnsi" w:cstheme="minorHAnsi" w:hint="cs"/>
          <w:sz w:val="24"/>
          <w:szCs w:val="24"/>
          <w:rtl/>
        </w:rPr>
        <w:t>במקרים רבים הזמן</w:t>
      </w:r>
      <w:r w:rsidR="00E72A6A" w:rsidRPr="00251A3D">
        <w:rPr>
          <w:rFonts w:asciiTheme="minorHAnsi" w:eastAsia="David Libre" w:hAnsiTheme="minorHAnsi" w:cstheme="minorHAnsi"/>
          <w:sz w:val="24"/>
          <w:szCs w:val="24"/>
          <w:rtl/>
        </w:rPr>
        <w:t xml:space="preserve"> הדרוש לחישוב ערך המינימקס אינו פיזיבילי</w:t>
      </w:r>
      <w:r w:rsidR="008E5B12">
        <w:rPr>
          <w:rFonts w:asciiTheme="minorHAnsi" w:eastAsia="David Libre" w:hAnsiTheme="minorHAnsi" w:cstheme="minorHAnsi" w:hint="cs"/>
          <w:sz w:val="24"/>
          <w:szCs w:val="24"/>
          <w:rtl/>
        </w:rPr>
        <w:t xml:space="preserve"> גם לאחר ביצוע גיזומי אלפא בטא ועל כן החוקרים מציעים </w:t>
      </w:r>
      <w:r w:rsidR="002B6EF4">
        <w:rPr>
          <w:rFonts w:asciiTheme="minorHAnsi" w:eastAsia="David Libre" w:hAnsiTheme="minorHAnsi" w:cstheme="minorHAnsi" w:hint="cs"/>
          <w:sz w:val="24"/>
          <w:szCs w:val="24"/>
          <w:rtl/>
        </w:rPr>
        <w:t>שלוש דרכים להתמודד עם בעיה זו</w:t>
      </w:r>
      <w:r w:rsidR="00A3067C">
        <w:rPr>
          <w:rFonts w:asciiTheme="minorHAnsi" w:eastAsia="David Libre" w:hAnsiTheme="minorHAnsi" w:cstheme="minorHAnsi" w:hint="cs"/>
          <w:sz w:val="24"/>
          <w:szCs w:val="24"/>
          <w:rtl/>
        </w:rPr>
        <w:t>. השיטה</w:t>
      </w:r>
      <w:r w:rsidR="00E72A6A" w:rsidRPr="00251A3D">
        <w:rPr>
          <w:rFonts w:asciiTheme="minorHAnsi" w:eastAsia="David Libre" w:hAnsiTheme="minorHAnsi" w:cstheme="minorHAnsi"/>
          <w:sz w:val="24"/>
          <w:szCs w:val="24"/>
          <w:rtl/>
        </w:rPr>
        <w:t xml:space="preserve"> הראשונה היא לקבוע עומק מקסימלי עד אליו נחפש ופונקציה יוריסטית לחישוב ערך המצבים בעומק זה על אף שאינם מצבים סופיים. בשיטה השנייה נקבע סבירות לכל מהלך וערך סף על פיהם נבצע גיזומים כאשר הסבירות לרצף של פעולות יורד מערך הסף. השיטה השלישית היא ייעול של גיזום אלפא בטא </w:t>
      </w:r>
      <w:del w:id="172" w:author="Nagar, Omer" w:date="2020-10-24T13:13:00Z">
        <w:r w:rsidR="00E72A6A" w:rsidRPr="00251A3D" w:rsidDel="000152B3">
          <w:rPr>
            <w:rFonts w:asciiTheme="minorHAnsi" w:eastAsia="David Libre" w:hAnsiTheme="minorHAnsi" w:cstheme="minorHAnsi"/>
            <w:sz w:val="24"/>
            <w:szCs w:val="24"/>
            <w:rtl/>
          </w:rPr>
          <w:delText>ע"י</w:delText>
        </w:r>
      </w:del>
      <w:ins w:id="173" w:author="Nagar, Omer" w:date="2020-10-24T13:13:00Z">
        <w:r w:rsidR="000152B3">
          <w:rPr>
            <w:rFonts w:asciiTheme="minorHAnsi" w:eastAsia="David Libre" w:hAnsiTheme="minorHAnsi" w:cstheme="minorHAnsi"/>
            <w:sz w:val="24"/>
            <w:szCs w:val="24"/>
            <w:rtl/>
          </w:rPr>
          <w:t>על ידי</w:t>
        </w:r>
      </w:ins>
      <w:r w:rsidR="00E72A6A" w:rsidRPr="00251A3D">
        <w:rPr>
          <w:rFonts w:asciiTheme="minorHAnsi" w:eastAsia="David Libre" w:hAnsiTheme="minorHAnsi" w:cstheme="minorHAnsi"/>
          <w:sz w:val="24"/>
          <w:szCs w:val="24"/>
          <w:rtl/>
        </w:rPr>
        <w:t xml:space="preserve"> שימוש באלגוריתם בגבולות הקרובים לערך המינימקס האמיתי, במקום לאתחל בין אינסוף למינוס אינסוף.</w:t>
      </w:r>
    </w:p>
    <w:p w14:paraId="6A059357" w14:textId="190D595A" w:rsidR="00E72A6A" w:rsidRPr="00251A3D" w:rsidRDefault="003823D7" w:rsidP="006E6F8C">
      <w:pPr>
        <w:spacing w:after="0" w:line="240" w:lineRule="auto"/>
        <w:ind w:firstLine="360"/>
        <w:rPr>
          <w:rFonts w:asciiTheme="minorHAnsi" w:eastAsia="David Libre" w:hAnsiTheme="minorHAnsi" w:cstheme="minorHAnsi"/>
          <w:sz w:val="24"/>
          <w:szCs w:val="24"/>
          <w:rtl/>
        </w:rPr>
      </w:pPr>
      <w:r>
        <w:rPr>
          <w:rFonts w:asciiTheme="minorHAnsi" w:eastAsia="David Libre" w:hAnsiTheme="minorHAnsi" w:cstheme="minorHAnsi" w:hint="cs"/>
          <w:sz w:val="24"/>
          <w:szCs w:val="24"/>
          <w:rtl/>
        </w:rPr>
        <w:t>בהמשך</w:t>
      </w:r>
      <w:r w:rsidR="00996A5C">
        <w:rPr>
          <w:rFonts w:asciiTheme="minorHAnsi" w:eastAsia="David Libre" w:hAnsiTheme="minorHAnsi" w:cstheme="minorHAnsi" w:hint="cs"/>
          <w:sz w:val="24"/>
          <w:szCs w:val="24"/>
          <w:rtl/>
        </w:rPr>
        <w:t xml:space="preserve"> מבצעים</w:t>
      </w:r>
      <w:r w:rsidR="00E72A6A" w:rsidRPr="00251A3D">
        <w:rPr>
          <w:rFonts w:asciiTheme="minorHAnsi" w:eastAsia="David Libre" w:hAnsiTheme="minorHAnsi" w:cstheme="minorHAnsi"/>
          <w:sz w:val="24"/>
          <w:szCs w:val="24"/>
          <w:rtl/>
        </w:rPr>
        <w:t xml:space="preserve"> </w:t>
      </w:r>
      <w:r>
        <w:rPr>
          <w:rFonts w:asciiTheme="minorHAnsi" w:eastAsia="David Libre" w:hAnsiTheme="minorHAnsi" w:cstheme="minorHAnsi" w:hint="cs"/>
          <w:sz w:val="24"/>
          <w:szCs w:val="24"/>
          <w:rtl/>
        </w:rPr>
        <w:t xml:space="preserve">החוקרים </w:t>
      </w:r>
      <w:r w:rsidR="00E72A6A" w:rsidRPr="00251A3D">
        <w:rPr>
          <w:rFonts w:asciiTheme="minorHAnsi" w:eastAsia="David Libre" w:hAnsiTheme="minorHAnsi" w:cstheme="minorHAnsi"/>
          <w:sz w:val="24"/>
          <w:szCs w:val="24"/>
          <w:rtl/>
        </w:rPr>
        <w:t>ניתוח כמותי וקובע</w:t>
      </w:r>
      <w:r w:rsidR="00996A5C">
        <w:rPr>
          <w:rFonts w:asciiTheme="minorHAnsi" w:eastAsia="David Libre" w:hAnsiTheme="minorHAnsi" w:cstheme="minorHAnsi" w:hint="cs"/>
          <w:sz w:val="24"/>
          <w:szCs w:val="24"/>
          <w:rtl/>
        </w:rPr>
        <w:t>ים</w:t>
      </w:r>
      <w:r w:rsidR="00E72A6A" w:rsidRPr="00251A3D">
        <w:rPr>
          <w:rFonts w:asciiTheme="minorHAnsi" w:eastAsia="David Libre" w:hAnsiTheme="minorHAnsi" w:cstheme="minorHAnsi"/>
          <w:sz w:val="24"/>
          <w:szCs w:val="24"/>
          <w:rtl/>
        </w:rPr>
        <w:t xml:space="preserve"> חסם תחתון למספר המינימלי של קודקודים טרמינליים שיש לפתח </w:t>
      </w:r>
      <w:del w:id="174" w:author="Nagar, Omer" w:date="2020-10-24T13:13:00Z">
        <w:r w:rsidR="00E72A6A" w:rsidRPr="00251A3D" w:rsidDel="000152B3">
          <w:rPr>
            <w:rFonts w:asciiTheme="minorHAnsi" w:eastAsia="David Libre" w:hAnsiTheme="minorHAnsi" w:cstheme="minorHAnsi"/>
            <w:sz w:val="24"/>
            <w:szCs w:val="24"/>
            <w:rtl/>
          </w:rPr>
          <w:delText>ע"י</w:delText>
        </w:r>
      </w:del>
      <w:ins w:id="175" w:author="Nagar, Omer" w:date="2020-10-24T13:13:00Z">
        <w:r w:rsidR="000152B3">
          <w:rPr>
            <w:rFonts w:asciiTheme="minorHAnsi" w:eastAsia="David Libre" w:hAnsiTheme="minorHAnsi" w:cstheme="minorHAnsi"/>
            <w:sz w:val="24"/>
            <w:szCs w:val="24"/>
            <w:rtl/>
          </w:rPr>
          <w:t>על ידי</w:t>
        </w:r>
      </w:ins>
      <w:r w:rsidR="00E72A6A" w:rsidRPr="00251A3D">
        <w:rPr>
          <w:rFonts w:asciiTheme="minorHAnsi" w:eastAsia="David Libre" w:hAnsiTheme="minorHAnsi" w:cstheme="minorHAnsi"/>
          <w:sz w:val="24"/>
          <w:szCs w:val="24"/>
          <w:rtl/>
        </w:rPr>
        <w:t xml:space="preserve"> אלגוריתם האלפא בטא ו</w:t>
      </w:r>
      <w:r w:rsidR="0006712E" w:rsidRPr="00251A3D">
        <w:rPr>
          <w:rFonts w:asciiTheme="minorHAnsi" w:eastAsia="David Libre" w:hAnsiTheme="minorHAnsi" w:cstheme="minorHAnsi"/>
          <w:sz w:val="24"/>
          <w:szCs w:val="24"/>
        </w:rPr>
        <w:t>/</w:t>
      </w:r>
      <w:r w:rsidR="00E72A6A" w:rsidRPr="00251A3D">
        <w:rPr>
          <w:rFonts w:asciiTheme="minorHAnsi" w:eastAsia="David Libre" w:hAnsiTheme="minorHAnsi" w:cstheme="minorHAnsi"/>
          <w:sz w:val="24"/>
          <w:szCs w:val="24"/>
          <w:rtl/>
        </w:rPr>
        <w:t xml:space="preserve">או </w:t>
      </w:r>
      <w:del w:id="176" w:author="Nagar, Omer" w:date="2020-10-24T13:13:00Z">
        <w:r w:rsidR="00E72A6A" w:rsidRPr="00251A3D" w:rsidDel="000152B3">
          <w:rPr>
            <w:rFonts w:asciiTheme="minorHAnsi" w:eastAsia="David Libre" w:hAnsiTheme="minorHAnsi" w:cstheme="minorHAnsi"/>
            <w:sz w:val="24"/>
            <w:szCs w:val="24"/>
            <w:rtl/>
          </w:rPr>
          <w:delText>ע"י</w:delText>
        </w:r>
      </w:del>
      <w:ins w:id="177" w:author="Nagar, Omer" w:date="2020-10-24T13:13:00Z">
        <w:r w:rsidR="000152B3">
          <w:rPr>
            <w:rFonts w:asciiTheme="minorHAnsi" w:eastAsia="David Libre" w:hAnsiTheme="minorHAnsi" w:cstheme="minorHAnsi"/>
            <w:sz w:val="24"/>
            <w:szCs w:val="24"/>
            <w:rtl/>
          </w:rPr>
          <w:t>על ידי</w:t>
        </w:r>
      </w:ins>
      <w:r w:rsidR="00E72A6A" w:rsidRPr="00251A3D">
        <w:rPr>
          <w:rFonts w:asciiTheme="minorHAnsi" w:eastAsia="David Libre" w:hAnsiTheme="minorHAnsi" w:cstheme="minorHAnsi"/>
          <w:sz w:val="24"/>
          <w:szCs w:val="24"/>
          <w:rtl/>
        </w:rPr>
        <w:t xml:space="preserve"> כל אלגוריתם אחר שפותר את אותה הבעיה הכללית, </w:t>
      </w:r>
      <w:del w:id="178" w:author="Nagar, Omer" w:date="2020-10-24T13:13:00Z">
        <w:r w:rsidR="00E72A6A" w:rsidRPr="00251A3D" w:rsidDel="000152B3">
          <w:rPr>
            <w:rFonts w:asciiTheme="minorHAnsi" w:eastAsia="David Libre" w:hAnsiTheme="minorHAnsi" w:cstheme="minorHAnsi"/>
            <w:sz w:val="24"/>
            <w:szCs w:val="24"/>
            <w:rtl/>
          </w:rPr>
          <w:delText>ע"י</w:delText>
        </w:r>
      </w:del>
      <w:ins w:id="179" w:author="Nagar, Omer" w:date="2020-10-24T13:13:00Z">
        <w:r w:rsidR="000152B3">
          <w:rPr>
            <w:rFonts w:asciiTheme="minorHAnsi" w:eastAsia="David Libre" w:hAnsiTheme="minorHAnsi" w:cstheme="minorHAnsi"/>
            <w:sz w:val="24"/>
            <w:szCs w:val="24"/>
            <w:rtl/>
          </w:rPr>
          <w:t>על ידי</w:t>
        </w:r>
      </w:ins>
      <w:r w:rsidR="00E72A6A" w:rsidRPr="00251A3D">
        <w:rPr>
          <w:rFonts w:asciiTheme="minorHAnsi" w:eastAsia="David Libre" w:hAnsiTheme="minorHAnsi" w:cstheme="minorHAnsi"/>
          <w:sz w:val="24"/>
          <w:szCs w:val="24"/>
          <w:rtl/>
        </w:rPr>
        <w:t xml:space="preserve"> שימוש בהנחה כי בכל קודקוד נפ</w:t>
      </w:r>
      <w:r w:rsidR="00A265E5">
        <w:rPr>
          <w:rFonts w:asciiTheme="minorHAnsi" w:eastAsia="David Libre" w:hAnsiTheme="minorHAnsi" w:cstheme="minorHAnsi" w:hint="cs"/>
          <w:sz w:val="24"/>
          <w:szCs w:val="24"/>
          <w:rtl/>
        </w:rPr>
        <w:t>ת</w:t>
      </w:r>
      <w:r w:rsidR="00E72A6A" w:rsidRPr="00251A3D">
        <w:rPr>
          <w:rFonts w:asciiTheme="minorHAnsi" w:eastAsia="David Libre" w:hAnsiTheme="minorHAnsi" w:cstheme="minorHAnsi"/>
          <w:sz w:val="24"/>
          <w:szCs w:val="24"/>
          <w:rtl/>
        </w:rPr>
        <w:t>ח את המהלך הטוב ביותר ראשון.</w:t>
      </w:r>
    </w:p>
    <w:p w14:paraId="7D0A31E2" w14:textId="30299834" w:rsidR="00E72A6A" w:rsidRPr="00251A3D" w:rsidRDefault="00F64063" w:rsidP="006E6F8C">
      <w:pPr>
        <w:spacing w:after="0" w:line="240" w:lineRule="auto"/>
        <w:ind w:firstLine="360"/>
        <w:rPr>
          <w:rFonts w:asciiTheme="minorHAnsi" w:eastAsia="David Libre" w:hAnsiTheme="minorHAnsi" w:cstheme="minorHAnsi"/>
          <w:sz w:val="24"/>
          <w:szCs w:val="24"/>
        </w:rPr>
      </w:pPr>
      <w:r>
        <w:rPr>
          <w:rFonts w:asciiTheme="minorHAnsi" w:eastAsia="David Libre" w:hAnsiTheme="minorHAnsi" w:cstheme="minorHAnsi" w:hint="cs"/>
          <w:sz w:val="24"/>
          <w:szCs w:val="24"/>
          <w:rtl/>
        </w:rPr>
        <w:t>כמו כן</w:t>
      </w:r>
      <w:r w:rsidR="00EA05FC">
        <w:rPr>
          <w:rFonts w:asciiTheme="minorHAnsi" w:eastAsia="David Libre" w:hAnsiTheme="minorHAnsi" w:cstheme="minorHAnsi" w:hint="cs"/>
          <w:sz w:val="24"/>
          <w:szCs w:val="24"/>
          <w:rtl/>
        </w:rPr>
        <w:t xml:space="preserve"> החוקרים מנסחים</w:t>
      </w:r>
      <w:r w:rsidR="00E72A6A" w:rsidRPr="00251A3D">
        <w:rPr>
          <w:rFonts w:asciiTheme="minorHAnsi" w:eastAsia="David Libre" w:hAnsiTheme="minorHAnsi" w:cstheme="minorHAnsi"/>
          <w:sz w:val="24"/>
          <w:szCs w:val="24"/>
          <w:rtl/>
        </w:rPr>
        <w:t xml:space="preserve"> </w:t>
      </w:r>
      <w:r w:rsidR="001B2BF3">
        <w:rPr>
          <w:rFonts w:asciiTheme="minorHAnsi" w:eastAsia="David Libre" w:hAnsiTheme="minorHAnsi" w:cstheme="minorHAnsi" w:hint="cs"/>
          <w:sz w:val="24"/>
          <w:szCs w:val="24"/>
          <w:rtl/>
        </w:rPr>
        <w:t>תנאים כללים ל</w:t>
      </w:r>
      <w:r w:rsidR="00E72A6A" w:rsidRPr="00251A3D">
        <w:rPr>
          <w:rFonts w:asciiTheme="minorHAnsi" w:eastAsia="David Libre" w:hAnsiTheme="minorHAnsi" w:cstheme="minorHAnsi"/>
          <w:sz w:val="24"/>
          <w:szCs w:val="24"/>
          <w:rtl/>
        </w:rPr>
        <w:t>חסם עליון לחיפושים</w:t>
      </w:r>
      <w:r w:rsidR="00A265E5">
        <w:rPr>
          <w:rFonts w:asciiTheme="minorHAnsi" w:eastAsia="David Libre" w:hAnsiTheme="minorHAnsi" w:cstheme="minorHAnsi" w:hint="cs"/>
          <w:sz w:val="24"/>
          <w:szCs w:val="24"/>
          <w:rtl/>
        </w:rPr>
        <w:t xml:space="preserve"> אלו</w:t>
      </w:r>
      <w:r w:rsidR="001B2BF3">
        <w:rPr>
          <w:rFonts w:asciiTheme="minorHAnsi" w:eastAsia="David Libre" w:hAnsiTheme="minorHAnsi" w:cstheme="minorHAnsi" w:hint="cs"/>
          <w:sz w:val="24"/>
          <w:szCs w:val="24"/>
          <w:rtl/>
        </w:rPr>
        <w:t xml:space="preserve"> וקובעים אחד כזה</w:t>
      </w:r>
      <w:r w:rsidR="00A265E5">
        <w:rPr>
          <w:rFonts w:asciiTheme="minorHAnsi" w:eastAsia="David Libre" w:hAnsiTheme="minorHAnsi" w:cstheme="minorHAnsi" w:hint="cs"/>
          <w:sz w:val="24"/>
          <w:szCs w:val="24"/>
          <w:rtl/>
        </w:rPr>
        <w:t xml:space="preserve"> </w:t>
      </w:r>
      <w:r w:rsidR="00E72A6A" w:rsidRPr="00251A3D">
        <w:rPr>
          <w:rFonts w:asciiTheme="minorHAnsi" w:eastAsia="David Libre" w:hAnsiTheme="minorHAnsi" w:cstheme="minorHAnsi"/>
          <w:sz w:val="24"/>
          <w:szCs w:val="24"/>
          <w:rtl/>
        </w:rPr>
        <w:t xml:space="preserve">בצורה פשוטה יחסית </w:t>
      </w:r>
      <w:r w:rsidR="00A265E5">
        <w:rPr>
          <w:rFonts w:asciiTheme="minorHAnsi" w:eastAsia="David Libre" w:hAnsiTheme="minorHAnsi" w:cstheme="minorHAnsi" w:hint="cs"/>
          <w:sz w:val="24"/>
          <w:szCs w:val="24"/>
          <w:rtl/>
        </w:rPr>
        <w:t>(</w:t>
      </w:r>
      <w:r w:rsidR="00794DF5">
        <w:rPr>
          <w:rFonts w:asciiTheme="minorHAnsi" w:eastAsia="David Libre" w:hAnsiTheme="minorHAnsi" w:cstheme="minorHAnsi" w:hint="cs"/>
          <w:sz w:val="24"/>
          <w:szCs w:val="24"/>
          <w:rtl/>
        </w:rPr>
        <w:t xml:space="preserve">ביחס </w:t>
      </w:r>
      <w:r w:rsidR="00E72A6A" w:rsidRPr="00251A3D">
        <w:rPr>
          <w:rFonts w:asciiTheme="minorHAnsi" w:eastAsia="David Libre" w:hAnsiTheme="minorHAnsi" w:cstheme="minorHAnsi"/>
          <w:sz w:val="24"/>
          <w:szCs w:val="24"/>
          <w:rtl/>
        </w:rPr>
        <w:t>למחקרים קודמים</w:t>
      </w:r>
      <w:r w:rsidR="00A265E5">
        <w:rPr>
          <w:rFonts w:asciiTheme="minorHAnsi" w:eastAsia="David Libre" w:hAnsiTheme="minorHAnsi" w:cstheme="minorHAnsi" w:hint="cs"/>
          <w:sz w:val="24"/>
          <w:szCs w:val="24"/>
          <w:rtl/>
        </w:rPr>
        <w:t>)</w:t>
      </w:r>
      <w:r w:rsidR="00E72A6A" w:rsidRPr="00251A3D">
        <w:rPr>
          <w:rFonts w:asciiTheme="minorHAnsi" w:eastAsia="David Libre" w:hAnsiTheme="minorHAnsi" w:cstheme="minorHAnsi"/>
          <w:sz w:val="24"/>
          <w:szCs w:val="24"/>
          <w:rtl/>
        </w:rPr>
        <w:t xml:space="preserve"> </w:t>
      </w:r>
      <w:del w:id="180" w:author="Nagar, Omer" w:date="2020-10-24T13:13:00Z">
        <w:r w:rsidR="00E72A6A" w:rsidRPr="00251A3D" w:rsidDel="000152B3">
          <w:rPr>
            <w:rFonts w:asciiTheme="minorHAnsi" w:eastAsia="David Libre" w:hAnsiTheme="minorHAnsi" w:cstheme="minorHAnsi"/>
            <w:sz w:val="24"/>
            <w:szCs w:val="24"/>
            <w:rtl/>
          </w:rPr>
          <w:delText>ע"י</w:delText>
        </w:r>
      </w:del>
      <w:ins w:id="181" w:author="Nagar, Omer" w:date="2020-10-24T13:13:00Z">
        <w:r w:rsidR="000152B3">
          <w:rPr>
            <w:rFonts w:asciiTheme="minorHAnsi" w:eastAsia="David Libre" w:hAnsiTheme="minorHAnsi" w:cstheme="minorHAnsi"/>
            <w:sz w:val="24"/>
            <w:szCs w:val="24"/>
            <w:rtl/>
          </w:rPr>
          <w:t>על ידי</w:t>
        </w:r>
      </w:ins>
      <w:r w:rsidR="00E72A6A" w:rsidRPr="00251A3D">
        <w:rPr>
          <w:rFonts w:asciiTheme="minorHAnsi" w:eastAsia="David Libre" w:hAnsiTheme="minorHAnsi" w:cstheme="minorHAnsi"/>
          <w:sz w:val="24"/>
          <w:szCs w:val="24"/>
          <w:rtl/>
        </w:rPr>
        <w:t xml:space="preserve"> </w:t>
      </w:r>
      <w:r w:rsidR="00486BD6">
        <w:rPr>
          <w:rFonts w:asciiTheme="minorHAnsi" w:eastAsia="David Libre" w:hAnsiTheme="minorHAnsi" w:cstheme="minorHAnsi" w:hint="cs"/>
          <w:sz w:val="24"/>
          <w:szCs w:val="24"/>
          <w:rtl/>
        </w:rPr>
        <w:t>ניתוח</w:t>
      </w:r>
      <w:r w:rsidR="00E72A6A" w:rsidRPr="00251A3D">
        <w:rPr>
          <w:rFonts w:asciiTheme="minorHAnsi" w:eastAsia="David Libre" w:hAnsiTheme="minorHAnsi" w:cstheme="minorHAnsi"/>
          <w:sz w:val="24"/>
          <w:szCs w:val="24"/>
          <w:rtl/>
        </w:rPr>
        <w:t xml:space="preserve"> המקרה הגרוע עבור אלגוריתם בעל גבול בודד</w:t>
      </w:r>
      <w:r w:rsidR="0006712E" w:rsidRPr="00251A3D">
        <w:rPr>
          <w:rFonts w:asciiTheme="minorHAnsi" w:eastAsia="David Libre" w:hAnsiTheme="minorHAnsi" w:cstheme="minorHAnsi" w:hint="cs"/>
          <w:sz w:val="24"/>
          <w:szCs w:val="24"/>
          <w:rtl/>
        </w:rPr>
        <w:t xml:space="preserve"> </w:t>
      </w:r>
      <w:r w:rsidR="00E72A6A" w:rsidRPr="00251A3D">
        <w:rPr>
          <w:rFonts w:asciiTheme="minorHAnsi" w:eastAsia="David Libre" w:hAnsiTheme="minorHAnsi" w:cstheme="minorHAnsi"/>
          <w:sz w:val="24"/>
          <w:szCs w:val="24"/>
          <w:rtl/>
        </w:rPr>
        <w:t>(</w:t>
      </w:r>
      <w:r w:rsidR="005506C5">
        <w:rPr>
          <w:rFonts w:asciiTheme="minorHAnsi" w:eastAsia="David Libre" w:hAnsiTheme="minorHAnsi" w:cstheme="minorHAnsi" w:hint="cs"/>
          <w:sz w:val="24"/>
          <w:szCs w:val="24"/>
          <w:rtl/>
        </w:rPr>
        <w:t>על אף של</w:t>
      </w:r>
      <w:r w:rsidR="00E72A6A" w:rsidRPr="00251A3D">
        <w:rPr>
          <w:rFonts w:asciiTheme="minorHAnsi" w:eastAsia="David Libre" w:hAnsiTheme="minorHAnsi" w:cstheme="minorHAnsi"/>
          <w:sz w:val="24"/>
          <w:szCs w:val="24"/>
          <w:rtl/>
        </w:rPr>
        <w:t xml:space="preserve">אלפא בטא גבול עליון ותחתון). הנחה זו נכונה מאחר והחיתוכים שמתבצעים בשיטה זו מוכלים באלו שמבצע אלגוריתם האלפא בטא ומאחר </w:t>
      </w:r>
      <w:r w:rsidR="00AC07E6">
        <w:rPr>
          <w:rFonts w:asciiTheme="minorHAnsi" w:eastAsia="David Libre" w:hAnsiTheme="minorHAnsi" w:cstheme="minorHAnsi" w:hint="cs"/>
          <w:sz w:val="24"/>
          <w:szCs w:val="24"/>
          <w:rtl/>
        </w:rPr>
        <w:t>ולא מבוצעים</w:t>
      </w:r>
      <w:r w:rsidR="00E72A6A" w:rsidRPr="00251A3D">
        <w:rPr>
          <w:rFonts w:asciiTheme="minorHAnsi" w:eastAsia="David Libre" w:hAnsiTheme="minorHAnsi" w:cstheme="minorHAnsi"/>
          <w:sz w:val="24"/>
          <w:szCs w:val="24"/>
          <w:rtl/>
        </w:rPr>
        <w:t xml:space="preserve"> חיתוכים לעומק</w:t>
      </w:r>
      <w:r w:rsidR="00486BD6">
        <w:rPr>
          <w:rFonts w:asciiTheme="minorHAnsi" w:eastAsia="David Libre" w:hAnsiTheme="minorHAnsi" w:cstheme="minorHAnsi" w:hint="cs"/>
          <w:sz w:val="24"/>
          <w:szCs w:val="24"/>
          <w:rtl/>
        </w:rPr>
        <w:t>.</w:t>
      </w:r>
      <w:r w:rsidR="00E72A6A" w:rsidRPr="00251A3D">
        <w:rPr>
          <w:rFonts w:asciiTheme="minorHAnsi" w:eastAsia="David Libre" w:hAnsiTheme="minorHAnsi" w:cstheme="minorHAnsi"/>
          <w:sz w:val="24"/>
          <w:szCs w:val="24"/>
          <w:rtl/>
        </w:rPr>
        <w:t xml:space="preserve"> </w:t>
      </w:r>
    </w:p>
    <w:p w14:paraId="31F5E472" w14:textId="22A71719" w:rsidR="00E72A6A" w:rsidRDefault="007A5752" w:rsidP="006E6F8C">
      <w:pPr>
        <w:spacing w:after="0" w:line="240" w:lineRule="auto"/>
        <w:ind w:firstLine="360"/>
        <w:rPr>
          <w:rFonts w:asciiTheme="minorHAnsi" w:eastAsia="David Libre" w:hAnsiTheme="minorHAnsi" w:cstheme="minorHAnsi"/>
          <w:sz w:val="24"/>
          <w:szCs w:val="24"/>
          <w:rtl/>
        </w:rPr>
      </w:pPr>
      <w:r>
        <w:rPr>
          <w:rFonts w:asciiTheme="minorHAnsi" w:eastAsia="David Libre" w:hAnsiTheme="minorHAnsi" w:cstheme="minorHAnsi" w:hint="cs"/>
          <w:sz w:val="24"/>
          <w:szCs w:val="24"/>
          <w:rtl/>
        </w:rPr>
        <w:t>בסיכום המאמר מציינים החוקרים</w:t>
      </w:r>
      <w:r w:rsidR="00E72A6A" w:rsidRPr="00251A3D">
        <w:rPr>
          <w:rFonts w:asciiTheme="minorHAnsi" w:eastAsia="David Libre" w:hAnsiTheme="minorHAnsi" w:cstheme="minorHAnsi"/>
          <w:sz w:val="24"/>
          <w:szCs w:val="24"/>
          <w:rtl/>
        </w:rPr>
        <w:t xml:space="preserve"> </w:t>
      </w:r>
      <w:r w:rsidR="0006712E" w:rsidRPr="00251A3D">
        <w:rPr>
          <w:rFonts w:asciiTheme="minorHAnsi" w:eastAsia="David Libre" w:hAnsiTheme="minorHAnsi" w:cstheme="minorHAnsi" w:hint="cs"/>
          <w:sz w:val="24"/>
          <w:szCs w:val="24"/>
          <w:rtl/>
        </w:rPr>
        <w:t>כי</w:t>
      </w:r>
      <w:r w:rsidR="009A0ACE" w:rsidRPr="009A0ACE">
        <w:rPr>
          <w:rFonts w:asciiTheme="minorHAnsi" w:eastAsia="David Libre" w:hAnsiTheme="minorHAnsi" w:cstheme="minorHAnsi"/>
          <w:sz w:val="24"/>
          <w:szCs w:val="24"/>
          <w:rtl/>
        </w:rPr>
        <w:t xml:space="preserve"> </w:t>
      </w:r>
      <w:r w:rsidR="009A0ACE" w:rsidRPr="00251A3D">
        <w:rPr>
          <w:rFonts w:asciiTheme="minorHAnsi" w:eastAsia="David Libre" w:hAnsiTheme="minorHAnsi" w:cstheme="minorHAnsi"/>
          <w:sz w:val="24"/>
          <w:szCs w:val="24"/>
          <w:rtl/>
        </w:rPr>
        <w:t>חוזקו</w:t>
      </w:r>
      <w:r w:rsidR="009A0ACE">
        <w:rPr>
          <w:rFonts w:asciiTheme="minorHAnsi" w:eastAsia="David Libre" w:hAnsiTheme="minorHAnsi" w:cstheme="minorHAnsi" w:hint="cs"/>
          <w:sz w:val="24"/>
          <w:szCs w:val="24"/>
          <w:rtl/>
        </w:rPr>
        <w:t xml:space="preserve"> של אלגוריתם אלפא בטא הוא בכך</w:t>
      </w:r>
      <w:r w:rsidR="009A0ACE" w:rsidRPr="00251A3D">
        <w:rPr>
          <w:rFonts w:asciiTheme="minorHAnsi" w:eastAsia="David Libre" w:hAnsiTheme="minorHAnsi" w:cstheme="minorHAnsi"/>
          <w:sz w:val="24"/>
          <w:szCs w:val="24"/>
          <w:rtl/>
        </w:rPr>
        <w:t xml:space="preserve"> </w:t>
      </w:r>
      <w:r w:rsidR="005D51ED">
        <w:rPr>
          <w:rFonts w:asciiTheme="minorHAnsi" w:eastAsia="David Libre" w:hAnsiTheme="minorHAnsi" w:cstheme="minorHAnsi" w:hint="cs"/>
          <w:sz w:val="24"/>
          <w:szCs w:val="24"/>
          <w:rtl/>
        </w:rPr>
        <w:t>שהנחות המקרה הגרוע</w:t>
      </w:r>
      <w:r w:rsidR="009A0ACE" w:rsidRPr="00251A3D">
        <w:rPr>
          <w:rFonts w:asciiTheme="minorHAnsi" w:eastAsia="David Libre" w:hAnsiTheme="minorHAnsi" w:cstheme="minorHAnsi"/>
          <w:sz w:val="24"/>
          <w:szCs w:val="24"/>
          <w:rtl/>
        </w:rPr>
        <w:t xml:space="preserve"> אינן מתקיימות</w:t>
      </w:r>
      <w:r w:rsidR="005D51ED">
        <w:rPr>
          <w:rFonts w:asciiTheme="minorHAnsi" w:eastAsia="David Libre" w:hAnsiTheme="minorHAnsi" w:cstheme="minorHAnsi" w:hint="cs"/>
          <w:sz w:val="24"/>
          <w:szCs w:val="24"/>
          <w:rtl/>
        </w:rPr>
        <w:t>,</w:t>
      </w:r>
      <w:r w:rsidR="00820D90">
        <w:rPr>
          <w:rFonts w:asciiTheme="minorHAnsi" w:eastAsia="David Libre" w:hAnsiTheme="minorHAnsi" w:cstheme="minorHAnsi" w:hint="cs"/>
          <w:sz w:val="24"/>
          <w:szCs w:val="24"/>
          <w:rtl/>
        </w:rPr>
        <w:t xml:space="preserve"> אך גם תחת הנחות אלו האלגוריתם</w:t>
      </w:r>
      <w:r w:rsidR="00E72A6A" w:rsidRPr="00251A3D">
        <w:rPr>
          <w:rFonts w:asciiTheme="minorHAnsi" w:eastAsia="David Libre" w:hAnsiTheme="minorHAnsi" w:cstheme="minorHAnsi"/>
          <w:sz w:val="24"/>
          <w:szCs w:val="24"/>
          <w:rtl/>
        </w:rPr>
        <w:t xml:space="preserve"> עדיין יעיל ביחס לחיפוש נאיבי</w:t>
      </w:r>
      <w:r w:rsidR="00820D90">
        <w:rPr>
          <w:rFonts w:asciiTheme="minorHAnsi" w:eastAsia="David Libre" w:hAnsiTheme="minorHAnsi" w:cstheme="minorHAnsi" w:hint="cs"/>
          <w:sz w:val="24"/>
          <w:szCs w:val="24"/>
          <w:rtl/>
        </w:rPr>
        <w:t>. כמו כן מראים החוקרים כי הא</w:t>
      </w:r>
      <w:r w:rsidR="00E72A6A" w:rsidRPr="00251A3D">
        <w:rPr>
          <w:rFonts w:asciiTheme="minorHAnsi" w:eastAsia="David Libre" w:hAnsiTheme="minorHAnsi" w:cstheme="minorHAnsi"/>
          <w:sz w:val="24"/>
          <w:szCs w:val="24"/>
          <w:rtl/>
        </w:rPr>
        <w:t>לגורית</w:t>
      </w:r>
      <w:r w:rsidR="008573B1">
        <w:rPr>
          <w:rFonts w:asciiTheme="minorHAnsi" w:eastAsia="David Libre" w:hAnsiTheme="minorHAnsi" w:cstheme="minorHAnsi" w:hint="cs"/>
          <w:sz w:val="24"/>
          <w:szCs w:val="24"/>
          <w:rtl/>
        </w:rPr>
        <w:t>ם</w:t>
      </w:r>
      <w:r w:rsidR="00E72A6A" w:rsidRPr="00251A3D">
        <w:rPr>
          <w:rFonts w:asciiTheme="minorHAnsi" w:eastAsia="David Libre" w:hAnsiTheme="minorHAnsi" w:cstheme="minorHAnsi"/>
          <w:sz w:val="24"/>
          <w:szCs w:val="24"/>
          <w:rtl/>
        </w:rPr>
        <w:t xml:space="preserve"> </w:t>
      </w:r>
      <w:r w:rsidR="00820D90">
        <w:rPr>
          <w:rFonts w:asciiTheme="minorHAnsi" w:eastAsia="David Libre" w:hAnsiTheme="minorHAnsi" w:cstheme="minorHAnsi" w:hint="cs"/>
          <w:sz w:val="24"/>
          <w:szCs w:val="24"/>
          <w:rtl/>
        </w:rPr>
        <w:t xml:space="preserve">יעיל יותר </w:t>
      </w:r>
      <w:r w:rsidR="00E72A6A" w:rsidRPr="00251A3D">
        <w:rPr>
          <w:rFonts w:asciiTheme="minorHAnsi" w:eastAsia="David Libre" w:hAnsiTheme="minorHAnsi" w:cstheme="minorHAnsi"/>
          <w:sz w:val="24"/>
          <w:szCs w:val="24"/>
          <w:rtl/>
        </w:rPr>
        <w:t xml:space="preserve">במצב בו קיימת תלות בין מהלכים אל מול אי תלות מוחלטת. </w:t>
      </w:r>
    </w:p>
    <w:p w14:paraId="7F2DF09F" w14:textId="4FC0B8EB" w:rsidR="008573B1" w:rsidRPr="00251A3D" w:rsidRDefault="008573B1" w:rsidP="006E6F8C">
      <w:pPr>
        <w:spacing w:after="0" w:line="240" w:lineRule="auto"/>
        <w:ind w:firstLine="360"/>
        <w:rPr>
          <w:rFonts w:asciiTheme="minorHAnsi" w:eastAsia="David Libre" w:hAnsiTheme="minorHAnsi" w:cstheme="minorHAnsi"/>
          <w:sz w:val="24"/>
          <w:szCs w:val="24"/>
          <w:rtl/>
        </w:rPr>
      </w:pPr>
      <w:r>
        <w:rPr>
          <w:rFonts w:asciiTheme="minorHAnsi" w:eastAsia="David Libre" w:hAnsiTheme="minorHAnsi" w:cstheme="minorHAnsi" w:hint="cs"/>
          <w:sz w:val="24"/>
          <w:szCs w:val="24"/>
          <w:rtl/>
        </w:rPr>
        <w:t>הכרת טכניקות הגיזום השונות הכרחית במסגרת הפרוייקט אותו נציג. תחת הנחות שונות נוכל לבצע גיזומים שונים</w:t>
      </w:r>
      <w:r w:rsidR="008858A2">
        <w:rPr>
          <w:rFonts w:asciiTheme="minorHAnsi" w:eastAsia="David Libre" w:hAnsiTheme="minorHAnsi" w:cstheme="minorHAnsi" w:hint="cs"/>
          <w:sz w:val="24"/>
          <w:szCs w:val="24"/>
          <w:rtl/>
        </w:rPr>
        <w:t xml:space="preserve"> ובכך להקל על החיפוש במשחקים מרובי </w:t>
      </w:r>
      <w:r w:rsidR="00587C75">
        <w:rPr>
          <w:rFonts w:asciiTheme="minorHAnsi" w:eastAsia="David Libre" w:hAnsiTheme="minorHAnsi" w:cstheme="minorHAnsi" w:hint="cs"/>
          <w:sz w:val="24"/>
          <w:szCs w:val="24"/>
          <w:rtl/>
        </w:rPr>
        <w:t xml:space="preserve">שחקנים. פתרון </w:t>
      </w:r>
      <w:r w:rsidR="00E61895">
        <w:rPr>
          <w:rFonts w:asciiTheme="minorHAnsi" w:eastAsia="David Libre" w:hAnsiTheme="minorHAnsi" w:cstheme="minorHAnsi" w:hint="cs"/>
          <w:sz w:val="24"/>
          <w:szCs w:val="24"/>
          <w:rtl/>
        </w:rPr>
        <w:t xml:space="preserve">איכותי לחיפוש </w:t>
      </w:r>
      <w:r w:rsidR="00587C75">
        <w:rPr>
          <w:rFonts w:asciiTheme="minorHAnsi" w:eastAsia="David Libre" w:hAnsiTheme="minorHAnsi" w:cstheme="minorHAnsi" w:hint="cs"/>
          <w:sz w:val="24"/>
          <w:szCs w:val="24"/>
          <w:rtl/>
        </w:rPr>
        <w:t>תת-אופטימלי</w:t>
      </w:r>
      <w:r w:rsidR="00E61895">
        <w:rPr>
          <w:rFonts w:asciiTheme="minorHAnsi" w:eastAsia="David Libre" w:hAnsiTheme="minorHAnsi" w:cstheme="minorHAnsi" w:hint="cs"/>
          <w:sz w:val="24"/>
          <w:szCs w:val="24"/>
          <w:rtl/>
        </w:rPr>
        <w:t xml:space="preserve"> מוגבל יהיה כזה שיאפשר גיזומים רבים יותר </w:t>
      </w:r>
      <w:r w:rsidR="00204596">
        <w:rPr>
          <w:rFonts w:asciiTheme="minorHAnsi" w:eastAsia="David Libre" w:hAnsiTheme="minorHAnsi" w:cstheme="minorHAnsi" w:hint="cs"/>
          <w:sz w:val="24"/>
          <w:szCs w:val="24"/>
          <w:rtl/>
        </w:rPr>
        <w:t>גם מבלי להגדיל את הגבול</w:t>
      </w:r>
      <w:r w:rsidR="008C2050">
        <w:rPr>
          <w:rFonts w:asciiTheme="minorHAnsi" w:eastAsia="David Libre" w:hAnsiTheme="minorHAnsi" w:cstheme="minorHAnsi" w:hint="cs"/>
          <w:sz w:val="24"/>
          <w:szCs w:val="24"/>
          <w:rtl/>
        </w:rPr>
        <w:t>.</w:t>
      </w:r>
    </w:p>
    <w:p w14:paraId="5DB3DC27" w14:textId="77777777" w:rsidR="0006712E" w:rsidRPr="006E6F8C" w:rsidRDefault="0006712E" w:rsidP="006E6F8C">
      <w:pPr>
        <w:spacing w:after="0" w:line="240" w:lineRule="auto"/>
        <w:ind w:firstLine="360"/>
        <w:rPr>
          <w:rFonts w:asciiTheme="minorHAnsi" w:eastAsia="David Libre" w:hAnsiTheme="minorHAnsi" w:cstheme="minorHAnsi"/>
          <w:sz w:val="24"/>
          <w:szCs w:val="24"/>
          <w:rtl/>
        </w:rPr>
      </w:pPr>
    </w:p>
    <w:p w14:paraId="4149C1D4" w14:textId="5DF6ABA4" w:rsidR="00E72A6A" w:rsidRDefault="00E72A6A" w:rsidP="006E6F8C">
      <w:pPr>
        <w:spacing w:after="0" w:line="240" w:lineRule="auto"/>
        <w:ind w:firstLine="360"/>
        <w:rPr>
          <w:rFonts w:asciiTheme="minorHAnsi" w:eastAsia="David Libre" w:hAnsiTheme="minorHAnsi" w:cstheme="minorHAnsi"/>
          <w:sz w:val="24"/>
          <w:szCs w:val="24"/>
        </w:rPr>
      </w:pPr>
    </w:p>
    <w:p w14:paraId="5B238A78" w14:textId="7D83F9E7" w:rsidR="006E6F8C" w:rsidRDefault="006E6F8C" w:rsidP="006E6F8C">
      <w:pPr>
        <w:spacing w:after="0" w:line="240" w:lineRule="auto"/>
        <w:ind w:firstLine="360"/>
        <w:rPr>
          <w:rFonts w:asciiTheme="minorHAnsi" w:eastAsia="David Libre" w:hAnsiTheme="minorHAnsi" w:cstheme="minorHAnsi"/>
          <w:sz w:val="24"/>
          <w:szCs w:val="24"/>
        </w:rPr>
      </w:pPr>
    </w:p>
    <w:p w14:paraId="4B170ABA" w14:textId="4E036C7E" w:rsidR="006E6F8C" w:rsidRDefault="006E6F8C" w:rsidP="006E6F8C">
      <w:pPr>
        <w:spacing w:after="0" w:line="240" w:lineRule="auto"/>
        <w:ind w:firstLine="360"/>
        <w:rPr>
          <w:rFonts w:asciiTheme="minorHAnsi" w:eastAsia="David Libre" w:hAnsiTheme="minorHAnsi" w:cstheme="minorHAnsi"/>
          <w:sz w:val="24"/>
          <w:szCs w:val="24"/>
        </w:rPr>
      </w:pPr>
    </w:p>
    <w:p w14:paraId="7465FF54" w14:textId="08012664" w:rsidR="006E6F8C" w:rsidRDefault="006E6F8C" w:rsidP="006E6F8C">
      <w:pPr>
        <w:spacing w:after="0" w:line="240" w:lineRule="auto"/>
        <w:ind w:firstLine="360"/>
        <w:rPr>
          <w:rFonts w:asciiTheme="minorHAnsi" w:eastAsia="David Libre" w:hAnsiTheme="minorHAnsi" w:cstheme="minorHAnsi"/>
          <w:sz w:val="24"/>
          <w:szCs w:val="24"/>
        </w:rPr>
      </w:pPr>
    </w:p>
    <w:p w14:paraId="2F2A7AF5" w14:textId="77777777" w:rsidR="006E6F8C" w:rsidRPr="006E6F8C" w:rsidRDefault="006E6F8C" w:rsidP="006E6F8C">
      <w:pPr>
        <w:spacing w:after="0" w:line="240" w:lineRule="auto"/>
        <w:ind w:firstLine="360"/>
        <w:rPr>
          <w:rFonts w:asciiTheme="minorHAnsi" w:eastAsia="David Libre" w:hAnsiTheme="minorHAnsi" w:cstheme="minorHAnsi"/>
          <w:sz w:val="24"/>
          <w:szCs w:val="24"/>
          <w:rtl/>
        </w:rPr>
      </w:pPr>
    </w:p>
    <w:p w14:paraId="1766BA7D" w14:textId="77777777" w:rsidR="00A73CB6" w:rsidRPr="006E6F8C" w:rsidRDefault="00A73CB6" w:rsidP="006E6F8C">
      <w:pPr>
        <w:spacing w:after="0" w:line="240" w:lineRule="auto"/>
        <w:ind w:firstLine="360"/>
        <w:rPr>
          <w:rFonts w:asciiTheme="minorHAnsi" w:eastAsia="David Libre" w:hAnsiTheme="minorHAnsi" w:cstheme="minorHAnsi"/>
          <w:sz w:val="24"/>
          <w:szCs w:val="24"/>
          <w:rtl/>
        </w:rPr>
      </w:pPr>
    </w:p>
    <w:p w14:paraId="00879154" w14:textId="793C3FC1" w:rsidR="000017C6" w:rsidRPr="006E6F8C" w:rsidRDefault="00E72A6A" w:rsidP="006E6F8C">
      <w:pPr>
        <w:spacing w:after="0" w:line="240" w:lineRule="auto"/>
        <w:ind w:firstLine="360"/>
        <w:rPr>
          <w:rFonts w:asciiTheme="minorHAnsi" w:eastAsia="David Libre" w:hAnsiTheme="minorHAnsi" w:cstheme="minorHAnsi"/>
          <w:sz w:val="24"/>
          <w:szCs w:val="24"/>
          <w:rtl/>
        </w:rPr>
      </w:pPr>
      <w:r w:rsidRPr="006E6F8C">
        <w:rPr>
          <w:rFonts w:asciiTheme="minorHAnsi" w:eastAsia="David Libre" w:hAnsiTheme="minorHAnsi" w:cstheme="minorHAnsi"/>
          <w:sz w:val="24"/>
          <w:szCs w:val="24"/>
          <w:rtl/>
        </w:rPr>
        <w:t xml:space="preserve"> </w:t>
      </w:r>
    </w:p>
    <w:p w14:paraId="5245798E" w14:textId="77777777" w:rsidR="005131AB" w:rsidRDefault="005131AB" w:rsidP="005131AB">
      <w:pPr>
        <w:spacing w:line="276" w:lineRule="auto"/>
        <w:ind w:left="360"/>
        <w:rPr>
          <w:rFonts w:asciiTheme="minorHAnsi" w:eastAsia="David Libre" w:hAnsiTheme="minorHAnsi" w:cstheme="minorHAnsi"/>
          <w:sz w:val="24"/>
          <w:szCs w:val="24"/>
        </w:rPr>
      </w:pPr>
    </w:p>
    <w:p w14:paraId="7F784CB6" w14:textId="77777777" w:rsidR="00204596" w:rsidRDefault="00204596" w:rsidP="000017C6">
      <w:pPr>
        <w:spacing w:line="276" w:lineRule="auto"/>
        <w:jc w:val="center"/>
        <w:rPr>
          <w:rFonts w:asciiTheme="minorBidi" w:hAnsiTheme="minorBidi"/>
          <w:b/>
          <w:bCs/>
          <w:sz w:val="24"/>
          <w:szCs w:val="24"/>
          <w:rtl/>
        </w:rPr>
      </w:pPr>
      <w:bookmarkStart w:id="182" w:name="_Hlk52912143"/>
    </w:p>
    <w:p w14:paraId="67D7992F" w14:textId="1F5AF511" w:rsidR="000017C6" w:rsidRPr="006E6F8C" w:rsidRDefault="000017C6" w:rsidP="006E6F8C">
      <w:pPr>
        <w:spacing w:after="0" w:line="240" w:lineRule="auto"/>
        <w:jc w:val="center"/>
        <w:rPr>
          <w:rFonts w:asciiTheme="minorHAnsi" w:eastAsia="David Libre" w:hAnsiTheme="minorHAnsi" w:cstheme="minorHAnsi"/>
          <w:bCs/>
          <w:sz w:val="24"/>
          <w:szCs w:val="24"/>
          <w:rtl/>
        </w:rPr>
      </w:pPr>
      <w:bookmarkStart w:id="183" w:name="מאמר7"/>
      <w:bookmarkEnd w:id="183"/>
      <w:r w:rsidRPr="006E6F8C">
        <w:rPr>
          <w:rFonts w:asciiTheme="minorHAnsi" w:eastAsia="David Libre" w:hAnsiTheme="minorHAnsi" w:cstheme="minorHAnsi"/>
          <w:bCs/>
          <w:sz w:val="24"/>
          <w:szCs w:val="24"/>
          <w:rtl/>
        </w:rPr>
        <w:t>סיכום מאמר 7</w:t>
      </w:r>
      <w:r w:rsidRPr="006E6F8C">
        <w:rPr>
          <w:rFonts w:asciiTheme="minorHAnsi" w:eastAsia="David Libre" w:hAnsiTheme="minorHAnsi" w:cstheme="minorHAnsi" w:hint="cs"/>
          <w:bCs/>
          <w:sz w:val="24"/>
          <w:szCs w:val="24"/>
          <w:rtl/>
        </w:rPr>
        <w:t xml:space="preserve"> </w:t>
      </w:r>
      <w:r w:rsidRPr="006E6F8C">
        <w:rPr>
          <w:rFonts w:asciiTheme="minorHAnsi" w:eastAsia="David Libre" w:hAnsiTheme="minorHAnsi" w:cstheme="minorHAnsi"/>
          <w:bCs/>
          <w:sz w:val="24"/>
          <w:szCs w:val="24"/>
          <w:rtl/>
        </w:rPr>
        <w:t>–</w:t>
      </w:r>
      <w:r w:rsidRPr="006E6F8C">
        <w:rPr>
          <w:rFonts w:asciiTheme="minorHAnsi" w:eastAsia="David Libre" w:hAnsiTheme="minorHAnsi" w:cstheme="minorHAnsi" w:hint="cs"/>
          <w:bCs/>
          <w:sz w:val="24"/>
          <w:szCs w:val="24"/>
          <w:rtl/>
        </w:rPr>
        <w:t xml:space="preserve"> שילוב אסטרטגיות חיפוש עבור משחק</w:t>
      </w:r>
      <w:r w:rsidR="00D46296" w:rsidRPr="006E6F8C">
        <w:rPr>
          <w:rFonts w:asciiTheme="minorHAnsi" w:eastAsia="David Libre" w:hAnsiTheme="minorHAnsi" w:cstheme="minorHAnsi" w:hint="cs"/>
          <w:bCs/>
          <w:sz w:val="24"/>
          <w:szCs w:val="24"/>
          <w:rtl/>
        </w:rPr>
        <w:t>ים</w:t>
      </w:r>
      <w:r w:rsidRPr="006E6F8C">
        <w:rPr>
          <w:rFonts w:asciiTheme="minorHAnsi" w:eastAsia="David Libre" w:hAnsiTheme="minorHAnsi" w:cstheme="minorHAnsi" w:hint="cs"/>
          <w:bCs/>
          <w:sz w:val="24"/>
          <w:szCs w:val="24"/>
          <w:rtl/>
        </w:rPr>
        <w:t xml:space="preserve"> מרוב</w:t>
      </w:r>
      <w:r w:rsidR="00D46296" w:rsidRPr="006E6F8C">
        <w:rPr>
          <w:rFonts w:asciiTheme="minorHAnsi" w:eastAsia="David Libre" w:hAnsiTheme="minorHAnsi" w:cstheme="minorHAnsi" w:hint="cs"/>
          <w:bCs/>
          <w:sz w:val="24"/>
          <w:szCs w:val="24"/>
          <w:rtl/>
        </w:rPr>
        <w:t>י</w:t>
      </w:r>
      <w:r w:rsidRPr="006E6F8C">
        <w:rPr>
          <w:rFonts w:asciiTheme="minorHAnsi" w:eastAsia="David Libre" w:hAnsiTheme="minorHAnsi" w:cstheme="minorHAnsi" w:hint="cs"/>
          <w:bCs/>
          <w:sz w:val="24"/>
          <w:szCs w:val="24"/>
          <w:rtl/>
        </w:rPr>
        <w:t xml:space="preserve"> שחקנים</w:t>
      </w:r>
    </w:p>
    <w:p w14:paraId="57EC5F9B" w14:textId="7812950A" w:rsidR="00383001" w:rsidRDefault="00383001" w:rsidP="006E6F8C">
      <w:pPr>
        <w:spacing w:after="0" w:line="240" w:lineRule="auto"/>
        <w:jc w:val="center"/>
        <w:rPr>
          <w:rFonts w:asciiTheme="minorHAnsi" w:eastAsia="David Libre" w:hAnsiTheme="minorHAnsi" w:cstheme="minorHAnsi"/>
          <w:bCs/>
          <w:sz w:val="24"/>
          <w:szCs w:val="24"/>
        </w:rPr>
      </w:pPr>
      <w:r w:rsidRPr="006E6F8C">
        <w:rPr>
          <w:rFonts w:asciiTheme="minorHAnsi" w:eastAsia="David Libre" w:hAnsiTheme="minorHAnsi" w:cstheme="minorHAnsi"/>
          <w:bCs/>
          <w:sz w:val="24"/>
          <w:szCs w:val="24"/>
        </w:rPr>
        <w:t>Mixing Search Stra</w:t>
      </w:r>
      <w:r w:rsidR="00B53BFE" w:rsidRPr="006E6F8C">
        <w:rPr>
          <w:rFonts w:asciiTheme="minorHAnsi" w:eastAsia="David Libre" w:hAnsiTheme="minorHAnsi" w:cstheme="minorHAnsi"/>
          <w:bCs/>
          <w:sz w:val="24"/>
          <w:szCs w:val="24"/>
        </w:rPr>
        <w:t>tegies for Multi-Player Games</w:t>
      </w:r>
      <w:r w:rsidRPr="006E6F8C">
        <w:rPr>
          <w:rFonts w:asciiTheme="minorHAnsi" w:eastAsia="David Libre" w:hAnsiTheme="minorHAnsi" w:cstheme="minorHAnsi"/>
          <w:bCs/>
          <w:sz w:val="24"/>
          <w:szCs w:val="24"/>
        </w:rPr>
        <w:t xml:space="preserve"> [</w:t>
      </w:r>
      <w:r w:rsidR="00B53BFE" w:rsidRPr="006E6F8C">
        <w:rPr>
          <w:rFonts w:asciiTheme="minorHAnsi" w:eastAsia="David Libre" w:hAnsiTheme="minorHAnsi" w:cstheme="minorHAnsi"/>
          <w:bCs/>
          <w:sz w:val="24"/>
          <w:szCs w:val="24"/>
        </w:rPr>
        <w:t>Zuckerman</w:t>
      </w:r>
      <w:r w:rsidRPr="006E6F8C">
        <w:rPr>
          <w:rFonts w:asciiTheme="minorHAnsi" w:eastAsia="David Libre" w:hAnsiTheme="minorHAnsi" w:cstheme="minorHAnsi"/>
          <w:bCs/>
          <w:sz w:val="24"/>
          <w:szCs w:val="24"/>
        </w:rPr>
        <w:t xml:space="preserve"> et al., </w:t>
      </w:r>
      <w:r w:rsidR="00CC536A" w:rsidRPr="006E6F8C">
        <w:rPr>
          <w:rFonts w:asciiTheme="minorHAnsi" w:eastAsia="David Libre" w:hAnsiTheme="minorHAnsi" w:cstheme="minorHAnsi"/>
          <w:bCs/>
          <w:sz w:val="24"/>
          <w:szCs w:val="24"/>
        </w:rPr>
        <w:t>2009</w:t>
      </w:r>
      <w:r w:rsidRPr="006E6F8C">
        <w:rPr>
          <w:rFonts w:asciiTheme="minorHAnsi" w:eastAsia="David Libre" w:hAnsiTheme="minorHAnsi" w:cstheme="minorHAnsi"/>
          <w:bCs/>
          <w:sz w:val="24"/>
          <w:szCs w:val="24"/>
        </w:rPr>
        <w:t>]</w:t>
      </w:r>
    </w:p>
    <w:p w14:paraId="7BECA362" w14:textId="46C012AD" w:rsidR="006E6F8C" w:rsidDel="00262625" w:rsidRDefault="006E6F8C" w:rsidP="006E6F8C">
      <w:pPr>
        <w:spacing w:after="0" w:line="240" w:lineRule="auto"/>
        <w:ind w:firstLine="360"/>
        <w:rPr>
          <w:del w:id="184" w:author="Nagar, Omer" w:date="2020-10-24T13:09:00Z"/>
          <w:rFonts w:asciiTheme="minorHAnsi" w:eastAsia="David Libre" w:hAnsiTheme="minorHAnsi" w:cstheme="minorHAnsi"/>
          <w:sz w:val="24"/>
          <w:szCs w:val="24"/>
          <w:rtl/>
        </w:rPr>
      </w:pPr>
    </w:p>
    <w:bookmarkEnd w:id="182"/>
    <w:p w14:paraId="272590B8" w14:textId="77777777" w:rsidR="00262625" w:rsidRDefault="00262625" w:rsidP="00262625">
      <w:pPr>
        <w:spacing w:after="0" w:line="240" w:lineRule="auto"/>
        <w:rPr>
          <w:ins w:id="185" w:author="Nagar, Omer" w:date="2020-10-24T13:09:00Z"/>
          <w:rFonts w:asciiTheme="minorHAnsi" w:eastAsia="David Libre" w:hAnsiTheme="minorHAnsi" w:cstheme="minorHAnsi"/>
          <w:bCs/>
          <w:sz w:val="24"/>
          <w:szCs w:val="24"/>
          <w:rtl/>
        </w:rPr>
      </w:pPr>
    </w:p>
    <w:p w14:paraId="551C9CFB" w14:textId="037E80F3" w:rsidR="000017C6" w:rsidRPr="00F11448" w:rsidRDefault="000017C6">
      <w:pPr>
        <w:spacing w:after="0" w:line="240" w:lineRule="auto"/>
        <w:rPr>
          <w:rFonts w:asciiTheme="minorHAnsi" w:eastAsia="David Libre" w:hAnsiTheme="minorHAnsi" w:cstheme="minorHAnsi"/>
          <w:sz w:val="24"/>
          <w:szCs w:val="24"/>
          <w:rtl/>
        </w:rPr>
        <w:pPrChange w:id="186" w:author="Nagar, Omer" w:date="2020-10-24T13:09:00Z">
          <w:pPr>
            <w:spacing w:after="0" w:line="240" w:lineRule="auto"/>
            <w:ind w:firstLine="360"/>
          </w:pPr>
        </w:pPrChange>
      </w:pPr>
      <w:r w:rsidRPr="00F11448">
        <w:rPr>
          <w:rFonts w:asciiTheme="minorHAnsi" w:eastAsia="David Libre" w:hAnsiTheme="minorHAnsi" w:cstheme="minorHAnsi"/>
          <w:sz w:val="24"/>
          <w:szCs w:val="24"/>
          <w:rtl/>
        </w:rPr>
        <w:t>המאמר עוסק ב</w:t>
      </w:r>
      <w:r w:rsidR="00AF1B81">
        <w:rPr>
          <w:rFonts w:asciiTheme="minorHAnsi" w:eastAsia="David Libre" w:hAnsiTheme="minorHAnsi" w:cstheme="minorHAnsi" w:hint="cs"/>
          <w:sz w:val="24"/>
          <w:szCs w:val="24"/>
          <w:rtl/>
        </w:rPr>
        <w:t xml:space="preserve">פיתוח </w:t>
      </w:r>
      <w:r w:rsidRPr="00F11448">
        <w:rPr>
          <w:rFonts w:asciiTheme="minorHAnsi" w:eastAsia="David Libre" w:hAnsiTheme="minorHAnsi" w:cstheme="minorHAnsi"/>
          <w:sz w:val="24"/>
          <w:szCs w:val="24"/>
          <w:rtl/>
        </w:rPr>
        <w:t xml:space="preserve">אלגוריתם </w:t>
      </w:r>
      <w:r w:rsidR="00AD6454">
        <w:rPr>
          <w:rFonts w:asciiTheme="minorHAnsi" w:eastAsia="David Libre" w:hAnsiTheme="minorHAnsi" w:cstheme="minorHAnsi" w:hint="cs"/>
          <w:sz w:val="24"/>
          <w:szCs w:val="24"/>
          <w:rtl/>
        </w:rPr>
        <w:t xml:space="preserve">משולב </w:t>
      </w:r>
      <w:r w:rsidRPr="00F11448">
        <w:rPr>
          <w:rFonts w:asciiTheme="minorHAnsi" w:eastAsia="David Libre" w:hAnsiTheme="minorHAnsi" w:cstheme="minorHAnsi"/>
          <w:sz w:val="24"/>
          <w:szCs w:val="24"/>
          <w:rtl/>
        </w:rPr>
        <w:t>לבעי</w:t>
      </w:r>
      <w:r w:rsidR="009E3FE2" w:rsidRPr="00F11448">
        <w:rPr>
          <w:rFonts w:asciiTheme="minorHAnsi" w:eastAsia="David Libre" w:hAnsiTheme="minorHAnsi" w:cstheme="minorHAnsi" w:hint="cs"/>
          <w:sz w:val="24"/>
          <w:szCs w:val="24"/>
          <w:rtl/>
        </w:rPr>
        <w:t>ית</w:t>
      </w:r>
      <w:r w:rsidRPr="00F11448">
        <w:rPr>
          <w:rFonts w:asciiTheme="minorHAnsi" w:eastAsia="David Libre" w:hAnsiTheme="minorHAnsi" w:cstheme="minorHAnsi"/>
          <w:sz w:val="24"/>
          <w:szCs w:val="24"/>
          <w:rtl/>
        </w:rPr>
        <w:t xml:space="preserve"> חיפוש בעץ משחק מרובה משתתפים בעל מנצח בודד וללא מדרוג בין המפסידים. האלגוריתם בנוי ממספר אלגוריתמים שונים מוכרים לבעיה זו ופועל בצורה כזו שמנצל את ההנחות עליהם כל אלגוריתם בנוי בשלב במשחק בו הנחות אלה אכן מתקיימות.</w:t>
      </w:r>
    </w:p>
    <w:p w14:paraId="45BF1B28" w14:textId="0E33AB0E" w:rsidR="000017C6" w:rsidRPr="00F11448" w:rsidRDefault="000A1F19" w:rsidP="006E6F8C">
      <w:pPr>
        <w:spacing w:after="0" w:line="240" w:lineRule="auto"/>
        <w:ind w:firstLine="360"/>
        <w:rPr>
          <w:rFonts w:asciiTheme="minorHAnsi" w:eastAsia="David Libre" w:hAnsiTheme="minorHAnsi" w:cstheme="minorHAnsi"/>
          <w:sz w:val="24"/>
          <w:szCs w:val="24"/>
          <w:rtl/>
        </w:rPr>
      </w:pPr>
      <w:r>
        <w:rPr>
          <w:rFonts w:asciiTheme="minorHAnsi" w:eastAsia="David Libre" w:hAnsiTheme="minorHAnsi" w:cstheme="minorHAnsi"/>
          <w:sz w:val="24"/>
          <w:szCs w:val="24"/>
          <w:rtl/>
        </w:rPr>
        <w:tab/>
      </w:r>
      <w:del w:id="187" w:author="Nagar, Omer" w:date="2020-10-24T13:12:00Z">
        <w:r w:rsidDel="000152B3">
          <w:rPr>
            <w:rFonts w:asciiTheme="minorHAnsi" w:eastAsia="David Libre" w:hAnsiTheme="minorHAnsi" w:cstheme="minorHAnsi" w:hint="cs"/>
            <w:sz w:val="24"/>
            <w:szCs w:val="24"/>
            <w:rtl/>
          </w:rPr>
          <w:delText>ע"פ</w:delText>
        </w:r>
      </w:del>
      <w:ins w:id="188" w:author="Nagar, Omer" w:date="2020-10-24T13:12:00Z">
        <w:r w:rsidR="000152B3">
          <w:rPr>
            <w:rFonts w:asciiTheme="minorHAnsi" w:eastAsia="David Libre" w:hAnsiTheme="minorHAnsi" w:cstheme="minorHAnsi" w:hint="cs"/>
            <w:sz w:val="24"/>
            <w:szCs w:val="24"/>
            <w:rtl/>
          </w:rPr>
          <w:t>על פי</w:t>
        </w:r>
      </w:ins>
      <w:r>
        <w:rPr>
          <w:rFonts w:asciiTheme="minorHAnsi" w:eastAsia="David Libre" w:hAnsiTheme="minorHAnsi" w:cstheme="minorHAnsi" w:hint="cs"/>
          <w:sz w:val="24"/>
          <w:szCs w:val="24"/>
          <w:rtl/>
        </w:rPr>
        <w:t xml:space="preserve"> האלגוריתם החדש - </w:t>
      </w:r>
      <w:r w:rsidRPr="00F11448">
        <w:rPr>
          <w:rFonts w:asciiTheme="minorHAnsi" w:eastAsia="David Libre" w:hAnsiTheme="minorHAnsi" w:cstheme="minorHAnsi"/>
          <w:sz w:val="24"/>
          <w:szCs w:val="24"/>
        </w:rPr>
        <w:t>MP Mix</w:t>
      </w:r>
      <w:r>
        <w:rPr>
          <w:rFonts w:asciiTheme="minorHAnsi" w:eastAsia="David Libre" w:hAnsiTheme="minorHAnsi" w:cstheme="minorHAnsi" w:hint="cs"/>
          <w:sz w:val="24"/>
          <w:szCs w:val="24"/>
          <w:rtl/>
        </w:rPr>
        <w:t xml:space="preserve">, </w:t>
      </w:r>
      <w:r w:rsidR="00321F5E">
        <w:rPr>
          <w:rFonts w:asciiTheme="minorHAnsi" w:eastAsia="David Libre" w:hAnsiTheme="minorHAnsi" w:cstheme="minorHAnsi" w:hint="cs"/>
          <w:sz w:val="24"/>
          <w:szCs w:val="24"/>
          <w:rtl/>
        </w:rPr>
        <w:t xml:space="preserve">בכל תור שחקן המקסימום </w:t>
      </w:r>
      <w:r w:rsidR="00E675EE">
        <w:rPr>
          <w:rFonts w:asciiTheme="minorHAnsi" w:eastAsia="David Libre" w:hAnsiTheme="minorHAnsi" w:cstheme="minorHAnsi" w:hint="cs"/>
          <w:sz w:val="24"/>
          <w:szCs w:val="24"/>
          <w:rtl/>
        </w:rPr>
        <w:t>יבחר באחת משלוש האסטרטגיות הבאות</w:t>
      </w:r>
      <w:r w:rsidR="00C011E8">
        <w:rPr>
          <w:rFonts w:asciiTheme="minorHAnsi" w:eastAsia="David Libre" w:hAnsiTheme="minorHAnsi" w:cstheme="minorHAnsi" w:hint="cs"/>
          <w:sz w:val="24"/>
          <w:szCs w:val="24"/>
          <w:rtl/>
        </w:rPr>
        <w:t>-</w:t>
      </w:r>
    </w:p>
    <w:p w14:paraId="4F819C6E" w14:textId="179C441A" w:rsidR="000017C6" w:rsidRPr="00F11448" w:rsidRDefault="000017C6" w:rsidP="006E6F8C">
      <w:pPr>
        <w:spacing w:after="0" w:line="240" w:lineRule="auto"/>
        <w:ind w:firstLine="360"/>
        <w:rPr>
          <w:rFonts w:asciiTheme="minorHAnsi" w:eastAsia="David Libre" w:hAnsiTheme="minorHAnsi" w:cstheme="minorHAnsi"/>
          <w:sz w:val="24"/>
          <w:szCs w:val="24"/>
        </w:rPr>
      </w:pPr>
      <w:proofErr w:type="spellStart"/>
      <w:r w:rsidRPr="00F11448">
        <w:rPr>
          <w:rFonts w:asciiTheme="minorHAnsi" w:eastAsia="David Libre" w:hAnsiTheme="minorHAnsi" w:cstheme="minorHAnsi"/>
          <w:sz w:val="24"/>
          <w:szCs w:val="24"/>
        </w:rPr>
        <w:t>MaxN</w:t>
      </w:r>
      <w:proofErr w:type="spellEnd"/>
      <w:r w:rsidRPr="00F11448">
        <w:rPr>
          <w:rFonts w:asciiTheme="minorHAnsi" w:eastAsia="David Libre" w:hAnsiTheme="minorHAnsi" w:cstheme="minorHAnsi"/>
          <w:sz w:val="24"/>
          <w:szCs w:val="24"/>
          <w:rtl/>
        </w:rPr>
        <w:t>- ערכו של כל קודקוד בעץ המשחק מיוצג באמצעות וקטור של ערכים באורך מספר המשתתפים כך שכל כניסה בוקטור מייצגת</w:t>
      </w:r>
      <w:r w:rsidR="00B247B8" w:rsidRPr="00F11448">
        <w:rPr>
          <w:rFonts w:asciiTheme="minorHAnsi" w:eastAsia="David Libre" w:hAnsiTheme="minorHAnsi" w:cstheme="minorHAnsi" w:hint="cs"/>
          <w:sz w:val="24"/>
          <w:szCs w:val="24"/>
          <w:rtl/>
        </w:rPr>
        <w:t xml:space="preserve"> את ערך המצב הנתון עבור ה</w:t>
      </w:r>
      <w:r w:rsidRPr="00F11448">
        <w:rPr>
          <w:rFonts w:asciiTheme="minorHAnsi" w:eastAsia="David Libre" w:hAnsiTheme="minorHAnsi" w:cstheme="minorHAnsi"/>
          <w:sz w:val="24"/>
          <w:szCs w:val="24"/>
          <w:rtl/>
        </w:rPr>
        <w:t>משתתף, ומניח שכל משתתף בתורו מנסה למקסם את הניקוד של עצמו.</w:t>
      </w:r>
    </w:p>
    <w:p w14:paraId="3A5B0C11" w14:textId="46C0D9CF" w:rsidR="000017C6" w:rsidRPr="00F11448" w:rsidRDefault="000017C6" w:rsidP="006E6F8C">
      <w:pPr>
        <w:spacing w:after="0" w:line="240" w:lineRule="auto"/>
        <w:ind w:firstLine="360"/>
        <w:rPr>
          <w:rFonts w:asciiTheme="minorHAnsi" w:eastAsia="David Libre" w:hAnsiTheme="minorHAnsi" w:cstheme="minorHAnsi"/>
          <w:sz w:val="24"/>
          <w:szCs w:val="24"/>
        </w:rPr>
      </w:pPr>
      <w:r w:rsidRPr="00F11448">
        <w:rPr>
          <w:rFonts w:asciiTheme="minorHAnsi" w:eastAsia="David Libre" w:hAnsiTheme="minorHAnsi" w:cstheme="minorHAnsi"/>
          <w:sz w:val="24"/>
          <w:szCs w:val="24"/>
        </w:rPr>
        <w:t>Paranoid</w:t>
      </w:r>
      <w:r w:rsidRPr="00F11448">
        <w:rPr>
          <w:rFonts w:asciiTheme="minorHAnsi" w:eastAsia="David Libre" w:hAnsiTheme="minorHAnsi" w:cstheme="minorHAnsi"/>
          <w:sz w:val="24"/>
          <w:szCs w:val="24"/>
          <w:rtl/>
        </w:rPr>
        <w:t xml:space="preserve">- ערכו של כל קודקוד בעץ מיוצג </w:t>
      </w:r>
      <w:del w:id="189" w:author="Nagar, Omer" w:date="2020-10-24T13:13:00Z">
        <w:r w:rsidRPr="00F11448" w:rsidDel="000152B3">
          <w:rPr>
            <w:rFonts w:asciiTheme="minorHAnsi" w:eastAsia="David Libre" w:hAnsiTheme="minorHAnsi" w:cstheme="minorHAnsi"/>
            <w:sz w:val="24"/>
            <w:szCs w:val="24"/>
            <w:rtl/>
          </w:rPr>
          <w:delText>ע"י</w:delText>
        </w:r>
      </w:del>
      <w:ins w:id="190" w:author="Nagar, Omer" w:date="2020-10-24T13:13:00Z">
        <w:r w:rsidR="000152B3">
          <w:rPr>
            <w:rFonts w:asciiTheme="minorHAnsi" w:eastAsia="David Libre" w:hAnsiTheme="minorHAnsi" w:cstheme="minorHAnsi"/>
            <w:sz w:val="24"/>
            <w:szCs w:val="24"/>
            <w:rtl/>
          </w:rPr>
          <w:t>על ידי</w:t>
        </w:r>
      </w:ins>
      <w:r w:rsidRPr="00F11448">
        <w:rPr>
          <w:rFonts w:asciiTheme="minorHAnsi" w:eastAsia="David Libre" w:hAnsiTheme="minorHAnsi" w:cstheme="minorHAnsi"/>
          <w:sz w:val="24"/>
          <w:szCs w:val="24"/>
          <w:rtl/>
        </w:rPr>
        <w:t xml:space="preserve"> ניקוד שחקן השורש </w:t>
      </w:r>
      <w:r w:rsidR="00E117B9">
        <w:rPr>
          <w:rFonts w:asciiTheme="minorHAnsi" w:eastAsia="David Libre" w:hAnsiTheme="minorHAnsi" w:cstheme="minorHAnsi" w:hint="cs"/>
          <w:sz w:val="24"/>
          <w:szCs w:val="24"/>
          <w:rtl/>
        </w:rPr>
        <w:t>המניח</w:t>
      </w:r>
      <w:r w:rsidRPr="00F11448">
        <w:rPr>
          <w:rFonts w:asciiTheme="minorHAnsi" w:eastAsia="David Libre" w:hAnsiTheme="minorHAnsi" w:cstheme="minorHAnsi"/>
          <w:sz w:val="24"/>
          <w:szCs w:val="24"/>
          <w:rtl/>
        </w:rPr>
        <w:t xml:space="preserve"> </w:t>
      </w:r>
      <w:r w:rsidR="00E117B9">
        <w:rPr>
          <w:rFonts w:asciiTheme="minorHAnsi" w:eastAsia="David Libre" w:hAnsiTheme="minorHAnsi" w:cstheme="minorHAnsi" w:hint="cs"/>
          <w:sz w:val="24"/>
          <w:szCs w:val="24"/>
          <w:rtl/>
        </w:rPr>
        <w:t>שכל שחקן אחר</w:t>
      </w:r>
      <w:r w:rsidRPr="00F11448">
        <w:rPr>
          <w:rFonts w:asciiTheme="minorHAnsi" w:eastAsia="David Libre" w:hAnsiTheme="minorHAnsi" w:cstheme="minorHAnsi"/>
          <w:sz w:val="24"/>
          <w:szCs w:val="24"/>
          <w:rtl/>
        </w:rPr>
        <w:t xml:space="preserve"> ינסה לפגוע בניקוד </w:t>
      </w:r>
      <w:r w:rsidR="00740E50">
        <w:rPr>
          <w:rFonts w:asciiTheme="minorHAnsi" w:eastAsia="David Libre" w:hAnsiTheme="minorHAnsi" w:cstheme="minorHAnsi" w:hint="cs"/>
          <w:sz w:val="24"/>
          <w:szCs w:val="24"/>
          <w:rtl/>
        </w:rPr>
        <w:t>שלו</w:t>
      </w:r>
      <w:r w:rsidRPr="00F11448">
        <w:rPr>
          <w:rFonts w:asciiTheme="minorHAnsi" w:eastAsia="David Libre" w:hAnsiTheme="minorHAnsi" w:cstheme="minorHAnsi"/>
          <w:sz w:val="24"/>
          <w:szCs w:val="24"/>
          <w:rtl/>
        </w:rPr>
        <w:t xml:space="preserve"> בצורה מקסימלית</w:t>
      </w:r>
      <w:r w:rsidR="00740E50">
        <w:rPr>
          <w:rFonts w:asciiTheme="minorHAnsi" w:eastAsia="David Libre" w:hAnsiTheme="minorHAnsi" w:cstheme="minorHAnsi" w:hint="cs"/>
          <w:sz w:val="24"/>
          <w:szCs w:val="24"/>
          <w:rtl/>
        </w:rPr>
        <w:t xml:space="preserve"> (קואליציה נגד שחקן השורש)</w:t>
      </w:r>
      <w:r w:rsidRPr="00F11448">
        <w:rPr>
          <w:rFonts w:asciiTheme="minorHAnsi" w:eastAsia="David Libre" w:hAnsiTheme="minorHAnsi" w:cstheme="minorHAnsi"/>
          <w:sz w:val="24"/>
          <w:szCs w:val="24"/>
          <w:rtl/>
        </w:rPr>
        <w:t>. הנחה זו מאפשרת רדוקציה לעץ משחק של שני שחקנים ובכך ניתן לבצע חיתוכים עמוקים.</w:t>
      </w:r>
    </w:p>
    <w:p w14:paraId="343EFADA" w14:textId="02168AF0" w:rsidR="000017C6" w:rsidRPr="00F11448" w:rsidRDefault="000017C6" w:rsidP="006E6F8C">
      <w:pPr>
        <w:spacing w:after="0" w:line="240" w:lineRule="auto"/>
        <w:ind w:firstLine="360"/>
        <w:rPr>
          <w:rFonts w:asciiTheme="minorHAnsi" w:eastAsia="David Libre" w:hAnsiTheme="minorHAnsi" w:cstheme="minorHAnsi"/>
          <w:sz w:val="24"/>
          <w:szCs w:val="24"/>
          <w:rtl/>
        </w:rPr>
      </w:pPr>
      <w:r w:rsidRPr="00F11448">
        <w:rPr>
          <w:rFonts w:asciiTheme="minorHAnsi" w:eastAsia="David Libre" w:hAnsiTheme="minorHAnsi" w:cstheme="minorHAnsi"/>
          <w:sz w:val="24"/>
          <w:szCs w:val="24"/>
        </w:rPr>
        <w:t>Directed Offensive</w:t>
      </w:r>
      <w:r w:rsidRPr="00F11448">
        <w:rPr>
          <w:rFonts w:asciiTheme="minorHAnsi" w:eastAsia="David Libre" w:hAnsiTheme="minorHAnsi" w:cstheme="minorHAnsi"/>
          <w:sz w:val="24"/>
          <w:szCs w:val="24"/>
          <w:rtl/>
        </w:rPr>
        <w:t xml:space="preserve"> –</w:t>
      </w:r>
      <w:r w:rsidR="00740E50">
        <w:rPr>
          <w:rFonts w:asciiTheme="minorHAnsi" w:eastAsia="David Libre" w:hAnsiTheme="minorHAnsi" w:cstheme="minorHAnsi" w:hint="cs"/>
          <w:sz w:val="24"/>
          <w:szCs w:val="24"/>
          <w:rtl/>
        </w:rPr>
        <w:t xml:space="preserve"> </w:t>
      </w:r>
      <w:del w:id="191" w:author="Nagar, Omer" w:date="2020-10-24T13:12:00Z">
        <w:r w:rsidR="00740E50" w:rsidDel="000152B3">
          <w:rPr>
            <w:rFonts w:asciiTheme="minorHAnsi" w:eastAsia="David Libre" w:hAnsiTheme="minorHAnsi" w:cstheme="minorHAnsi" w:hint="cs"/>
            <w:sz w:val="24"/>
            <w:szCs w:val="24"/>
            <w:rtl/>
          </w:rPr>
          <w:delText>ע"פ</w:delText>
        </w:r>
      </w:del>
      <w:ins w:id="192" w:author="Nagar, Omer" w:date="2020-10-24T13:12:00Z">
        <w:r w:rsidR="000152B3">
          <w:rPr>
            <w:rFonts w:asciiTheme="minorHAnsi" w:eastAsia="David Libre" w:hAnsiTheme="minorHAnsi" w:cstheme="minorHAnsi" w:hint="cs"/>
            <w:sz w:val="24"/>
            <w:szCs w:val="24"/>
            <w:rtl/>
          </w:rPr>
          <w:t>על פי</w:t>
        </w:r>
      </w:ins>
      <w:r w:rsidR="00740E50">
        <w:rPr>
          <w:rFonts w:asciiTheme="minorHAnsi" w:eastAsia="David Libre" w:hAnsiTheme="minorHAnsi" w:cstheme="minorHAnsi" w:hint="cs"/>
          <w:sz w:val="24"/>
          <w:szCs w:val="24"/>
          <w:rtl/>
        </w:rPr>
        <w:t xml:space="preserve"> </w:t>
      </w:r>
      <w:r w:rsidRPr="00F11448">
        <w:rPr>
          <w:rFonts w:asciiTheme="minorHAnsi" w:eastAsia="David Libre" w:hAnsiTheme="minorHAnsi" w:cstheme="minorHAnsi"/>
          <w:sz w:val="24"/>
          <w:szCs w:val="24"/>
          <w:rtl/>
        </w:rPr>
        <w:t>האסטרטגיה</w:t>
      </w:r>
      <w:r w:rsidR="00740E50">
        <w:rPr>
          <w:rFonts w:asciiTheme="minorHAnsi" w:eastAsia="David Libre" w:hAnsiTheme="minorHAnsi" w:cstheme="minorHAnsi" w:hint="cs"/>
          <w:sz w:val="24"/>
          <w:szCs w:val="24"/>
          <w:rtl/>
        </w:rPr>
        <w:t xml:space="preserve"> המוצגת לראשונה במאמר זה, </w:t>
      </w:r>
      <w:r w:rsidRPr="00F11448">
        <w:rPr>
          <w:rFonts w:asciiTheme="minorHAnsi" w:eastAsia="David Libre" w:hAnsiTheme="minorHAnsi" w:cstheme="minorHAnsi"/>
          <w:sz w:val="24"/>
          <w:szCs w:val="24"/>
          <w:rtl/>
        </w:rPr>
        <w:t>שכאשר שחקן מסוים חזק בהפרש</w:t>
      </w:r>
      <w:r w:rsidR="00585522">
        <w:rPr>
          <w:rFonts w:asciiTheme="minorHAnsi" w:eastAsia="David Libre" w:hAnsiTheme="minorHAnsi" w:cstheme="minorHAnsi" w:hint="cs"/>
          <w:sz w:val="24"/>
          <w:szCs w:val="24"/>
          <w:rtl/>
        </w:rPr>
        <w:t xml:space="preserve"> </w:t>
      </w:r>
      <w:r w:rsidR="00513EBB" w:rsidRPr="00F11448">
        <w:rPr>
          <w:rFonts w:asciiTheme="minorHAnsi" w:eastAsia="David Libre" w:hAnsiTheme="minorHAnsi" w:cstheme="minorHAnsi"/>
          <w:sz w:val="24"/>
          <w:szCs w:val="24"/>
          <w:rtl/>
        </w:rPr>
        <w:t xml:space="preserve">ניכר </w:t>
      </w:r>
      <w:r w:rsidR="00513EBB">
        <w:rPr>
          <w:rFonts w:asciiTheme="minorHAnsi" w:eastAsia="David Libre" w:hAnsiTheme="minorHAnsi" w:cstheme="minorHAnsi" w:hint="cs"/>
          <w:sz w:val="24"/>
          <w:szCs w:val="24"/>
          <w:rtl/>
        </w:rPr>
        <w:t xml:space="preserve">משאר השחקנים </w:t>
      </w:r>
      <w:r w:rsidR="00585522">
        <w:rPr>
          <w:rFonts w:asciiTheme="minorHAnsi" w:eastAsia="David Libre" w:hAnsiTheme="minorHAnsi" w:cstheme="minorHAnsi" w:hint="cs"/>
          <w:sz w:val="24"/>
          <w:szCs w:val="24"/>
          <w:rtl/>
        </w:rPr>
        <w:t>(</w:t>
      </w:r>
      <w:r w:rsidR="00C3588F">
        <w:rPr>
          <w:rFonts w:asciiTheme="minorHAnsi" w:eastAsia="David Libre" w:hAnsiTheme="minorHAnsi" w:cstheme="minorHAnsi" w:hint="cs"/>
          <w:sz w:val="24"/>
          <w:szCs w:val="24"/>
          <w:rtl/>
        </w:rPr>
        <w:t>"</w:t>
      </w:r>
      <w:r w:rsidR="00585522">
        <w:rPr>
          <w:rFonts w:asciiTheme="minorHAnsi" w:eastAsia="David Libre" w:hAnsiTheme="minorHAnsi" w:cstheme="minorHAnsi" w:hint="cs"/>
          <w:sz w:val="24"/>
          <w:szCs w:val="24"/>
          <w:rtl/>
        </w:rPr>
        <w:t>שחקן המטרה</w:t>
      </w:r>
      <w:r w:rsidR="00C3588F">
        <w:rPr>
          <w:rFonts w:asciiTheme="minorHAnsi" w:eastAsia="David Libre" w:hAnsiTheme="minorHAnsi" w:cstheme="minorHAnsi" w:hint="cs"/>
          <w:sz w:val="24"/>
          <w:szCs w:val="24"/>
          <w:rtl/>
        </w:rPr>
        <w:t>"</w:t>
      </w:r>
      <w:r w:rsidR="00513EBB">
        <w:rPr>
          <w:rFonts w:asciiTheme="minorHAnsi" w:eastAsia="David Libre" w:hAnsiTheme="minorHAnsi" w:cstheme="minorHAnsi" w:hint="cs"/>
          <w:sz w:val="24"/>
          <w:szCs w:val="24"/>
          <w:rtl/>
        </w:rPr>
        <w:t xml:space="preserve">), </w:t>
      </w:r>
      <w:r w:rsidR="00C3588F">
        <w:rPr>
          <w:rFonts w:asciiTheme="minorHAnsi" w:eastAsia="David Libre" w:hAnsiTheme="minorHAnsi" w:cstheme="minorHAnsi" w:hint="cs"/>
          <w:sz w:val="24"/>
          <w:szCs w:val="24"/>
          <w:rtl/>
        </w:rPr>
        <w:t xml:space="preserve">יבחר </w:t>
      </w:r>
      <w:r w:rsidR="00C02BF6">
        <w:rPr>
          <w:rFonts w:asciiTheme="minorHAnsi" w:eastAsia="David Libre" w:hAnsiTheme="minorHAnsi" w:cstheme="minorHAnsi" w:hint="cs"/>
          <w:sz w:val="24"/>
          <w:szCs w:val="24"/>
          <w:rtl/>
        </w:rPr>
        <w:t xml:space="preserve">שחקן השורש במהלך </w:t>
      </w:r>
      <w:r w:rsidR="001C69D7">
        <w:rPr>
          <w:rFonts w:asciiTheme="minorHAnsi" w:eastAsia="David Libre" w:hAnsiTheme="minorHAnsi" w:cstheme="minorHAnsi" w:hint="cs"/>
          <w:sz w:val="24"/>
          <w:szCs w:val="24"/>
          <w:rtl/>
        </w:rPr>
        <w:t>המזיק</w:t>
      </w:r>
      <w:r w:rsidR="00A73207">
        <w:rPr>
          <w:rFonts w:asciiTheme="minorHAnsi" w:eastAsia="David Libre" w:hAnsiTheme="minorHAnsi" w:cstheme="minorHAnsi" w:hint="cs"/>
          <w:sz w:val="24"/>
          <w:szCs w:val="24"/>
          <w:rtl/>
        </w:rPr>
        <w:t xml:space="preserve"> בצורה מקסימלית ל</w:t>
      </w:r>
      <w:r w:rsidR="00C02BF6">
        <w:rPr>
          <w:rFonts w:asciiTheme="minorHAnsi" w:eastAsia="David Libre" w:hAnsiTheme="minorHAnsi" w:cstheme="minorHAnsi" w:hint="cs"/>
          <w:sz w:val="24"/>
          <w:szCs w:val="24"/>
          <w:rtl/>
        </w:rPr>
        <w:t>שחקן המטרה</w:t>
      </w:r>
      <w:r w:rsidR="002077C4">
        <w:rPr>
          <w:rFonts w:asciiTheme="minorHAnsi" w:eastAsia="David Libre" w:hAnsiTheme="minorHAnsi" w:cstheme="minorHAnsi" w:hint="cs"/>
          <w:sz w:val="24"/>
          <w:szCs w:val="24"/>
          <w:rtl/>
        </w:rPr>
        <w:t xml:space="preserve"> על מנת</w:t>
      </w:r>
      <w:r w:rsidR="00C02BF6" w:rsidRPr="00F11448">
        <w:rPr>
          <w:rFonts w:asciiTheme="minorHAnsi" w:eastAsia="David Libre" w:hAnsiTheme="minorHAnsi" w:cstheme="minorHAnsi"/>
          <w:sz w:val="24"/>
          <w:szCs w:val="24"/>
          <w:rtl/>
        </w:rPr>
        <w:t xml:space="preserve"> </w:t>
      </w:r>
      <w:r w:rsidR="001B085F">
        <w:rPr>
          <w:rFonts w:asciiTheme="minorHAnsi" w:eastAsia="David Libre" w:hAnsiTheme="minorHAnsi" w:cstheme="minorHAnsi" w:hint="cs"/>
          <w:sz w:val="24"/>
          <w:szCs w:val="24"/>
          <w:rtl/>
        </w:rPr>
        <w:t>למנוע את נצחונו ב</w:t>
      </w:r>
      <w:r w:rsidRPr="00F11448">
        <w:rPr>
          <w:rFonts w:asciiTheme="minorHAnsi" w:eastAsia="David Libre" w:hAnsiTheme="minorHAnsi" w:cstheme="minorHAnsi"/>
          <w:sz w:val="24"/>
          <w:szCs w:val="24"/>
          <w:rtl/>
        </w:rPr>
        <w:t xml:space="preserve">משחק. </w:t>
      </w:r>
      <w:del w:id="193" w:author="Nagar, Omer" w:date="2020-10-24T13:12:00Z">
        <w:r w:rsidR="001B085F" w:rsidDel="000152B3">
          <w:rPr>
            <w:rFonts w:asciiTheme="minorHAnsi" w:eastAsia="David Libre" w:hAnsiTheme="minorHAnsi" w:cstheme="minorHAnsi" w:hint="cs"/>
            <w:sz w:val="24"/>
            <w:szCs w:val="24"/>
            <w:rtl/>
          </w:rPr>
          <w:delText>ע"פ</w:delText>
        </w:r>
      </w:del>
      <w:ins w:id="194" w:author="Nagar, Omer" w:date="2020-10-24T13:12:00Z">
        <w:r w:rsidR="000152B3">
          <w:rPr>
            <w:rFonts w:asciiTheme="minorHAnsi" w:eastAsia="David Libre" w:hAnsiTheme="minorHAnsi" w:cstheme="minorHAnsi" w:hint="cs"/>
            <w:sz w:val="24"/>
            <w:szCs w:val="24"/>
            <w:rtl/>
          </w:rPr>
          <w:t>על פי</w:t>
        </w:r>
      </w:ins>
      <w:r w:rsidR="001B085F">
        <w:rPr>
          <w:rFonts w:asciiTheme="minorHAnsi" w:eastAsia="David Libre" w:hAnsiTheme="minorHAnsi" w:cstheme="minorHAnsi" w:hint="cs"/>
          <w:sz w:val="24"/>
          <w:szCs w:val="24"/>
          <w:rtl/>
        </w:rPr>
        <w:t xml:space="preserve"> האלגוריתם </w:t>
      </w:r>
      <w:r w:rsidRPr="00F11448">
        <w:rPr>
          <w:rFonts w:asciiTheme="minorHAnsi" w:eastAsia="David Libre" w:hAnsiTheme="minorHAnsi" w:cstheme="minorHAnsi"/>
          <w:sz w:val="24"/>
          <w:szCs w:val="24"/>
          <w:rtl/>
        </w:rPr>
        <w:t xml:space="preserve">שאר השחקנים </w:t>
      </w:r>
      <w:r w:rsidR="001B085F">
        <w:rPr>
          <w:rFonts w:asciiTheme="minorHAnsi" w:eastAsia="David Libre" w:hAnsiTheme="minorHAnsi" w:cstheme="minorHAnsi" w:hint="cs"/>
          <w:sz w:val="24"/>
          <w:szCs w:val="24"/>
          <w:rtl/>
        </w:rPr>
        <w:t xml:space="preserve">בתורם </w:t>
      </w:r>
      <w:r w:rsidRPr="00F11448">
        <w:rPr>
          <w:rFonts w:asciiTheme="minorHAnsi" w:eastAsia="David Libre" w:hAnsiTheme="minorHAnsi" w:cstheme="minorHAnsi"/>
          <w:sz w:val="24"/>
          <w:szCs w:val="24"/>
          <w:rtl/>
        </w:rPr>
        <w:t xml:space="preserve">ינסו לחזק עצמם כפי שהיו פועלים באסטרטגיית </w:t>
      </w:r>
      <w:proofErr w:type="spellStart"/>
      <w:r w:rsidRPr="00F11448">
        <w:rPr>
          <w:rFonts w:asciiTheme="minorHAnsi" w:eastAsia="David Libre" w:hAnsiTheme="minorHAnsi" w:cstheme="minorHAnsi"/>
          <w:sz w:val="24"/>
          <w:szCs w:val="24"/>
        </w:rPr>
        <w:t>MaxN</w:t>
      </w:r>
      <w:proofErr w:type="spellEnd"/>
      <w:r w:rsidRPr="00F11448">
        <w:rPr>
          <w:rFonts w:asciiTheme="minorHAnsi" w:eastAsia="David Libre" w:hAnsiTheme="minorHAnsi" w:cstheme="minorHAnsi"/>
          <w:sz w:val="24"/>
          <w:szCs w:val="24"/>
          <w:rtl/>
        </w:rPr>
        <w:t>.</w:t>
      </w:r>
    </w:p>
    <w:p w14:paraId="67C7D8BA" w14:textId="723CEC16" w:rsidR="000017C6" w:rsidRPr="00F11448" w:rsidRDefault="000017C6" w:rsidP="006E6F8C">
      <w:pPr>
        <w:spacing w:after="0" w:line="240" w:lineRule="auto"/>
        <w:ind w:firstLine="360"/>
        <w:rPr>
          <w:rFonts w:asciiTheme="minorHAnsi" w:eastAsia="David Libre" w:hAnsiTheme="minorHAnsi" w:cstheme="minorHAnsi"/>
          <w:sz w:val="24"/>
          <w:szCs w:val="24"/>
        </w:rPr>
      </w:pPr>
      <w:r w:rsidRPr="00F11448">
        <w:rPr>
          <w:rFonts w:asciiTheme="minorHAnsi" w:eastAsia="David Libre" w:hAnsiTheme="minorHAnsi" w:cstheme="minorHAnsi"/>
          <w:sz w:val="24"/>
          <w:szCs w:val="24"/>
          <w:rtl/>
        </w:rPr>
        <w:t xml:space="preserve">האלגוריתם </w:t>
      </w:r>
      <w:r w:rsidR="001C69D7">
        <w:rPr>
          <w:rFonts w:asciiTheme="minorHAnsi" w:eastAsia="David Libre" w:hAnsiTheme="minorHAnsi" w:cstheme="minorHAnsi" w:hint="cs"/>
          <w:sz w:val="24"/>
          <w:szCs w:val="24"/>
          <w:rtl/>
        </w:rPr>
        <w:t xml:space="preserve">המשולב </w:t>
      </w:r>
      <w:r w:rsidRPr="00F11448">
        <w:rPr>
          <w:rFonts w:asciiTheme="minorHAnsi" w:eastAsia="David Libre" w:hAnsiTheme="minorHAnsi" w:cstheme="minorHAnsi"/>
          <w:sz w:val="24"/>
          <w:szCs w:val="24"/>
          <w:rtl/>
        </w:rPr>
        <w:t xml:space="preserve">מקבל </w:t>
      </w:r>
      <w:r w:rsidR="002519CE">
        <w:rPr>
          <w:rFonts w:asciiTheme="minorHAnsi" w:eastAsia="David Libre" w:hAnsiTheme="minorHAnsi" w:cstheme="minorHAnsi" w:hint="cs"/>
          <w:sz w:val="24"/>
          <w:szCs w:val="24"/>
          <w:rtl/>
        </w:rPr>
        <w:t>ערכי</w:t>
      </w:r>
      <w:r w:rsidRPr="00F11448">
        <w:rPr>
          <w:rFonts w:asciiTheme="minorHAnsi" w:eastAsia="David Libre" w:hAnsiTheme="minorHAnsi" w:cstheme="minorHAnsi"/>
          <w:sz w:val="24"/>
          <w:szCs w:val="24"/>
          <w:rtl/>
        </w:rPr>
        <w:t xml:space="preserve"> </w:t>
      </w:r>
      <w:proofErr w:type="spellStart"/>
      <w:r w:rsidRPr="00F11448">
        <w:rPr>
          <w:rFonts w:asciiTheme="minorHAnsi" w:eastAsia="David Libre" w:hAnsiTheme="minorHAnsi" w:cstheme="minorHAnsi"/>
          <w:sz w:val="24"/>
          <w:szCs w:val="24"/>
        </w:rPr>
        <w:t>trashold</w:t>
      </w:r>
      <w:proofErr w:type="spellEnd"/>
      <w:r w:rsidR="00F4464E">
        <w:rPr>
          <w:rFonts w:asciiTheme="minorHAnsi" w:eastAsia="David Libre" w:hAnsiTheme="minorHAnsi" w:cstheme="minorHAnsi" w:hint="cs"/>
          <w:sz w:val="24"/>
          <w:szCs w:val="24"/>
          <w:rtl/>
        </w:rPr>
        <w:t>-</w:t>
      </w:r>
      <w:r w:rsidRPr="00F11448">
        <w:rPr>
          <w:rFonts w:asciiTheme="minorHAnsi" w:eastAsia="David Libre" w:hAnsiTheme="minorHAnsi" w:cstheme="minorHAnsi"/>
          <w:sz w:val="24"/>
          <w:szCs w:val="24"/>
          <w:rtl/>
        </w:rPr>
        <w:t xml:space="preserve"> </w:t>
      </w:r>
      <w:proofErr w:type="spellStart"/>
      <w:r w:rsidRPr="00F11448">
        <w:rPr>
          <w:rFonts w:asciiTheme="minorHAnsi" w:eastAsia="David Libre" w:hAnsiTheme="minorHAnsi" w:cstheme="minorHAnsi"/>
          <w:sz w:val="24"/>
          <w:szCs w:val="24"/>
        </w:rPr>
        <w:t>To,Td</w:t>
      </w:r>
      <w:proofErr w:type="spellEnd"/>
      <w:r w:rsidR="00F4464E">
        <w:rPr>
          <w:rFonts w:asciiTheme="minorHAnsi" w:eastAsia="David Libre" w:hAnsiTheme="minorHAnsi" w:cstheme="minorHAnsi" w:hint="cs"/>
          <w:sz w:val="24"/>
          <w:szCs w:val="24"/>
          <w:rtl/>
        </w:rPr>
        <w:t>, מ</w:t>
      </w:r>
      <w:r w:rsidRPr="00F11448">
        <w:rPr>
          <w:rFonts w:asciiTheme="minorHAnsi" w:eastAsia="David Libre" w:hAnsiTheme="minorHAnsi" w:cstheme="minorHAnsi"/>
          <w:sz w:val="24"/>
          <w:szCs w:val="24"/>
          <w:rtl/>
        </w:rPr>
        <w:t>חשב את היוריסטיקת הניקוד של כל משתתף</w:t>
      </w:r>
      <w:r w:rsidR="00F13750">
        <w:rPr>
          <w:rFonts w:asciiTheme="minorHAnsi" w:eastAsia="David Libre" w:hAnsiTheme="minorHAnsi" w:cstheme="minorHAnsi" w:hint="cs"/>
          <w:sz w:val="24"/>
          <w:szCs w:val="24"/>
          <w:rtl/>
        </w:rPr>
        <w:t xml:space="preserve"> </w:t>
      </w:r>
      <w:r w:rsidR="003569CB">
        <w:rPr>
          <w:rFonts w:asciiTheme="minorHAnsi" w:eastAsia="David Libre" w:hAnsiTheme="minorHAnsi" w:cstheme="minorHAnsi" w:hint="cs"/>
          <w:sz w:val="24"/>
          <w:szCs w:val="24"/>
          <w:rtl/>
        </w:rPr>
        <w:t>ואת</w:t>
      </w:r>
      <w:r w:rsidRPr="00F11448">
        <w:rPr>
          <w:rFonts w:asciiTheme="minorHAnsi" w:eastAsia="David Libre" w:hAnsiTheme="minorHAnsi" w:cstheme="minorHAnsi"/>
          <w:sz w:val="24"/>
          <w:szCs w:val="24"/>
          <w:rtl/>
        </w:rPr>
        <w:t xml:space="preserve"> פער הנקודות בין שני השחקנים המובילים. אם השחקן המוביל הוא שחקן השורש וגם הפער שחושב גדול מ</w:t>
      </w:r>
      <w:r w:rsidRPr="00F11448">
        <w:rPr>
          <w:rFonts w:asciiTheme="minorHAnsi" w:eastAsia="David Libre" w:hAnsiTheme="minorHAnsi" w:cstheme="minorHAnsi"/>
          <w:sz w:val="24"/>
          <w:szCs w:val="24"/>
        </w:rPr>
        <w:t>Td</w:t>
      </w:r>
      <w:r w:rsidRPr="00F11448">
        <w:rPr>
          <w:rFonts w:asciiTheme="minorHAnsi" w:eastAsia="David Libre" w:hAnsiTheme="minorHAnsi" w:cstheme="minorHAnsi"/>
          <w:sz w:val="24"/>
          <w:szCs w:val="24"/>
          <w:rtl/>
        </w:rPr>
        <w:t xml:space="preserve"> השחקן יבחר באסטרטגיית הפרנואיד, אם השחקן המוביל אינו שחקן השורש וגם הפער שחושב גדול מ</w:t>
      </w:r>
      <w:r w:rsidRPr="00F11448">
        <w:rPr>
          <w:rFonts w:asciiTheme="minorHAnsi" w:eastAsia="David Libre" w:hAnsiTheme="minorHAnsi" w:cstheme="minorHAnsi"/>
          <w:sz w:val="24"/>
          <w:szCs w:val="24"/>
        </w:rPr>
        <w:t>To</w:t>
      </w:r>
      <w:r w:rsidRPr="00F11448">
        <w:rPr>
          <w:rFonts w:asciiTheme="minorHAnsi" w:eastAsia="David Libre" w:hAnsiTheme="minorHAnsi" w:cstheme="minorHAnsi"/>
          <w:sz w:val="24"/>
          <w:szCs w:val="24"/>
          <w:rtl/>
        </w:rPr>
        <w:t xml:space="preserve"> השחקן יבחר באסטרטגיית האופנסיב, אחרת יפעל </w:t>
      </w:r>
      <w:del w:id="195" w:author="Nagar, Omer" w:date="2020-10-24T13:12:00Z">
        <w:r w:rsidRPr="00F11448" w:rsidDel="000152B3">
          <w:rPr>
            <w:rFonts w:asciiTheme="minorHAnsi" w:eastAsia="David Libre" w:hAnsiTheme="minorHAnsi" w:cstheme="minorHAnsi"/>
            <w:sz w:val="24"/>
            <w:szCs w:val="24"/>
            <w:rtl/>
          </w:rPr>
          <w:delText>ע"פ</w:delText>
        </w:r>
      </w:del>
      <w:ins w:id="196" w:author="Nagar, Omer" w:date="2020-10-24T13:12:00Z">
        <w:r w:rsidR="000152B3">
          <w:rPr>
            <w:rFonts w:asciiTheme="minorHAnsi" w:eastAsia="David Libre" w:hAnsiTheme="minorHAnsi" w:cstheme="minorHAnsi"/>
            <w:sz w:val="24"/>
            <w:szCs w:val="24"/>
            <w:rtl/>
          </w:rPr>
          <w:t>על פי</w:t>
        </w:r>
      </w:ins>
      <w:r w:rsidRPr="00F11448">
        <w:rPr>
          <w:rFonts w:asciiTheme="minorHAnsi" w:eastAsia="David Libre" w:hAnsiTheme="minorHAnsi" w:cstheme="minorHAnsi"/>
          <w:sz w:val="24"/>
          <w:szCs w:val="24"/>
          <w:rtl/>
        </w:rPr>
        <w:t xml:space="preserve"> אסטרטגיית </w:t>
      </w:r>
      <w:proofErr w:type="spellStart"/>
      <w:r w:rsidRPr="00F11448">
        <w:rPr>
          <w:rFonts w:asciiTheme="minorHAnsi" w:eastAsia="David Libre" w:hAnsiTheme="minorHAnsi" w:cstheme="minorHAnsi"/>
          <w:sz w:val="24"/>
          <w:szCs w:val="24"/>
        </w:rPr>
        <w:t>MaxN</w:t>
      </w:r>
      <w:proofErr w:type="spellEnd"/>
      <w:r w:rsidRPr="00F11448">
        <w:rPr>
          <w:rFonts w:asciiTheme="minorHAnsi" w:eastAsia="David Libre" w:hAnsiTheme="minorHAnsi" w:cstheme="minorHAnsi"/>
          <w:sz w:val="24"/>
          <w:szCs w:val="24"/>
          <w:rtl/>
        </w:rPr>
        <w:t>.</w:t>
      </w:r>
      <w:r w:rsidR="00BA2F58">
        <w:rPr>
          <w:rFonts w:asciiTheme="minorHAnsi" w:eastAsia="David Libre" w:hAnsiTheme="minorHAnsi" w:cstheme="minorHAnsi" w:hint="cs"/>
          <w:sz w:val="24"/>
          <w:szCs w:val="24"/>
          <w:rtl/>
        </w:rPr>
        <w:t xml:space="preserve"> </w:t>
      </w:r>
      <w:r w:rsidRPr="00F11448">
        <w:rPr>
          <w:rFonts w:asciiTheme="minorHAnsi" w:eastAsia="David Libre" w:hAnsiTheme="minorHAnsi" w:cstheme="minorHAnsi"/>
          <w:sz w:val="24"/>
          <w:szCs w:val="24"/>
          <w:rtl/>
        </w:rPr>
        <w:t xml:space="preserve">כאשר </w:t>
      </w:r>
      <w:r w:rsidRPr="00F11448">
        <w:rPr>
          <w:rFonts w:asciiTheme="minorHAnsi" w:eastAsia="David Libre" w:hAnsiTheme="minorHAnsi" w:cstheme="minorHAnsi"/>
          <w:sz w:val="24"/>
          <w:szCs w:val="24"/>
        </w:rPr>
        <w:t>To=0</w:t>
      </w:r>
      <w:r w:rsidRPr="00F11448">
        <w:rPr>
          <w:rFonts w:asciiTheme="minorHAnsi" w:eastAsia="David Libre" w:hAnsiTheme="minorHAnsi" w:cstheme="minorHAnsi"/>
          <w:sz w:val="24"/>
          <w:szCs w:val="24"/>
          <w:rtl/>
        </w:rPr>
        <w:t xml:space="preserve"> וגם </w:t>
      </w:r>
      <w:r w:rsidRPr="00F11448">
        <w:rPr>
          <w:rFonts w:asciiTheme="minorHAnsi" w:eastAsia="David Libre" w:hAnsiTheme="minorHAnsi" w:cstheme="minorHAnsi"/>
          <w:sz w:val="24"/>
          <w:szCs w:val="24"/>
        </w:rPr>
        <w:t>Td&gt;0</w:t>
      </w:r>
      <w:r w:rsidRPr="00F11448">
        <w:rPr>
          <w:rFonts w:asciiTheme="minorHAnsi" w:eastAsia="David Libre" w:hAnsiTheme="minorHAnsi" w:cstheme="minorHAnsi"/>
          <w:sz w:val="24"/>
          <w:szCs w:val="24"/>
          <w:rtl/>
        </w:rPr>
        <w:t xml:space="preserve"> השחקן יבחר באסטרטגיית האופנסיב בכל פעם שלא יוביל.</w:t>
      </w:r>
      <w:r w:rsidR="0094778F">
        <w:rPr>
          <w:rFonts w:asciiTheme="minorHAnsi" w:eastAsia="David Libre" w:hAnsiTheme="minorHAnsi" w:cstheme="minorHAnsi" w:hint="cs"/>
          <w:sz w:val="24"/>
          <w:szCs w:val="24"/>
          <w:rtl/>
        </w:rPr>
        <w:t xml:space="preserve"> </w:t>
      </w:r>
      <w:r w:rsidRPr="00F11448">
        <w:rPr>
          <w:rFonts w:asciiTheme="minorHAnsi" w:eastAsia="David Libre" w:hAnsiTheme="minorHAnsi" w:cstheme="minorHAnsi"/>
          <w:sz w:val="24"/>
          <w:szCs w:val="24"/>
          <w:rtl/>
        </w:rPr>
        <w:t xml:space="preserve">כאשר </w:t>
      </w:r>
      <w:r w:rsidRPr="00F11448">
        <w:rPr>
          <w:rFonts w:asciiTheme="minorHAnsi" w:eastAsia="David Libre" w:hAnsiTheme="minorHAnsi" w:cstheme="minorHAnsi"/>
          <w:sz w:val="24"/>
          <w:szCs w:val="24"/>
        </w:rPr>
        <w:t>Td=0</w:t>
      </w:r>
      <w:r w:rsidRPr="00F11448">
        <w:rPr>
          <w:rFonts w:asciiTheme="minorHAnsi" w:eastAsia="David Libre" w:hAnsiTheme="minorHAnsi" w:cstheme="minorHAnsi"/>
          <w:sz w:val="24"/>
          <w:szCs w:val="24"/>
          <w:rtl/>
        </w:rPr>
        <w:t xml:space="preserve"> וגם </w:t>
      </w:r>
      <w:r w:rsidRPr="00F11448">
        <w:rPr>
          <w:rFonts w:asciiTheme="minorHAnsi" w:eastAsia="David Libre" w:hAnsiTheme="minorHAnsi" w:cstheme="minorHAnsi"/>
          <w:sz w:val="24"/>
          <w:szCs w:val="24"/>
        </w:rPr>
        <w:t>To&gt;0</w:t>
      </w:r>
      <w:r w:rsidRPr="00F11448">
        <w:rPr>
          <w:rFonts w:asciiTheme="minorHAnsi" w:eastAsia="David Libre" w:hAnsiTheme="minorHAnsi" w:cstheme="minorHAnsi"/>
          <w:sz w:val="24"/>
          <w:szCs w:val="24"/>
          <w:rtl/>
        </w:rPr>
        <w:t xml:space="preserve"> השחקן יבחר באסטרטגיית הפרנואיד בכל פעם שיוביל.</w:t>
      </w:r>
      <w:r w:rsidR="0094778F">
        <w:rPr>
          <w:rFonts w:asciiTheme="minorHAnsi" w:eastAsia="David Libre" w:hAnsiTheme="minorHAnsi" w:cstheme="minorHAnsi" w:hint="cs"/>
          <w:sz w:val="24"/>
          <w:szCs w:val="24"/>
          <w:rtl/>
        </w:rPr>
        <w:t xml:space="preserve"> </w:t>
      </w:r>
      <w:r w:rsidRPr="00F11448">
        <w:rPr>
          <w:rFonts w:asciiTheme="minorHAnsi" w:eastAsia="David Libre" w:hAnsiTheme="minorHAnsi" w:cstheme="minorHAnsi"/>
          <w:sz w:val="24"/>
          <w:szCs w:val="24"/>
          <w:rtl/>
        </w:rPr>
        <w:t xml:space="preserve">כאשר שניהם יהיו גדולים מערך המקסימום </w:t>
      </w:r>
      <w:r w:rsidR="000E3D7F">
        <w:rPr>
          <w:rFonts w:asciiTheme="minorHAnsi" w:eastAsia="David Libre" w:hAnsiTheme="minorHAnsi" w:cstheme="minorHAnsi" w:hint="cs"/>
          <w:sz w:val="24"/>
          <w:szCs w:val="24"/>
          <w:rtl/>
        </w:rPr>
        <w:t>ש</w:t>
      </w:r>
      <w:r w:rsidRPr="00F11448">
        <w:rPr>
          <w:rFonts w:asciiTheme="minorHAnsi" w:eastAsia="David Libre" w:hAnsiTheme="minorHAnsi" w:cstheme="minorHAnsi"/>
          <w:sz w:val="24"/>
          <w:szCs w:val="24"/>
          <w:rtl/>
        </w:rPr>
        <w:t xml:space="preserve">הפונקציה היוריסטית מחזירה, השחקן ישחק תמיד </w:t>
      </w:r>
      <w:del w:id="197" w:author="Nagar, Omer" w:date="2020-10-24T13:12:00Z">
        <w:r w:rsidRPr="00F11448" w:rsidDel="000152B3">
          <w:rPr>
            <w:rFonts w:asciiTheme="minorHAnsi" w:eastAsia="David Libre" w:hAnsiTheme="minorHAnsi" w:cstheme="minorHAnsi"/>
            <w:sz w:val="24"/>
            <w:szCs w:val="24"/>
            <w:rtl/>
          </w:rPr>
          <w:delText>ע"פ</w:delText>
        </w:r>
      </w:del>
      <w:ins w:id="198" w:author="Nagar, Omer" w:date="2020-10-24T13:12:00Z">
        <w:r w:rsidR="000152B3">
          <w:rPr>
            <w:rFonts w:asciiTheme="minorHAnsi" w:eastAsia="David Libre" w:hAnsiTheme="minorHAnsi" w:cstheme="minorHAnsi"/>
            <w:sz w:val="24"/>
            <w:szCs w:val="24"/>
            <w:rtl/>
          </w:rPr>
          <w:t>על פי</w:t>
        </w:r>
      </w:ins>
      <w:r w:rsidRPr="00F11448">
        <w:rPr>
          <w:rFonts w:asciiTheme="minorHAnsi" w:eastAsia="David Libre" w:hAnsiTheme="minorHAnsi" w:cstheme="minorHAnsi"/>
          <w:sz w:val="24"/>
          <w:szCs w:val="24"/>
          <w:rtl/>
        </w:rPr>
        <w:t xml:space="preserve"> אסטרטגיית </w:t>
      </w:r>
      <w:proofErr w:type="spellStart"/>
      <w:r w:rsidRPr="00F11448">
        <w:rPr>
          <w:rFonts w:asciiTheme="minorHAnsi" w:eastAsia="David Libre" w:hAnsiTheme="minorHAnsi" w:cstheme="minorHAnsi"/>
          <w:sz w:val="24"/>
          <w:szCs w:val="24"/>
        </w:rPr>
        <w:t>MaxN</w:t>
      </w:r>
      <w:proofErr w:type="spellEnd"/>
      <w:r w:rsidRPr="00F11448">
        <w:rPr>
          <w:rFonts w:asciiTheme="minorHAnsi" w:eastAsia="David Libre" w:hAnsiTheme="minorHAnsi" w:cstheme="minorHAnsi"/>
          <w:sz w:val="24"/>
          <w:szCs w:val="24"/>
          <w:rtl/>
        </w:rPr>
        <w:t>.</w:t>
      </w:r>
    </w:p>
    <w:p w14:paraId="78D23AC6" w14:textId="3B7A788B" w:rsidR="000017C6" w:rsidRPr="00F11448" w:rsidRDefault="0094778F" w:rsidP="006E6F8C">
      <w:pPr>
        <w:spacing w:after="0" w:line="240" w:lineRule="auto"/>
        <w:ind w:firstLine="360"/>
        <w:rPr>
          <w:rFonts w:asciiTheme="minorHAnsi" w:eastAsia="David Libre" w:hAnsiTheme="minorHAnsi" w:cstheme="minorHAnsi"/>
          <w:sz w:val="24"/>
          <w:szCs w:val="24"/>
          <w:rtl/>
        </w:rPr>
      </w:pPr>
      <w:r>
        <w:rPr>
          <w:rFonts w:asciiTheme="minorHAnsi" w:eastAsia="David Libre" w:hAnsiTheme="minorHAnsi" w:cstheme="minorHAnsi" w:hint="cs"/>
          <w:sz w:val="24"/>
          <w:szCs w:val="24"/>
          <w:rtl/>
        </w:rPr>
        <w:t>המאמר בוחן</w:t>
      </w:r>
      <w:r w:rsidR="000017C6" w:rsidRPr="00F11448">
        <w:rPr>
          <w:rFonts w:asciiTheme="minorHAnsi" w:eastAsia="David Libre" w:hAnsiTheme="minorHAnsi" w:cstheme="minorHAnsi"/>
          <w:sz w:val="24"/>
          <w:szCs w:val="24"/>
          <w:rtl/>
        </w:rPr>
        <w:t xml:space="preserve"> </w:t>
      </w:r>
      <w:r>
        <w:rPr>
          <w:rFonts w:asciiTheme="minorHAnsi" w:eastAsia="David Libre" w:hAnsiTheme="minorHAnsi" w:cstheme="minorHAnsi" w:hint="cs"/>
          <w:sz w:val="24"/>
          <w:szCs w:val="24"/>
          <w:rtl/>
        </w:rPr>
        <w:t>את יכולות</w:t>
      </w:r>
      <w:r w:rsidR="000017C6" w:rsidRPr="00F11448">
        <w:rPr>
          <w:rFonts w:asciiTheme="minorHAnsi" w:eastAsia="David Libre" w:hAnsiTheme="minorHAnsi" w:cstheme="minorHAnsi"/>
          <w:sz w:val="24"/>
          <w:szCs w:val="24"/>
          <w:rtl/>
        </w:rPr>
        <w:t xml:space="preserve"> האלגוריתם המשולב אל מול </w:t>
      </w:r>
      <w:proofErr w:type="spellStart"/>
      <w:r w:rsidR="000017C6" w:rsidRPr="00F11448">
        <w:rPr>
          <w:rFonts w:asciiTheme="minorHAnsi" w:eastAsia="David Libre" w:hAnsiTheme="minorHAnsi" w:cstheme="minorHAnsi"/>
          <w:sz w:val="24"/>
          <w:szCs w:val="24"/>
        </w:rPr>
        <w:t>MaxN</w:t>
      </w:r>
      <w:proofErr w:type="spellEnd"/>
      <w:r w:rsidR="000017C6" w:rsidRPr="00F11448">
        <w:rPr>
          <w:rFonts w:asciiTheme="minorHAnsi" w:eastAsia="David Libre" w:hAnsiTheme="minorHAnsi" w:cstheme="minorHAnsi"/>
          <w:sz w:val="24"/>
          <w:szCs w:val="24"/>
        </w:rPr>
        <w:t xml:space="preserve"> </w:t>
      </w:r>
      <w:r w:rsidR="000017C6" w:rsidRPr="00F11448">
        <w:rPr>
          <w:rFonts w:asciiTheme="minorHAnsi" w:eastAsia="David Libre" w:hAnsiTheme="minorHAnsi" w:cstheme="minorHAnsi"/>
          <w:sz w:val="24"/>
          <w:szCs w:val="24"/>
          <w:rtl/>
        </w:rPr>
        <w:t xml:space="preserve"> ו</w:t>
      </w:r>
      <w:r w:rsidR="000017C6" w:rsidRPr="00F11448">
        <w:rPr>
          <w:rFonts w:asciiTheme="minorHAnsi" w:eastAsia="David Libre" w:hAnsiTheme="minorHAnsi" w:cstheme="minorHAnsi"/>
          <w:sz w:val="24"/>
          <w:szCs w:val="24"/>
        </w:rPr>
        <w:t>Paranoid</w:t>
      </w:r>
      <w:r w:rsidR="000017C6" w:rsidRPr="00F11448">
        <w:rPr>
          <w:rFonts w:asciiTheme="minorHAnsi" w:eastAsia="David Libre" w:hAnsiTheme="minorHAnsi" w:cstheme="minorHAnsi"/>
          <w:sz w:val="24"/>
          <w:szCs w:val="24"/>
          <w:rtl/>
        </w:rPr>
        <w:t xml:space="preserve"> תחת שני דומיינים – משחק לבבות ומשחק ריסק, תוך שימוש בהגדרות שונות לפרמטרים אותם הא</w:t>
      </w:r>
      <w:r w:rsidR="000017C6" w:rsidRPr="00F11448">
        <w:rPr>
          <w:rFonts w:asciiTheme="minorHAnsi" w:eastAsia="David Libre" w:hAnsiTheme="minorHAnsi" w:cstheme="minorHAnsi" w:hint="cs"/>
          <w:sz w:val="24"/>
          <w:szCs w:val="24"/>
          <w:rtl/>
        </w:rPr>
        <w:t>ל</w:t>
      </w:r>
      <w:r w:rsidR="000017C6" w:rsidRPr="00F11448">
        <w:rPr>
          <w:rFonts w:asciiTheme="minorHAnsi" w:eastAsia="David Libre" w:hAnsiTheme="minorHAnsi" w:cstheme="minorHAnsi"/>
          <w:sz w:val="24"/>
          <w:szCs w:val="24"/>
          <w:rtl/>
        </w:rPr>
        <w:t>גוריתם מקבל. תחת רוב הקונפיגרציות האלגוריתם המשולב משיג אחוזי ניצחון גבוהים יותר מהאלגוריתמים הקיימים.</w:t>
      </w:r>
    </w:p>
    <w:p w14:paraId="3425AAA7" w14:textId="6F70A8A6" w:rsidR="000017C6" w:rsidRPr="00F11448" w:rsidRDefault="000C6ABA" w:rsidP="006E6F8C">
      <w:pPr>
        <w:spacing w:after="0" w:line="240" w:lineRule="auto"/>
        <w:ind w:firstLine="360"/>
        <w:rPr>
          <w:rFonts w:asciiTheme="minorHAnsi" w:eastAsia="David Libre" w:hAnsiTheme="minorHAnsi" w:cstheme="minorHAnsi"/>
          <w:sz w:val="24"/>
          <w:szCs w:val="24"/>
          <w:rtl/>
        </w:rPr>
      </w:pPr>
      <w:r>
        <w:rPr>
          <w:rFonts w:asciiTheme="minorHAnsi" w:eastAsia="David Libre" w:hAnsiTheme="minorHAnsi" w:cstheme="minorHAnsi" w:hint="cs"/>
          <w:sz w:val="24"/>
          <w:szCs w:val="24"/>
          <w:rtl/>
        </w:rPr>
        <w:t xml:space="preserve">תוצאות </w:t>
      </w:r>
      <w:r w:rsidR="000017C6" w:rsidRPr="00F11448">
        <w:rPr>
          <w:rFonts w:asciiTheme="minorHAnsi" w:eastAsia="David Libre" w:hAnsiTheme="minorHAnsi" w:cstheme="minorHAnsi"/>
          <w:sz w:val="24"/>
          <w:szCs w:val="24"/>
          <w:rtl/>
        </w:rPr>
        <w:t>האלגוריתם מרשי</w:t>
      </w:r>
      <w:r w:rsidR="00774AD3">
        <w:rPr>
          <w:rFonts w:asciiTheme="minorHAnsi" w:eastAsia="David Libre" w:hAnsiTheme="minorHAnsi" w:cstheme="minorHAnsi" w:hint="cs"/>
          <w:sz w:val="24"/>
          <w:szCs w:val="24"/>
          <w:rtl/>
        </w:rPr>
        <w:t>מות</w:t>
      </w:r>
      <w:r w:rsidR="000017C6" w:rsidRPr="00F11448">
        <w:rPr>
          <w:rFonts w:asciiTheme="minorHAnsi" w:eastAsia="David Libre" w:hAnsiTheme="minorHAnsi" w:cstheme="minorHAnsi"/>
          <w:sz w:val="24"/>
          <w:szCs w:val="24"/>
          <w:rtl/>
        </w:rPr>
        <w:t xml:space="preserve"> יותר </w:t>
      </w:r>
      <w:r w:rsidR="00774AD3">
        <w:rPr>
          <w:rFonts w:asciiTheme="minorHAnsi" w:eastAsia="David Libre" w:hAnsiTheme="minorHAnsi" w:cstheme="minorHAnsi" w:hint="cs"/>
          <w:sz w:val="24"/>
          <w:szCs w:val="24"/>
          <w:rtl/>
        </w:rPr>
        <w:t>עבור</w:t>
      </w:r>
      <w:r w:rsidR="000017C6" w:rsidRPr="00F11448">
        <w:rPr>
          <w:rFonts w:asciiTheme="minorHAnsi" w:eastAsia="David Libre" w:hAnsiTheme="minorHAnsi" w:cstheme="minorHAnsi"/>
          <w:sz w:val="24"/>
          <w:szCs w:val="24"/>
          <w:rtl/>
        </w:rPr>
        <w:t xml:space="preserve"> ריסק </w:t>
      </w:r>
      <w:r w:rsidR="00365A76">
        <w:rPr>
          <w:rFonts w:asciiTheme="minorHAnsi" w:eastAsia="David Libre" w:hAnsiTheme="minorHAnsi" w:cstheme="minorHAnsi" w:hint="cs"/>
          <w:sz w:val="24"/>
          <w:szCs w:val="24"/>
          <w:rtl/>
        </w:rPr>
        <w:t xml:space="preserve">מאשר עבור </w:t>
      </w:r>
      <w:r w:rsidR="000017C6" w:rsidRPr="00F11448">
        <w:rPr>
          <w:rFonts w:asciiTheme="minorHAnsi" w:eastAsia="David Libre" w:hAnsiTheme="minorHAnsi" w:cstheme="minorHAnsi"/>
          <w:sz w:val="24"/>
          <w:szCs w:val="24"/>
          <w:rtl/>
        </w:rPr>
        <w:t>לבבות</w:t>
      </w:r>
      <w:r w:rsidR="00365A76">
        <w:rPr>
          <w:rFonts w:asciiTheme="minorHAnsi" w:eastAsia="David Libre" w:hAnsiTheme="minorHAnsi" w:cstheme="minorHAnsi" w:hint="cs"/>
          <w:sz w:val="24"/>
          <w:szCs w:val="24"/>
          <w:rtl/>
        </w:rPr>
        <w:t xml:space="preserve"> ועל מנת להסביר זאת </w:t>
      </w:r>
      <w:r w:rsidR="00E56DFE" w:rsidRPr="00F11448">
        <w:rPr>
          <w:rFonts w:asciiTheme="minorHAnsi" w:eastAsia="David Libre" w:hAnsiTheme="minorHAnsi" w:cstheme="minorHAnsi"/>
          <w:sz w:val="24"/>
          <w:szCs w:val="24"/>
          <w:rtl/>
        </w:rPr>
        <w:t xml:space="preserve">ניסחו </w:t>
      </w:r>
      <w:r w:rsidR="000017C6" w:rsidRPr="00F11448">
        <w:rPr>
          <w:rFonts w:asciiTheme="minorHAnsi" w:eastAsia="David Libre" w:hAnsiTheme="minorHAnsi" w:cstheme="minorHAnsi"/>
          <w:sz w:val="24"/>
          <w:szCs w:val="24"/>
          <w:rtl/>
        </w:rPr>
        <w:t xml:space="preserve">החוקרים את </w:t>
      </w:r>
      <w:r w:rsidR="000017C6" w:rsidRPr="00F11448">
        <w:rPr>
          <w:rFonts w:asciiTheme="minorHAnsi" w:eastAsia="David Libre" w:hAnsiTheme="minorHAnsi" w:cstheme="minorHAnsi"/>
          <w:sz w:val="24"/>
          <w:szCs w:val="24"/>
        </w:rPr>
        <w:t>Opponent impact factor</w:t>
      </w:r>
      <w:r w:rsidR="000017C6" w:rsidRPr="00F11448">
        <w:rPr>
          <w:rFonts w:asciiTheme="minorHAnsi" w:eastAsia="David Libre" w:hAnsiTheme="minorHAnsi" w:cstheme="minorHAnsi"/>
          <w:sz w:val="24"/>
          <w:szCs w:val="24"/>
          <w:rtl/>
        </w:rPr>
        <w:t xml:space="preserve"> – מדד לגודל השפעה שיש לשחקן אחד על שאר השחקים שמתמודדים מולו. ערכו של מדד זה נקבע </w:t>
      </w:r>
      <w:del w:id="199" w:author="Nagar, Omer" w:date="2020-10-24T13:13:00Z">
        <w:r w:rsidR="000017C6" w:rsidRPr="00F11448" w:rsidDel="000152B3">
          <w:rPr>
            <w:rFonts w:asciiTheme="minorHAnsi" w:eastAsia="David Libre" w:hAnsiTheme="minorHAnsi" w:cstheme="minorHAnsi"/>
            <w:sz w:val="24"/>
            <w:szCs w:val="24"/>
            <w:rtl/>
          </w:rPr>
          <w:delText>ע"י</w:delText>
        </w:r>
      </w:del>
      <w:ins w:id="200" w:author="Nagar, Omer" w:date="2020-10-24T13:13:00Z">
        <w:r w:rsidR="000152B3">
          <w:rPr>
            <w:rFonts w:asciiTheme="minorHAnsi" w:eastAsia="David Libre" w:hAnsiTheme="minorHAnsi" w:cstheme="minorHAnsi"/>
            <w:sz w:val="24"/>
            <w:szCs w:val="24"/>
            <w:rtl/>
          </w:rPr>
          <w:t>על ידי</w:t>
        </w:r>
      </w:ins>
      <w:r w:rsidR="000017C6" w:rsidRPr="00F11448">
        <w:rPr>
          <w:rFonts w:asciiTheme="minorHAnsi" w:eastAsia="David Libre" w:hAnsiTheme="minorHAnsi" w:cstheme="minorHAnsi"/>
          <w:sz w:val="24"/>
          <w:szCs w:val="24"/>
          <w:rtl/>
        </w:rPr>
        <w:t xml:space="preserve"> חישוב מספר המצבים במשחק שמוגדרים כ</w:t>
      </w:r>
      <w:proofErr w:type="spellStart"/>
      <w:r w:rsidR="000017C6" w:rsidRPr="00F11448">
        <w:rPr>
          <w:rFonts w:asciiTheme="minorHAnsi" w:eastAsia="David Libre" w:hAnsiTheme="minorHAnsi" w:cstheme="minorHAnsi"/>
          <w:sz w:val="24"/>
          <w:szCs w:val="24"/>
        </w:rPr>
        <w:t>InfluentialStates</w:t>
      </w:r>
      <w:proofErr w:type="spellEnd"/>
      <w:r w:rsidR="000017C6" w:rsidRPr="00F11448">
        <w:rPr>
          <w:rFonts w:asciiTheme="minorHAnsi" w:eastAsia="David Libre" w:hAnsiTheme="minorHAnsi" w:cstheme="minorHAnsi"/>
          <w:sz w:val="24"/>
          <w:szCs w:val="24"/>
        </w:rPr>
        <w:t>-</w:t>
      </w:r>
      <w:r w:rsidR="000017C6" w:rsidRPr="00F11448">
        <w:rPr>
          <w:rFonts w:asciiTheme="minorHAnsi" w:eastAsia="David Libre" w:hAnsiTheme="minorHAnsi" w:cstheme="minorHAnsi"/>
          <w:sz w:val="24"/>
          <w:szCs w:val="24"/>
          <w:rtl/>
        </w:rPr>
        <w:t xml:space="preserve"> – כאלו שבהם פעולה של שחקן אחד משפיעה על ערך היוריסטיקה של שחקן אחר, חלקי כלל המצבים האפשריים. ניתן לראות כי בכל עומק של העץ, למשחק ריסק ערך </w:t>
      </w:r>
      <w:r w:rsidR="000017C6" w:rsidRPr="00F11448">
        <w:rPr>
          <w:rFonts w:asciiTheme="minorHAnsi" w:eastAsia="David Libre" w:hAnsiTheme="minorHAnsi" w:cstheme="minorHAnsi"/>
          <w:sz w:val="24"/>
          <w:szCs w:val="24"/>
        </w:rPr>
        <w:t>Opponent impact</w:t>
      </w:r>
      <w:r w:rsidR="000017C6" w:rsidRPr="00F11448">
        <w:rPr>
          <w:rFonts w:asciiTheme="minorHAnsi" w:eastAsia="David Libre" w:hAnsiTheme="minorHAnsi" w:cstheme="minorHAnsi"/>
          <w:sz w:val="24"/>
          <w:szCs w:val="24"/>
          <w:rtl/>
        </w:rPr>
        <w:t xml:space="preserve"> גבוה משמעותית משל לבבות.</w:t>
      </w:r>
    </w:p>
    <w:p w14:paraId="24344C1E" w14:textId="77777777" w:rsidR="00561D77" w:rsidRDefault="006C23F0" w:rsidP="006E6F8C">
      <w:pPr>
        <w:spacing w:after="0" w:line="240" w:lineRule="auto"/>
        <w:ind w:firstLine="360"/>
        <w:rPr>
          <w:rFonts w:asciiTheme="minorHAnsi" w:eastAsia="David Libre" w:hAnsiTheme="minorHAnsi" w:cstheme="minorHAnsi"/>
          <w:sz w:val="24"/>
          <w:szCs w:val="24"/>
          <w:rtl/>
        </w:rPr>
      </w:pPr>
      <w:r>
        <w:rPr>
          <w:rFonts w:asciiTheme="minorHAnsi" w:eastAsia="David Libre" w:hAnsiTheme="minorHAnsi" w:cstheme="minorHAnsi" w:hint="cs"/>
          <w:sz w:val="24"/>
          <w:szCs w:val="24"/>
          <w:rtl/>
        </w:rPr>
        <w:t xml:space="preserve"> </w:t>
      </w:r>
      <w:r w:rsidR="00DF26D6">
        <w:rPr>
          <w:rFonts w:asciiTheme="minorHAnsi" w:eastAsia="David Libre" w:hAnsiTheme="minorHAnsi" w:cstheme="minorHAnsi" w:hint="cs"/>
          <w:sz w:val="24"/>
          <w:szCs w:val="24"/>
          <w:rtl/>
        </w:rPr>
        <w:t>לסיכום</w:t>
      </w:r>
      <w:r w:rsidR="00D00107">
        <w:rPr>
          <w:rFonts w:asciiTheme="minorHAnsi" w:eastAsia="David Libre" w:hAnsiTheme="minorHAnsi" w:cstheme="minorHAnsi" w:hint="cs"/>
          <w:sz w:val="24"/>
          <w:szCs w:val="24"/>
          <w:rtl/>
        </w:rPr>
        <w:t>,</w:t>
      </w:r>
      <w:r w:rsidR="000C3E2C">
        <w:rPr>
          <w:rFonts w:asciiTheme="minorHAnsi" w:eastAsia="David Libre" w:hAnsiTheme="minorHAnsi" w:cstheme="minorHAnsi" w:hint="cs"/>
          <w:sz w:val="24"/>
          <w:szCs w:val="24"/>
          <w:rtl/>
        </w:rPr>
        <w:t xml:space="preserve"> מסיקים החוקרים ש</w:t>
      </w:r>
      <w:r w:rsidR="00DF26D6">
        <w:rPr>
          <w:rFonts w:asciiTheme="minorHAnsi" w:eastAsia="David Libre" w:hAnsiTheme="minorHAnsi" w:cstheme="minorHAnsi" w:hint="cs"/>
          <w:sz w:val="24"/>
          <w:szCs w:val="24"/>
          <w:rtl/>
        </w:rPr>
        <w:t>אלגוריתם החדש מ</w:t>
      </w:r>
      <w:r w:rsidR="008A3417">
        <w:rPr>
          <w:rFonts w:asciiTheme="minorHAnsi" w:eastAsia="David Libre" w:hAnsiTheme="minorHAnsi" w:cstheme="minorHAnsi" w:hint="cs"/>
          <w:sz w:val="24"/>
          <w:szCs w:val="24"/>
          <w:rtl/>
        </w:rPr>
        <w:t xml:space="preserve">נצח יותר </w:t>
      </w:r>
      <w:r w:rsidR="0092540B">
        <w:rPr>
          <w:rFonts w:asciiTheme="minorHAnsi" w:eastAsia="David Libre" w:hAnsiTheme="minorHAnsi" w:cstheme="minorHAnsi" w:hint="cs"/>
          <w:sz w:val="24"/>
          <w:szCs w:val="24"/>
          <w:rtl/>
        </w:rPr>
        <w:t>מצבים</w:t>
      </w:r>
      <w:r w:rsidR="008A3417">
        <w:rPr>
          <w:rFonts w:asciiTheme="minorHAnsi" w:eastAsia="David Libre" w:hAnsiTheme="minorHAnsi" w:cstheme="minorHAnsi" w:hint="cs"/>
          <w:sz w:val="24"/>
          <w:szCs w:val="24"/>
          <w:rtl/>
        </w:rPr>
        <w:t xml:space="preserve"> מהאלגוריתמים המוכרים ש</w:t>
      </w:r>
      <w:r w:rsidR="0092540B">
        <w:rPr>
          <w:rFonts w:asciiTheme="minorHAnsi" w:eastAsia="David Libre" w:hAnsiTheme="minorHAnsi" w:cstheme="minorHAnsi" w:hint="cs"/>
          <w:sz w:val="24"/>
          <w:szCs w:val="24"/>
          <w:rtl/>
        </w:rPr>
        <w:t>מולם נמדד,</w:t>
      </w:r>
      <w:r w:rsidR="005624EC">
        <w:rPr>
          <w:rFonts w:asciiTheme="minorHAnsi" w:eastAsia="David Libre" w:hAnsiTheme="minorHAnsi" w:cstheme="minorHAnsi" w:hint="cs"/>
          <w:sz w:val="24"/>
          <w:szCs w:val="24"/>
          <w:rtl/>
        </w:rPr>
        <w:t xml:space="preserve"> </w:t>
      </w:r>
      <w:r w:rsidR="0092540B">
        <w:rPr>
          <w:rFonts w:asciiTheme="minorHAnsi" w:eastAsia="David Libre" w:hAnsiTheme="minorHAnsi" w:cstheme="minorHAnsi" w:hint="cs"/>
          <w:sz w:val="24"/>
          <w:szCs w:val="24"/>
          <w:rtl/>
        </w:rPr>
        <w:t>ומשיג תוצאות טובות יותר</w:t>
      </w:r>
      <w:r w:rsidR="005624EC">
        <w:rPr>
          <w:rFonts w:asciiTheme="minorHAnsi" w:eastAsia="David Libre" w:hAnsiTheme="minorHAnsi" w:cstheme="minorHAnsi" w:hint="cs"/>
          <w:sz w:val="24"/>
          <w:szCs w:val="24"/>
          <w:rtl/>
        </w:rPr>
        <w:t xml:space="preserve"> </w:t>
      </w:r>
      <w:r w:rsidR="000C3E2C">
        <w:rPr>
          <w:rFonts w:asciiTheme="minorHAnsi" w:eastAsia="David Libre" w:hAnsiTheme="minorHAnsi" w:cstheme="minorHAnsi" w:hint="cs"/>
          <w:sz w:val="24"/>
          <w:szCs w:val="24"/>
          <w:rtl/>
        </w:rPr>
        <w:t>ככל ש</w:t>
      </w:r>
      <w:r w:rsidR="0092540B">
        <w:rPr>
          <w:rFonts w:asciiTheme="minorHAnsi" w:eastAsia="David Libre" w:hAnsiTheme="minorHAnsi" w:cstheme="minorHAnsi" w:hint="cs"/>
          <w:sz w:val="24"/>
          <w:szCs w:val="24"/>
          <w:rtl/>
        </w:rPr>
        <w:t xml:space="preserve">ערך </w:t>
      </w:r>
      <w:r w:rsidR="005624EC">
        <w:rPr>
          <w:rFonts w:asciiTheme="minorHAnsi" w:eastAsia="David Libre" w:hAnsiTheme="minorHAnsi" w:cstheme="minorHAnsi" w:hint="cs"/>
          <w:sz w:val="24"/>
          <w:szCs w:val="24"/>
          <w:rtl/>
        </w:rPr>
        <w:t>ה</w:t>
      </w:r>
      <w:r w:rsidR="000017C6" w:rsidRPr="00F11448">
        <w:rPr>
          <w:rFonts w:asciiTheme="minorHAnsi" w:eastAsia="David Libre" w:hAnsiTheme="minorHAnsi" w:cstheme="minorHAnsi"/>
          <w:sz w:val="24"/>
          <w:szCs w:val="24"/>
        </w:rPr>
        <w:t>Opponent impact factor</w:t>
      </w:r>
      <w:r w:rsidR="000017C6" w:rsidRPr="00F11448">
        <w:rPr>
          <w:rFonts w:asciiTheme="minorHAnsi" w:eastAsia="David Libre" w:hAnsiTheme="minorHAnsi" w:cstheme="minorHAnsi"/>
          <w:sz w:val="24"/>
          <w:szCs w:val="24"/>
          <w:rtl/>
        </w:rPr>
        <w:t xml:space="preserve"> </w:t>
      </w:r>
      <w:r w:rsidR="0092540B">
        <w:rPr>
          <w:rFonts w:asciiTheme="minorHAnsi" w:eastAsia="David Libre" w:hAnsiTheme="minorHAnsi" w:cstheme="minorHAnsi" w:hint="cs"/>
          <w:sz w:val="24"/>
          <w:szCs w:val="24"/>
          <w:rtl/>
        </w:rPr>
        <w:t>של המשחק גבוה יותר.</w:t>
      </w:r>
      <w:r w:rsidR="000E3D7F">
        <w:rPr>
          <w:rFonts w:asciiTheme="minorHAnsi" w:eastAsia="David Libre" w:hAnsiTheme="minorHAnsi" w:cstheme="minorHAnsi" w:hint="cs"/>
          <w:sz w:val="24"/>
          <w:szCs w:val="24"/>
          <w:rtl/>
        </w:rPr>
        <w:t xml:space="preserve"> </w:t>
      </w:r>
    </w:p>
    <w:p w14:paraId="407D1C96" w14:textId="0983E6A7" w:rsidR="000C3E2C" w:rsidRDefault="000E3D7F" w:rsidP="006E6F8C">
      <w:pPr>
        <w:spacing w:after="0" w:line="240" w:lineRule="auto"/>
        <w:ind w:firstLine="360"/>
        <w:rPr>
          <w:rFonts w:asciiTheme="minorHAnsi" w:eastAsia="David Libre" w:hAnsiTheme="minorHAnsi" w:cstheme="minorHAnsi"/>
          <w:sz w:val="24"/>
          <w:szCs w:val="24"/>
          <w:rtl/>
        </w:rPr>
      </w:pPr>
      <w:r>
        <w:rPr>
          <w:rFonts w:asciiTheme="minorHAnsi" w:eastAsia="David Libre" w:hAnsiTheme="minorHAnsi" w:cstheme="minorHAnsi" w:hint="cs"/>
          <w:sz w:val="24"/>
          <w:szCs w:val="24"/>
          <w:rtl/>
        </w:rPr>
        <w:t xml:space="preserve">בבואנו לבחור אלגוריתם המבצע חיפוש אופטימלי במטרה לבצע על בסיסו חיפוש תת-אופטימלי מוגבל, חשוב שניקח בחשבון את תוצאות מחקר זה שכן האלגוריתם המשולב מציג תוצאות טובות </w:t>
      </w:r>
      <w:r w:rsidR="00D00107">
        <w:rPr>
          <w:rFonts w:asciiTheme="minorHAnsi" w:eastAsia="David Libre" w:hAnsiTheme="minorHAnsi" w:cstheme="minorHAnsi" w:hint="cs"/>
          <w:sz w:val="24"/>
          <w:szCs w:val="24"/>
          <w:rtl/>
        </w:rPr>
        <w:t>אל מול האלגוריתמים המוכרים, שכן מנצל את ההנחות שמבוצעות במסגרתם בשלבים המתאימים במשחק.</w:t>
      </w:r>
    </w:p>
    <w:p w14:paraId="344F627B" w14:textId="364E90FE" w:rsidR="005131AB" w:rsidRDefault="005131AB" w:rsidP="006E6F8C">
      <w:pPr>
        <w:spacing w:after="0" w:line="240" w:lineRule="auto"/>
        <w:ind w:firstLine="360"/>
        <w:rPr>
          <w:rFonts w:asciiTheme="minorHAnsi" w:eastAsia="David Libre" w:hAnsiTheme="minorHAnsi" w:cstheme="minorHAnsi"/>
          <w:sz w:val="24"/>
          <w:szCs w:val="24"/>
          <w:rtl/>
        </w:rPr>
      </w:pPr>
    </w:p>
    <w:p w14:paraId="7F1D30BE" w14:textId="77777777" w:rsidR="00445039" w:rsidRDefault="00445039" w:rsidP="006E6F8C">
      <w:pPr>
        <w:spacing w:after="0" w:line="240" w:lineRule="auto"/>
        <w:ind w:firstLine="360"/>
        <w:rPr>
          <w:rFonts w:asciiTheme="minorHAnsi" w:eastAsia="David Libre" w:hAnsiTheme="minorHAnsi" w:cstheme="minorHAnsi"/>
          <w:sz w:val="24"/>
          <w:szCs w:val="24"/>
          <w:rtl/>
        </w:rPr>
      </w:pPr>
    </w:p>
    <w:p w14:paraId="43396A6E" w14:textId="77777777" w:rsidR="006E6F8C" w:rsidRDefault="006E6F8C" w:rsidP="00D46296">
      <w:pPr>
        <w:spacing w:line="276" w:lineRule="auto"/>
        <w:jc w:val="center"/>
        <w:rPr>
          <w:rFonts w:asciiTheme="minorBidi" w:hAnsiTheme="minorBidi"/>
          <w:b/>
          <w:bCs/>
          <w:sz w:val="24"/>
          <w:szCs w:val="24"/>
        </w:rPr>
      </w:pPr>
    </w:p>
    <w:p w14:paraId="5A29FE51" w14:textId="14315292" w:rsidR="00D46296" w:rsidRPr="006E6F8C" w:rsidRDefault="00D46296" w:rsidP="006E6F8C">
      <w:pPr>
        <w:spacing w:after="0" w:line="240" w:lineRule="auto"/>
        <w:jc w:val="center"/>
        <w:rPr>
          <w:rFonts w:asciiTheme="minorHAnsi" w:eastAsia="David Libre" w:hAnsiTheme="minorHAnsi" w:cstheme="minorHAnsi"/>
          <w:bCs/>
          <w:sz w:val="24"/>
          <w:szCs w:val="24"/>
          <w:rtl/>
        </w:rPr>
      </w:pPr>
      <w:bookmarkStart w:id="201" w:name="מאמר8"/>
      <w:bookmarkEnd w:id="201"/>
      <w:r w:rsidRPr="006E6F8C">
        <w:rPr>
          <w:rFonts w:asciiTheme="minorHAnsi" w:eastAsia="David Libre" w:hAnsiTheme="minorHAnsi" w:cstheme="minorHAnsi"/>
          <w:bCs/>
          <w:sz w:val="24"/>
          <w:szCs w:val="24"/>
          <w:rtl/>
        </w:rPr>
        <w:t>סיכום מאמר 8</w:t>
      </w:r>
      <w:r w:rsidRPr="006E6F8C">
        <w:rPr>
          <w:rFonts w:asciiTheme="minorHAnsi" w:eastAsia="David Libre" w:hAnsiTheme="minorHAnsi" w:cstheme="minorHAnsi" w:hint="cs"/>
          <w:bCs/>
          <w:sz w:val="24"/>
          <w:szCs w:val="24"/>
          <w:rtl/>
        </w:rPr>
        <w:t xml:space="preserve"> </w:t>
      </w:r>
      <w:r w:rsidRPr="006E6F8C">
        <w:rPr>
          <w:rFonts w:asciiTheme="minorHAnsi" w:eastAsia="David Libre" w:hAnsiTheme="minorHAnsi" w:cstheme="minorHAnsi"/>
          <w:bCs/>
          <w:sz w:val="24"/>
          <w:szCs w:val="24"/>
          <w:rtl/>
        </w:rPr>
        <w:t>–</w:t>
      </w:r>
      <w:r w:rsidRPr="006E6F8C">
        <w:rPr>
          <w:rFonts w:asciiTheme="minorHAnsi" w:eastAsia="David Libre" w:hAnsiTheme="minorHAnsi" w:cstheme="minorHAnsi" w:hint="cs"/>
          <w:bCs/>
          <w:sz w:val="24"/>
          <w:szCs w:val="24"/>
          <w:rtl/>
        </w:rPr>
        <w:t xml:space="preserve"> טכניקות גיזום עבור משחקים מרובי שחקנים</w:t>
      </w:r>
    </w:p>
    <w:p w14:paraId="568A3894" w14:textId="741CF354" w:rsidR="003C4C3C" w:rsidRDefault="00F11448" w:rsidP="006E6F8C">
      <w:pPr>
        <w:spacing w:after="0" w:line="240" w:lineRule="auto"/>
        <w:jc w:val="center"/>
        <w:rPr>
          <w:rFonts w:asciiTheme="minorHAnsi" w:eastAsia="David Libre" w:hAnsiTheme="minorHAnsi" w:cstheme="minorHAnsi"/>
          <w:bCs/>
          <w:sz w:val="24"/>
          <w:szCs w:val="24"/>
        </w:rPr>
      </w:pPr>
      <w:r w:rsidRPr="006E6F8C">
        <w:rPr>
          <w:rFonts w:asciiTheme="minorHAnsi" w:eastAsia="David Libre" w:hAnsiTheme="minorHAnsi" w:cstheme="minorHAnsi"/>
          <w:bCs/>
          <w:sz w:val="24"/>
          <w:szCs w:val="24"/>
        </w:rPr>
        <w:t xml:space="preserve">On Pruning Techniques for Multi-Player Games </w:t>
      </w:r>
      <w:r w:rsidR="003C4C3C" w:rsidRPr="006E6F8C">
        <w:rPr>
          <w:rFonts w:asciiTheme="minorHAnsi" w:eastAsia="David Libre" w:hAnsiTheme="minorHAnsi" w:cstheme="minorHAnsi"/>
          <w:bCs/>
          <w:sz w:val="24"/>
          <w:szCs w:val="24"/>
        </w:rPr>
        <w:t>[</w:t>
      </w:r>
      <w:r w:rsidRPr="006E6F8C">
        <w:rPr>
          <w:rFonts w:asciiTheme="minorHAnsi" w:eastAsia="David Libre" w:hAnsiTheme="minorHAnsi" w:cstheme="minorHAnsi"/>
          <w:bCs/>
          <w:sz w:val="24"/>
          <w:szCs w:val="24"/>
        </w:rPr>
        <w:t>Sturtevant</w:t>
      </w:r>
      <w:r w:rsidR="003C4C3C" w:rsidRPr="006E6F8C">
        <w:rPr>
          <w:rFonts w:asciiTheme="minorHAnsi" w:eastAsia="David Libre" w:hAnsiTheme="minorHAnsi" w:cstheme="minorHAnsi"/>
          <w:bCs/>
          <w:sz w:val="24"/>
          <w:szCs w:val="24"/>
        </w:rPr>
        <w:t xml:space="preserve"> et al., </w:t>
      </w:r>
      <w:r w:rsidR="002F73E0" w:rsidRPr="006E6F8C">
        <w:rPr>
          <w:rFonts w:asciiTheme="minorHAnsi" w:eastAsia="David Libre" w:hAnsiTheme="minorHAnsi" w:cstheme="minorHAnsi"/>
          <w:bCs/>
          <w:sz w:val="24"/>
          <w:szCs w:val="24"/>
        </w:rPr>
        <w:t>2000</w:t>
      </w:r>
      <w:r w:rsidR="003C4C3C" w:rsidRPr="006E6F8C">
        <w:rPr>
          <w:rFonts w:asciiTheme="minorHAnsi" w:eastAsia="David Libre" w:hAnsiTheme="minorHAnsi" w:cstheme="minorHAnsi"/>
          <w:bCs/>
          <w:sz w:val="24"/>
          <w:szCs w:val="24"/>
        </w:rPr>
        <w:t>]</w:t>
      </w:r>
    </w:p>
    <w:p w14:paraId="15AFDBB3" w14:textId="672D9D49" w:rsidR="006E6F8C" w:rsidDel="00262625" w:rsidRDefault="006E6F8C" w:rsidP="00262625">
      <w:pPr>
        <w:spacing w:after="0" w:line="240" w:lineRule="auto"/>
        <w:rPr>
          <w:del w:id="202" w:author="Nagar, Omer" w:date="2020-10-24T13:09:00Z"/>
          <w:rFonts w:asciiTheme="minorHAnsi" w:eastAsia="David Libre" w:hAnsiTheme="minorHAnsi" w:cstheme="minorHAnsi"/>
          <w:sz w:val="24"/>
          <w:szCs w:val="24"/>
          <w:rtl/>
        </w:rPr>
      </w:pPr>
    </w:p>
    <w:p w14:paraId="5BF7ED6F" w14:textId="77777777" w:rsidR="00262625" w:rsidRPr="00F11448" w:rsidRDefault="00262625" w:rsidP="003F26A9">
      <w:pPr>
        <w:spacing w:after="0" w:line="240" w:lineRule="auto"/>
        <w:jc w:val="center"/>
        <w:rPr>
          <w:ins w:id="203" w:author="Nagar, Omer" w:date="2020-10-24T13:09:00Z"/>
          <w:rFonts w:asciiTheme="minorHAnsi" w:eastAsia="David Libre" w:hAnsiTheme="minorHAnsi" w:cstheme="minorHAnsi"/>
          <w:bCs/>
          <w:rtl/>
        </w:rPr>
      </w:pPr>
    </w:p>
    <w:p w14:paraId="75E11D40" w14:textId="5002C8F6" w:rsidR="00D46296" w:rsidRPr="00B22B09" w:rsidRDefault="00D46296">
      <w:pPr>
        <w:spacing w:after="0" w:line="240" w:lineRule="auto"/>
        <w:rPr>
          <w:rFonts w:asciiTheme="minorHAnsi" w:eastAsia="David Libre" w:hAnsiTheme="minorHAnsi" w:cstheme="minorHAnsi"/>
          <w:sz w:val="24"/>
          <w:szCs w:val="24"/>
          <w:rtl/>
        </w:rPr>
        <w:pPrChange w:id="204" w:author="Nagar, Omer" w:date="2020-10-24T13:09:00Z">
          <w:pPr>
            <w:spacing w:after="0" w:line="240" w:lineRule="auto"/>
            <w:ind w:firstLine="360"/>
          </w:pPr>
        </w:pPrChange>
      </w:pPr>
      <w:r w:rsidRPr="00B22B09">
        <w:rPr>
          <w:rFonts w:asciiTheme="minorHAnsi" w:eastAsia="David Libre" w:hAnsiTheme="minorHAnsi" w:cstheme="minorHAnsi"/>
          <w:sz w:val="24"/>
          <w:szCs w:val="24"/>
          <w:rtl/>
        </w:rPr>
        <w:t>המאמר עוסק בטכניקות גזירה במשחקים רבי משתתפים</w:t>
      </w:r>
      <w:r w:rsidR="009A5A77" w:rsidRPr="00B22B09">
        <w:rPr>
          <w:rFonts w:asciiTheme="minorHAnsi" w:eastAsia="David Libre" w:hAnsiTheme="minorHAnsi" w:cstheme="minorHAnsi" w:hint="cs"/>
          <w:sz w:val="24"/>
          <w:szCs w:val="24"/>
          <w:rtl/>
        </w:rPr>
        <w:t xml:space="preserve"> </w:t>
      </w:r>
      <w:r w:rsidR="00F237A9">
        <w:rPr>
          <w:rFonts w:asciiTheme="minorHAnsi" w:eastAsia="David Libre" w:hAnsiTheme="minorHAnsi" w:cstheme="minorHAnsi" w:hint="cs"/>
          <w:sz w:val="24"/>
          <w:szCs w:val="24"/>
          <w:rtl/>
        </w:rPr>
        <w:t xml:space="preserve">- </w:t>
      </w:r>
      <w:r w:rsidR="004014F0" w:rsidRPr="00B22B09">
        <w:rPr>
          <w:rFonts w:asciiTheme="minorHAnsi" w:eastAsia="David Libre" w:hAnsiTheme="minorHAnsi" w:cstheme="minorHAnsi" w:hint="cs"/>
          <w:sz w:val="24"/>
          <w:szCs w:val="24"/>
          <w:rtl/>
        </w:rPr>
        <w:t xml:space="preserve">לדעת כותביו </w:t>
      </w:r>
      <w:r w:rsidRPr="00B22B09">
        <w:rPr>
          <w:rFonts w:asciiTheme="minorHAnsi" w:eastAsia="David Libre" w:hAnsiTheme="minorHAnsi" w:cstheme="minorHAnsi"/>
          <w:sz w:val="24"/>
          <w:szCs w:val="24"/>
          <w:rtl/>
        </w:rPr>
        <w:t xml:space="preserve">טכניקות </w:t>
      </w:r>
      <w:r w:rsidR="00B22B09" w:rsidRPr="00B22B09">
        <w:rPr>
          <w:rFonts w:asciiTheme="minorHAnsi" w:eastAsia="David Libre" w:hAnsiTheme="minorHAnsi" w:cstheme="minorHAnsi" w:hint="cs"/>
          <w:sz w:val="24"/>
          <w:szCs w:val="24"/>
          <w:rtl/>
        </w:rPr>
        <w:t>ה</w:t>
      </w:r>
      <w:r w:rsidRPr="00B22B09">
        <w:rPr>
          <w:rFonts w:asciiTheme="minorHAnsi" w:eastAsia="David Libre" w:hAnsiTheme="minorHAnsi" w:cstheme="minorHAnsi"/>
          <w:sz w:val="24"/>
          <w:szCs w:val="24"/>
          <w:rtl/>
        </w:rPr>
        <w:t xml:space="preserve">גזירה </w:t>
      </w:r>
      <w:r w:rsidR="00B22B09" w:rsidRPr="00B22B09">
        <w:rPr>
          <w:rFonts w:asciiTheme="minorHAnsi" w:eastAsia="David Libre" w:hAnsiTheme="minorHAnsi" w:cstheme="minorHAnsi" w:hint="cs"/>
          <w:sz w:val="24"/>
          <w:szCs w:val="24"/>
          <w:rtl/>
        </w:rPr>
        <w:t>ה</w:t>
      </w:r>
      <w:r w:rsidRPr="00B22B09">
        <w:rPr>
          <w:rFonts w:asciiTheme="minorHAnsi" w:eastAsia="David Libre" w:hAnsiTheme="minorHAnsi" w:cstheme="minorHAnsi"/>
          <w:sz w:val="24"/>
          <w:szCs w:val="24"/>
          <w:rtl/>
        </w:rPr>
        <w:t>קיימות</w:t>
      </w:r>
      <w:r w:rsidR="00B22B09" w:rsidRPr="00B22B09">
        <w:rPr>
          <w:rFonts w:asciiTheme="minorHAnsi" w:eastAsia="David Libre" w:hAnsiTheme="minorHAnsi" w:cstheme="minorHAnsi" w:hint="cs"/>
          <w:sz w:val="24"/>
          <w:szCs w:val="24"/>
          <w:rtl/>
        </w:rPr>
        <w:t xml:space="preserve"> באלגוריתמים </w:t>
      </w:r>
      <w:proofErr w:type="spellStart"/>
      <w:r w:rsidR="00B22B09" w:rsidRPr="00B22B09">
        <w:rPr>
          <w:rFonts w:asciiTheme="minorHAnsi" w:eastAsia="David Libre" w:hAnsiTheme="minorHAnsi" w:cstheme="minorHAnsi"/>
          <w:sz w:val="24"/>
          <w:szCs w:val="24"/>
        </w:rPr>
        <w:t>MaxN</w:t>
      </w:r>
      <w:proofErr w:type="spellEnd"/>
      <w:r w:rsidRPr="00B22B09">
        <w:rPr>
          <w:rFonts w:asciiTheme="minorHAnsi" w:eastAsia="David Libre" w:hAnsiTheme="minorHAnsi" w:cstheme="minorHAnsi"/>
          <w:sz w:val="24"/>
          <w:szCs w:val="24"/>
          <w:rtl/>
        </w:rPr>
        <w:t xml:space="preserve"> </w:t>
      </w:r>
      <w:r w:rsidR="00D37CE1" w:rsidRPr="00B22B09">
        <w:rPr>
          <w:rFonts w:asciiTheme="minorHAnsi" w:eastAsia="David Libre" w:hAnsiTheme="minorHAnsi" w:cstheme="minorHAnsi" w:hint="cs"/>
          <w:sz w:val="24"/>
          <w:szCs w:val="24"/>
          <w:rtl/>
        </w:rPr>
        <w:t xml:space="preserve">ו </w:t>
      </w:r>
      <w:r w:rsidRPr="00B22B09">
        <w:rPr>
          <w:rFonts w:asciiTheme="minorHAnsi" w:eastAsia="David Libre" w:hAnsiTheme="minorHAnsi" w:cstheme="minorHAnsi"/>
          <w:sz w:val="24"/>
          <w:szCs w:val="24"/>
        </w:rPr>
        <w:t xml:space="preserve"> branch-and-bound</w:t>
      </w:r>
      <w:r w:rsidR="007E0336" w:rsidRPr="007E0336">
        <w:rPr>
          <w:rFonts w:asciiTheme="minorHAnsi" w:eastAsia="David Libre" w:hAnsiTheme="minorHAnsi" w:cstheme="minorHAnsi" w:hint="cs"/>
          <w:sz w:val="24"/>
          <w:szCs w:val="24"/>
          <w:rtl/>
        </w:rPr>
        <w:t>אינן</w:t>
      </w:r>
      <w:r w:rsidRPr="00B22B09">
        <w:rPr>
          <w:rFonts w:asciiTheme="minorHAnsi" w:eastAsia="David Libre" w:hAnsiTheme="minorHAnsi" w:cstheme="minorHAnsi"/>
          <w:sz w:val="24"/>
          <w:szCs w:val="24"/>
          <w:rtl/>
        </w:rPr>
        <w:t xml:space="preserve"> יעילות מספיק</w:t>
      </w:r>
      <w:r w:rsidR="004014F0" w:rsidRPr="00B22B09">
        <w:rPr>
          <w:rFonts w:asciiTheme="minorHAnsi" w:eastAsia="David Libre" w:hAnsiTheme="minorHAnsi" w:cstheme="minorHAnsi" w:hint="cs"/>
          <w:sz w:val="24"/>
          <w:szCs w:val="24"/>
          <w:rtl/>
        </w:rPr>
        <w:t xml:space="preserve"> </w:t>
      </w:r>
      <w:r w:rsidR="008F5C41" w:rsidRPr="00B22B09">
        <w:rPr>
          <w:rFonts w:asciiTheme="minorHAnsi" w:eastAsia="David Libre" w:hAnsiTheme="minorHAnsi" w:cstheme="minorHAnsi" w:hint="cs"/>
          <w:sz w:val="24"/>
          <w:szCs w:val="24"/>
          <w:rtl/>
        </w:rPr>
        <w:t>ביחס ליכולות הגזירה של אלגוריתם</w:t>
      </w:r>
      <w:r w:rsidRPr="00B22B09">
        <w:rPr>
          <w:rFonts w:asciiTheme="minorHAnsi" w:eastAsia="David Libre" w:hAnsiTheme="minorHAnsi" w:cstheme="minorHAnsi"/>
          <w:sz w:val="24"/>
          <w:szCs w:val="24"/>
          <w:rtl/>
        </w:rPr>
        <w:t xml:space="preserve"> אלפא בטא בשני שחקנים. </w:t>
      </w:r>
      <w:r w:rsidR="008F5C41" w:rsidRPr="00B22B09">
        <w:rPr>
          <w:rFonts w:asciiTheme="minorHAnsi" w:eastAsia="David Libre" w:hAnsiTheme="minorHAnsi" w:cstheme="minorHAnsi" w:hint="cs"/>
          <w:sz w:val="24"/>
          <w:szCs w:val="24"/>
          <w:rtl/>
        </w:rPr>
        <w:t>המאמר</w:t>
      </w:r>
      <w:r w:rsidRPr="00B22B09">
        <w:rPr>
          <w:rFonts w:asciiTheme="minorHAnsi" w:eastAsia="David Libre" w:hAnsiTheme="minorHAnsi" w:cstheme="minorHAnsi"/>
          <w:sz w:val="24"/>
          <w:szCs w:val="24"/>
          <w:rtl/>
        </w:rPr>
        <w:t xml:space="preserve"> </w:t>
      </w:r>
      <w:r w:rsidR="00B22B09" w:rsidRPr="00B22B09">
        <w:rPr>
          <w:rFonts w:asciiTheme="minorHAnsi" w:eastAsia="David Libre" w:hAnsiTheme="minorHAnsi" w:cstheme="minorHAnsi" w:hint="cs"/>
          <w:sz w:val="24"/>
          <w:szCs w:val="24"/>
          <w:rtl/>
        </w:rPr>
        <w:t>משווה בין</w:t>
      </w:r>
      <w:r w:rsidRPr="00B22B09">
        <w:rPr>
          <w:rFonts w:asciiTheme="minorHAnsi" w:eastAsia="David Libre" w:hAnsiTheme="minorHAnsi" w:cstheme="minorHAnsi"/>
          <w:sz w:val="24"/>
          <w:szCs w:val="24"/>
          <w:rtl/>
        </w:rPr>
        <w:t xml:space="preserve"> שני פתרונות לבעיה זו, האחד הוא אלגוריתם היברידי המשלב את שתי השיטות שהוזכרו, והשני הוא ביצוע רדוקציה מ</w:t>
      </w:r>
      <w:r w:rsidR="00F83CC1">
        <w:rPr>
          <w:rFonts w:asciiTheme="minorHAnsi" w:eastAsia="David Libre" w:hAnsiTheme="minorHAnsi" w:cstheme="minorHAnsi" w:hint="cs"/>
          <w:sz w:val="24"/>
          <w:szCs w:val="24"/>
          <w:rtl/>
        </w:rPr>
        <w:t xml:space="preserve">עץ משחק </w:t>
      </w:r>
      <w:r w:rsidRPr="00B22B09">
        <w:rPr>
          <w:rFonts w:asciiTheme="minorHAnsi" w:eastAsia="David Libre" w:hAnsiTheme="minorHAnsi" w:cstheme="minorHAnsi"/>
          <w:sz w:val="24"/>
          <w:szCs w:val="24"/>
          <w:rtl/>
        </w:rPr>
        <w:t>רב-משתתפים ל</w:t>
      </w:r>
      <w:r w:rsidR="00F83CC1">
        <w:rPr>
          <w:rFonts w:asciiTheme="minorHAnsi" w:eastAsia="David Libre" w:hAnsiTheme="minorHAnsi" w:cstheme="minorHAnsi" w:hint="cs"/>
          <w:sz w:val="24"/>
          <w:szCs w:val="24"/>
          <w:rtl/>
        </w:rPr>
        <w:t>עץ ל</w:t>
      </w:r>
      <w:r w:rsidRPr="00B22B09">
        <w:rPr>
          <w:rFonts w:asciiTheme="minorHAnsi" w:eastAsia="David Libre" w:hAnsiTheme="minorHAnsi" w:cstheme="minorHAnsi"/>
          <w:sz w:val="24"/>
          <w:szCs w:val="24"/>
          <w:rtl/>
        </w:rPr>
        <w:t>שני משתתפים</w:t>
      </w:r>
      <w:r w:rsidR="00F83CC1">
        <w:rPr>
          <w:rFonts w:asciiTheme="minorHAnsi" w:eastAsia="David Libre" w:hAnsiTheme="minorHAnsi" w:cstheme="minorHAnsi" w:hint="cs"/>
          <w:sz w:val="24"/>
          <w:szCs w:val="24"/>
          <w:rtl/>
        </w:rPr>
        <w:t xml:space="preserve"> </w:t>
      </w:r>
      <w:del w:id="205" w:author="Nagar, Omer" w:date="2020-10-24T13:13:00Z">
        <w:r w:rsidR="00F83CC1" w:rsidDel="000152B3">
          <w:rPr>
            <w:rFonts w:asciiTheme="minorHAnsi" w:eastAsia="David Libre" w:hAnsiTheme="minorHAnsi" w:cstheme="minorHAnsi" w:hint="cs"/>
            <w:sz w:val="24"/>
            <w:szCs w:val="24"/>
            <w:rtl/>
          </w:rPr>
          <w:delText>ע"י</w:delText>
        </w:r>
      </w:del>
      <w:ins w:id="206" w:author="Nagar, Omer" w:date="2020-10-24T13:13:00Z">
        <w:r w:rsidR="000152B3">
          <w:rPr>
            <w:rFonts w:asciiTheme="minorHAnsi" w:eastAsia="David Libre" w:hAnsiTheme="minorHAnsi" w:cstheme="minorHAnsi" w:hint="cs"/>
            <w:sz w:val="24"/>
            <w:szCs w:val="24"/>
            <w:rtl/>
          </w:rPr>
          <w:t>על ידי</w:t>
        </w:r>
      </w:ins>
      <w:r w:rsidR="00F83CC1">
        <w:rPr>
          <w:rFonts w:asciiTheme="minorHAnsi" w:eastAsia="David Libre" w:hAnsiTheme="minorHAnsi" w:cstheme="minorHAnsi" w:hint="cs"/>
          <w:sz w:val="24"/>
          <w:szCs w:val="24"/>
          <w:rtl/>
        </w:rPr>
        <w:t xml:space="preserve"> אלגוריתם </w:t>
      </w:r>
      <w:r w:rsidR="00F83CC1">
        <w:rPr>
          <w:rFonts w:asciiTheme="minorHAnsi" w:eastAsia="David Libre" w:hAnsiTheme="minorHAnsi" w:cstheme="minorHAnsi"/>
          <w:sz w:val="24"/>
          <w:szCs w:val="24"/>
        </w:rPr>
        <w:t>Paranoid</w:t>
      </w:r>
      <w:r w:rsidRPr="00B22B09">
        <w:rPr>
          <w:rFonts w:asciiTheme="minorHAnsi" w:eastAsia="David Libre" w:hAnsiTheme="minorHAnsi" w:cstheme="minorHAnsi"/>
          <w:sz w:val="24"/>
          <w:szCs w:val="24"/>
          <w:rtl/>
        </w:rPr>
        <w:t xml:space="preserve">. </w:t>
      </w:r>
    </w:p>
    <w:p w14:paraId="4E88AFF5" w14:textId="15E46B7F" w:rsidR="00D46296" w:rsidRPr="00B22B09" w:rsidRDefault="00D46296" w:rsidP="006E6F8C">
      <w:pPr>
        <w:spacing w:after="0" w:line="240" w:lineRule="auto"/>
        <w:ind w:firstLine="360"/>
        <w:rPr>
          <w:rFonts w:asciiTheme="minorHAnsi" w:eastAsia="David Libre" w:hAnsiTheme="minorHAnsi" w:cstheme="minorHAnsi"/>
          <w:sz w:val="24"/>
          <w:szCs w:val="24"/>
        </w:rPr>
      </w:pPr>
      <w:r w:rsidRPr="00B22B09">
        <w:rPr>
          <w:rFonts w:asciiTheme="minorHAnsi" w:eastAsia="David Libre" w:hAnsiTheme="minorHAnsi" w:cstheme="minorHAnsi"/>
          <w:sz w:val="24"/>
          <w:szCs w:val="24"/>
          <w:rtl/>
        </w:rPr>
        <w:t xml:space="preserve">טכניקות הגזירה </w:t>
      </w:r>
      <w:r w:rsidR="000439E6">
        <w:rPr>
          <w:rFonts w:asciiTheme="minorHAnsi" w:eastAsia="David Libre" w:hAnsiTheme="minorHAnsi" w:cstheme="minorHAnsi" w:hint="cs"/>
          <w:sz w:val="24"/>
          <w:szCs w:val="24"/>
          <w:rtl/>
        </w:rPr>
        <w:t>המתאפשרות</w:t>
      </w:r>
      <w:r w:rsidRPr="00B22B09">
        <w:rPr>
          <w:rFonts w:asciiTheme="minorHAnsi" w:eastAsia="David Libre" w:hAnsiTheme="minorHAnsi" w:cstheme="minorHAnsi"/>
          <w:sz w:val="24"/>
          <w:szCs w:val="24"/>
          <w:rtl/>
        </w:rPr>
        <w:t xml:space="preserve"> ב</w:t>
      </w:r>
      <w:r w:rsidR="00605DCD">
        <w:rPr>
          <w:rFonts w:asciiTheme="minorHAnsi" w:eastAsia="David Libre" w:hAnsiTheme="minorHAnsi" w:cstheme="minorHAnsi" w:hint="cs"/>
          <w:sz w:val="24"/>
          <w:szCs w:val="24"/>
          <w:rtl/>
        </w:rPr>
        <w:t>אלגור</w:t>
      </w:r>
      <w:r w:rsidRPr="00B22B09">
        <w:rPr>
          <w:rFonts w:asciiTheme="minorHAnsi" w:eastAsia="David Libre" w:hAnsiTheme="minorHAnsi" w:cstheme="minorHAnsi"/>
          <w:sz w:val="24"/>
          <w:szCs w:val="24"/>
          <w:rtl/>
        </w:rPr>
        <w:t>י</w:t>
      </w:r>
      <w:r w:rsidR="00605DCD">
        <w:rPr>
          <w:rFonts w:asciiTheme="minorHAnsi" w:eastAsia="David Libre" w:hAnsiTheme="minorHAnsi" w:cstheme="minorHAnsi" w:hint="cs"/>
          <w:sz w:val="24"/>
          <w:szCs w:val="24"/>
          <w:rtl/>
        </w:rPr>
        <w:t>תם</w:t>
      </w:r>
      <w:r w:rsidRPr="00B22B09">
        <w:rPr>
          <w:rFonts w:asciiTheme="minorHAnsi" w:eastAsia="David Libre" w:hAnsiTheme="minorHAnsi" w:cstheme="minorHAnsi"/>
          <w:sz w:val="24"/>
          <w:szCs w:val="24"/>
          <w:rtl/>
        </w:rPr>
        <w:t xml:space="preserve"> </w:t>
      </w:r>
      <w:proofErr w:type="spellStart"/>
      <w:r w:rsidRPr="00B22B09">
        <w:rPr>
          <w:rFonts w:asciiTheme="minorHAnsi" w:eastAsia="David Libre" w:hAnsiTheme="minorHAnsi" w:cstheme="minorHAnsi"/>
          <w:sz w:val="24"/>
          <w:szCs w:val="24"/>
        </w:rPr>
        <w:t>MaxN</w:t>
      </w:r>
      <w:proofErr w:type="spellEnd"/>
      <w:r w:rsidRPr="00B22B09">
        <w:rPr>
          <w:rFonts w:asciiTheme="minorHAnsi" w:eastAsia="David Libre" w:hAnsiTheme="minorHAnsi" w:cstheme="minorHAnsi"/>
          <w:sz w:val="24"/>
          <w:szCs w:val="24"/>
          <w:rtl/>
        </w:rPr>
        <w:t xml:space="preserve"> </w:t>
      </w:r>
      <w:r w:rsidR="00957F84">
        <w:rPr>
          <w:rFonts w:asciiTheme="minorHAnsi" w:eastAsia="David Libre" w:hAnsiTheme="minorHAnsi" w:cstheme="minorHAnsi" w:hint="cs"/>
          <w:sz w:val="24"/>
          <w:szCs w:val="24"/>
          <w:rtl/>
        </w:rPr>
        <w:t xml:space="preserve">הן </w:t>
      </w:r>
      <w:r w:rsidRPr="00B22B09">
        <w:rPr>
          <w:rFonts w:asciiTheme="minorHAnsi" w:eastAsia="David Libre" w:hAnsiTheme="minorHAnsi" w:cstheme="minorHAnsi"/>
          <w:sz w:val="24"/>
          <w:szCs w:val="24"/>
          <w:rtl/>
        </w:rPr>
        <w:t>גזירה מיידית</w:t>
      </w:r>
      <w:r w:rsidR="002C41DD" w:rsidRPr="00B22B09">
        <w:rPr>
          <w:rFonts w:asciiTheme="minorHAnsi" w:eastAsia="David Libre" w:hAnsiTheme="minorHAnsi" w:cstheme="minorHAnsi" w:hint="cs"/>
          <w:sz w:val="24"/>
          <w:szCs w:val="24"/>
          <w:rtl/>
        </w:rPr>
        <w:t xml:space="preserve"> </w:t>
      </w:r>
      <w:r w:rsidRPr="00B22B09">
        <w:rPr>
          <w:rFonts w:asciiTheme="minorHAnsi" w:eastAsia="David Libre" w:hAnsiTheme="minorHAnsi" w:cstheme="minorHAnsi"/>
          <w:sz w:val="24"/>
          <w:szCs w:val="24"/>
        </w:rPr>
        <w:t>(immediate pruning)</w:t>
      </w:r>
      <w:r w:rsidRPr="00B22B09">
        <w:rPr>
          <w:rFonts w:asciiTheme="minorHAnsi" w:eastAsia="David Libre" w:hAnsiTheme="minorHAnsi" w:cstheme="minorHAnsi"/>
          <w:sz w:val="24"/>
          <w:szCs w:val="24"/>
          <w:rtl/>
        </w:rPr>
        <w:t xml:space="preserve"> – </w:t>
      </w:r>
      <w:r w:rsidR="00553AF8">
        <w:rPr>
          <w:rFonts w:asciiTheme="minorHAnsi" w:eastAsia="David Libre" w:hAnsiTheme="minorHAnsi" w:cstheme="minorHAnsi" w:hint="cs"/>
          <w:sz w:val="24"/>
          <w:szCs w:val="24"/>
          <w:rtl/>
        </w:rPr>
        <w:t xml:space="preserve">גיזרה טריוויאלית </w:t>
      </w:r>
      <w:r w:rsidR="00F237A9">
        <w:rPr>
          <w:rFonts w:asciiTheme="minorHAnsi" w:eastAsia="David Libre" w:hAnsiTheme="minorHAnsi" w:cstheme="minorHAnsi" w:hint="cs"/>
          <w:sz w:val="24"/>
          <w:szCs w:val="24"/>
          <w:rtl/>
        </w:rPr>
        <w:t>על פיה</w:t>
      </w:r>
      <w:r w:rsidR="007168DE">
        <w:rPr>
          <w:rFonts w:asciiTheme="minorHAnsi" w:eastAsia="David Libre" w:hAnsiTheme="minorHAnsi" w:cstheme="minorHAnsi" w:hint="cs"/>
          <w:sz w:val="24"/>
          <w:szCs w:val="24"/>
          <w:rtl/>
        </w:rPr>
        <w:t xml:space="preserve"> נגזור </w:t>
      </w:r>
      <w:r w:rsidRPr="00B22B09">
        <w:rPr>
          <w:rFonts w:asciiTheme="minorHAnsi" w:eastAsia="David Libre" w:hAnsiTheme="minorHAnsi" w:cstheme="minorHAnsi"/>
          <w:sz w:val="24"/>
          <w:szCs w:val="24"/>
          <w:rtl/>
        </w:rPr>
        <w:t>כאשר השחקן הנוכחי מקבל את מספר הנקודות המקסימלי האפשרי</w:t>
      </w:r>
      <w:r w:rsidR="00F237A9">
        <w:rPr>
          <w:rFonts w:asciiTheme="minorHAnsi" w:eastAsia="David Libre" w:hAnsiTheme="minorHAnsi" w:cstheme="minorHAnsi" w:hint="cs"/>
          <w:sz w:val="24"/>
          <w:szCs w:val="24"/>
          <w:rtl/>
        </w:rPr>
        <w:t xml:space="preserve">, </w:t>
      </w:r>
      <w:r w:rsidR="00AE209B">
        <w:rPr>
          <w:rFonts w:asciiTheme="minorHAnsi" w:eastAsia="David Libre" w:hAnsiTheme="minorHAnsi" w:cstheme="minorHAnsi" w:hint="cs"/>
          <w:sz w:val="24"/>
          <w:szCs w:val="24"/>
          <w:rtl/>
        </w:rPr>
        <w:t>ו</w:t>
      </w:r>
      <w:r w:rsidRPr="00B22B09">
        <w:rPr>
          <w:rFonts w:asciiTheme="minorHAnsi" w:eastAsia="David Libre" w:hAnsiTheme="minorHAnsi" w:cstheme="minorHAnsi"/>
          <w:sz w:val="24"/>
          <w:szCs w:val="24"/>
          <w:rtl/>
        </w:rPr>
        <w:t>גזירה רדודה</w:t>
      </w:r>
      <w:r w:rsidR="007F2FC9">
        <w:rPr>
          <w:rFonts w:asciiTheme="minorHAnsi" w:eastAsia="David Libre" w:hAnsiTheme="minorHAnsi" w:cstheme="minorHAnsi" w:hint="cs"/>
          <w:sz w:val="24"/>
          <w:szCs w:val="24"/>
          <w:rtl/>
        </w:rPr>
        <w:t xml:space="preserve"> </w:t>
      </w:r>
      <w:r w:rsidR="007168DE">
        <w:rPr>
          <w:rFonts w:asciiTheme="minorHAnsi" w:eastAsia="David Libre" w:hAnsiTheme="minorHAnsi" w:cstheme="minorHAnsi"/>
          <w:sz w:val="24"/>
          <w:szCs w:val="24"/>
        </w:rPr>
        <w:t>(shallow pruning)</w:t>
      </w:r>
      <w:r w:rsidR="007168DE">
        <w:rPr>
          <w:rFonts w:asciiTheme="minorHAnsi" w:eastAsia="David Libre" w:hAnsiTheme="minorHAnsi" w:cstheme="minorHAnsi" w:hint="cs"/>
          <w:sz w:val="24"/>
          <w:szCs w:val="24"/>
          <w:rtl/>
        </w:rPr>
        <w:t xml:space="preserve"> </w:t>
      </w:r>
      <w:r w:rsidR="00F02AC7">
        <w:rPr>
          <w:rFonts w:asciiTheme="minorHAnsi" w:eastAsia="David Libre" w:hAnsiTheme="minorHAnsi" w:cstheme="minorHAnsi"/>
          <w:sz w:val="24"/>
          <w:szCs w:val="24"/>
          <w:rtl/>
        </w:rPr>
        <w:t>–</w:t>
      </w:r>
      <w:r w:rsidR="00181964">
        <w:rPr>
          <w:rFonts w:asciiTheme="minorHAnsi" w:eastAsia="David Libre" w:hAnsiTheme="minorHAnsi" w:cstheme="minorHAnsi" w:hint="cs"/>
          <w:sz w:val="24"/>
          <w:szCs w:val="24"/>
          <w:rtl/>
        </w:rPr>
        <w:t xml:space="preserve"> </w:t>
      </w:r>
      <w:r w:rsidR="00287809">
        <w:rPr>
          <w:rFonts w:asciiTheme="minorHAnsi" w:eastAsia="David Libre" w:hAnsiTheme="minorHAnsi" w:cstheme="minorHAnsi" w:hint="cs"/>
          <w:sz w:val="24"/>
          <w:szCs w:val="24"/>
          <w:rtl/>
        </w:rPr>
        <w:t xml:space="preserve">גזירת </w:t>
      </w:r>
      <w:r w:rsidR="000360D8">
        <w:rPr>
          <w:rFonts w:asciiTheme="minorHAnsi" w:eastAsia="David Libre" w:hAnsiTheme="minorHAnsi" w:cstheme="minorHAnsi" w:hint="cs"/>
          <w:sz w:val="24"/>
          <w:szCs w:val="24"/>
          <w:rtl/>
        </w:rPr>
        <w:t>קודקוד</w:t>
      </w:r>
      <w:r w:rsidR="00774D30">
        <w:rPr>
          <w:rFonts w:asciiTheme="minorHAnsi" w:eastAsia="David Libre" w:hAnsiTheme="minorHAnsi" w:cstheme="minorHAnsi" w:hint="cs"/>
          <w:sz w:val="24"/>
          <w:szCs w:val="24"/>
          <w:rtl/>
        </w:rPr>
        <w:t xml:space="preserve"> </w:t>
      </w:r>
      <w:r w:rsidR="0096068B">
        <w:rPr>
          <w:rFonts w:asciiTheme="minorHAnsi" w:eastAsia="David Libre" w:hAnsiTheme="minorHAnsi" w:cstheme="minorHAnsi" w:hint="cs"/>
          <w:sz w:val="24"/>
          <w:szCs w:val="24"/>
          <w:rtl/>
        </w:rPr>
        <w:t>ה</w:t>
      </w:r>
      <w:r w:rsidR="00774D30">
        <w:rPr>
          <w:rFonts w:asciiTheme="minorHAnsi" w:eastAsia="David Libre" w:hAnsiTheme="minorHAnsi" w:cstheme="minorHAnsi" w:hint="cs"/>
          <w:sz w:val="24"/>
          <w:szCs w:val="24"/>
          <w:rtl/>
        </w:rPr>
        <w:t>מתאפשרת בזכות</w:t>
      </w:r>
      <w:r w:rsidR="000360D8">
        <w:rPr>
          <w:rFonts w:asciiTheme="minorHAnsi" w:eastAsia="David Libre" w:hAnsiTheme="minorHAnsi" w:cstheme="minorHAnsi" w:hint="cs"/>
          <w:sz w:val="24"/>
          <w:szCs w:val="24"/>
          <w:rtl/>
        </w:rPr>
        <w:t xml:space="preserve"> מידע מקודקוד "דוד" שפותח קודם לכן</w:t>
      </w:r>
      <w:r w:rsidR="00003F88">
        <w:rPr>
          <w:rFonts w:asciiTheme="minorHAnsi" w:eastAsia="David Libre" w:hAnsiTheme="minorHAnsi" w:cstheme="minorHAnsi" w:hint="cs"/>
          <w:sz w:val="24"/>
          <w:szCs w:val="24"/>
          <w:rtl/>
        </w:rPr>
        <w:t xml:space="preserve">. המאמר מגדיר באופן גנרי את התנאים </w:t>
      </w:r>
      <w:r w:rsidR="00121CA0">
        <w:rPr>
          <w:rFonts w:asciiTheme="minorHAnsi" w:eastAsia="David Libre" w:hAnsiTheme="minorHAnsi" w:cstheme="minorHAnsi" w:hint="cs"/>
          <w:sz w:val="24"/>
          <w:szCs w:val="24"/>
          <w:rtl/>
        </w:rPr>
        <w:t>הנדרשים לביצוע גזירה זו.</w:t>
      </w:r>
      <w:r w:rsidR="004C41A2">
        <w:rPr>
          <w:rFonts w:asciiTheme="minorHAnsi" w:eastAsia="David Libre" w:hAnsiTheme="minorHAnsi" w:cstheme="minorHAnsi" w:hint="cs"/>
          <w:sz w:val="24"/>
          <w:szCs w:val="24"/>
          <w:rtl/>
        </w:rPr>
        <w:t xml:space="preserve"> </w:t>
      </w:r>
      <w:r w:rsidR="00AE209B">
        <w:rPr>
          <w:rFonts w:asciiTheme="minorHAnsi" w:eastAsia="David Libre" w:hAnsiTheme="minorHAnsi" w:cstheme="minorHAnsi" w:hint="cs"/>
          <w:sz w:val="24"/>
          <w:szCs w:val="24"/>
          <w:rtl/>
        </w:rPr>
        <w:t xml:space="preserve"> </w:t>
      </w:r>
      <w:r w:rsidRPr="00B22B09">
        <w:rPr>
          <w:rFonts w:asciiTheme="minorHAnsi" w:eastAsia="David Libre" w:hAnsiTheme="minorHAnsi" w:cstheme="minorHAnsi"/>
          <w:sz w:val="24"/>
          <w:szCs w:val="24"/>
          <w:rtl/>
        </w:rPr>
        <w:t>גזירה עמוקה</w:t>
      </w:r>
      <w:r w:rsidRPr="00B22B09">
        <w:rPr>
          <w:rFonts w:asciiTheme="minorHAnsi" w:eastAsia="David Libre" w:hAnsiTheme="minorHAnsi" w:cstheme="minorHAnsi"/>
          <w:sz w:val="24"/>
          <w:szCs w:val="24"/>
        </w:rPr>
        <w:t>(Deep pruning)</w:t>
      </w:r>
      <w:r w:rsidR="0096068B">
        <w:rPr>
          <w:rFonts w:asciiTheme="minorHAnsi" w:eastAsia="David Libre" w:hAnsiTheme="minorHAnsi" w:cstheme="minorHAnsi" w:hint="cs"/>
          <w:sz w:val="24"/>
          <w:szCs w:val="24"/>
          <w:rtl/>
        </w:rPr>
        <w:t xml:space="preserve"> </w:t>
      </w:r>
      <w:r w:rsidRPr="00B22B09">
        <w:rPr>
          <w:rFonts w:asciiTheme="minorHAnsi" w:eastAsia="David Libre" w:hAnsiTheme="minorHAnsi" w:cstheme="minorHAnsi"/>
          <w:sz w:val="24"/>
          <w:szCs w:val="24"/>
          <w:rtl/>
        </w:rPr>
        <w:t>- גזירה של קודקוד</w:t>
      </w:r>
      <w:r w:rsidRPr="00B22B09">
        <w:rPr>
          <w:rFonts w:asciiTheme="minorHAnsi" w:eastAsia="David Libre" w:hAnsiTheme="minorHAnsi" w:cstheme="minorHAnsi"/>
          <w:sz w:val="24"/>
          <w:szCs w:val="24"/>
        </w:rPr>
        <w:t xml:space="preserve"> </w:t>
      </w:r>
      <w:r w:rsidRPr="00B22B09">
        <w:rPr>
          <w:rFonts w:asciiTheme="minorHAnsi" w:eastAsia="David Libre" w:hAnsiTheme="minorHAnsi" w:cstheme="minorHAnsi"/>
          <w:sz w:val="24"/>
          <w:szCs w:val="24"/>
          <w:rtl/>
        </w:rPr>
        <w:t>כלשהו על סמך מידע מ</w:t>
      </w:r>
      <w:ins w:id="207" w:author="Nagar, Omer" w:date="2020-10-24T13:11:00Z">
        <w:r w:rsidR="000152B3">
          <w:rPr>
            <w:rFonts w:asciiTheme="minorHAnsi" w:eastAsia="David Libre" w:hAnsiTheme="minorHAnsi" w:cstheme="minorHAnsi" w:hint="cs"/>
            <w:sz w:val="24"/>
            <w:szCs w:val="24"/>
            <w:rtl/>
          </w:rPr>
          <w:t xml:space="preserve">אב קדמון </w:t>
        </w:r>
      </w:ins>
      <w:del w:id="208" w:author="Nagar, Omer" w:date="2020-10-24T13:11:00Z">
        <w:r w:rsidR="00392D16" w:rsidDel="000152B3">
          <w:rPr>
            <w:rFonts w:asciiTheme="minorHAnsi" w:eastAsia="David Libre" w:hAnsiTheme="minorHAnsi" w:cstheme="minorHAnsi" w:hint="cs"/>
            <w:sz w:val="24"/>
            <w:szCs w:val="24"/>
            <w:rtl/>
          </w:rPr>
          <w:delText>ה"</w:delText>
        </w:r>
        <w:commentRangeStart w:id="209"/>
        <w:r w:rsidRPr="00B22B09" w:rsidDel="000152B3">
          <w:rPr>
            <w:rFonts w:asciiTheme="minorHAnsi" w:eastAsia="David Libre" w:hAnsiTheme="minorHAnsi" w:cstheme="minorHAnsi"/>
            <w:sz w:val="24"/>
            <w:szCs w:val="24"/>
            <w:rtl/>
          </w:rPr>
          <w:delText>סבא</w:delText>
        </w:r>
        <w:commentRangeEnd w:id="209"/>
        <w:r w:rsidR="00C56022" w:rsidDel="000152B3">
          <w:rPr>
            <w:rStyle w:val="CommentReference"/>
            <w:rtl/>
          </w:rPr>
          <w:commentReference w:id="209"/>
        </w:r>
        <w:r w:rsidR="00392D16" w:rsidDel="000152B3">
          <w:rPr>
            <w:rFonts w:asciiTheme="minorHAnsi" w:eastAsia="David Libre" w:hAnsiTheme="minorHAnsi" w:cstheme="minorHAnsi" w:hint="cs"/>
            <w:sz w:val="24"/>
            <w:szCs w:val="24"/>
            <w:rtl/>
          </w:rPr>
          <w:delText>"</w:delText>
        </w:r>
        <w:r w:rsidRPr="00B22B09" w:rsidDel="000152B3">
          <w:rPr>
            <w:rFonts w:asciiTheme="minorHAnsi" w:eastAsia="David Libre" w:hAnsiTheme="minorHAnsi" w:cstheme="minorHAnsi"/>
            <w:sz w:val="24"/>
            <w:szCs w:val="24"/>
            <w:rtl/>
          </w:rPr>
          <w:delText xml:space="preserve"> </w:delText>
        </w:r>
      </w:del>
      <w:r w:rsidRPr="00B22B09">
        <w:rPr>
          <w:rFonts w:asciiTheme="minorHAnsi" w:eastAsia="David Libre" w:hAnsiTheme="minorHAnsi" w:cstheme="minorHAnsi"/>
          <w:sz w:val="24"/>
          <w:szCs w:val="24"/>
          <w:rtl/>
        </w:rPr>
        <w:t>שלו</w:t>
      </w:r>
      <w:r w:rsidR="0096068B">
        <w:rPr>
          <w:rFonts w:asciiTheme="minorHAnsi" w:eastAsia="David Libre" w:hAnsiTheme="minorHAnsi" w:cstheme="minorHAnsi" w:hint="cs"/>
          <w:sz w:val="24"/>
          <w:szCs w:val="24"/>
          <w:rtl/>
        </w:rPr>
        <w:t>,</w:t>
      </w:r>
      <w:r w:rsidR="00AE209B">
        <w:rPr>
          <w:rFonts w:asciiTheme="minorHAnsi" w:eastAsia="David Libre" w:hAnsiTheme="minorHAnsi" w:cstheme="minorHAnsi" w:hint="cs"/>
          <w:sz w:val="24"/>
          <w:szCs w:val="24"/>
          <w:rtl/>
        </w:rPr>
        <w:t xml:space="preserve"> אינה מתאפשרת </w:t>
      </w:r>
      <w:r w:rsidR="00AE209B" w:rsidRPr="00B22B09">
        <w:rPr>
          <w:rFonts w:asciiTheme="minorHAnsi" w:eastAsia="David Libre" w:hAnsiTheme="minorHAnsi" w:cstheme="minorHAnsi"/>
          <w:sz w:val="24"/>
          <w:szCs w:val="24"/>
          <w:rtl/>
        </w:rPr>
        <w:t>ב</w:t>
      </w:r>
      <w:r w:rsidR="00AE209B">
        <w:rPr>
          <w:rFonts w:asciiTheme="minorHAnsi" w:eastAsia="David Libre" w:hAnsiTheme="minorHAnsi" w:cstheme="minorHAnsi" w:hint="cs"/>
          <w:sz w:val="24"/>
          <w:szCs w:val="24"/>
          <w:rtl/>
        </w:rPr>
        <w:t>אלגור</w:t>
      </w:r>
      <w:r w:rsidR="00AE209B" w:rsidRPr="00B22B09">
        <w:rPr>
          <w:rFonts w:asciiTheme="minorHAnsi" w:eastAsia="David Libre" w:hAnsiTheme="minorHAnsi" w:cstheme="minorHAnsi"/>
          <w:sz w:val="24"/>
          <w:szCs w:val="24"/>
          <w:rtl/>
        </w:rPr>
        <w:t>י</w:t>
      </w:r>
      <w:r w:rsidR="00AE209B">
        <w:rPr>
          <w:rFonts w:asciiTheme="minorHAnsi" w:eastAsia="David Libre" w:hAnsiTheme="minorHAnsi" w:cstheme="minorHAnsi" w:hint="cs"/>
          <w:sz w:val="24"/>
          <w:szCs w:val="24"/>
          <w:rtl/>
        </w:rPr>
        <w:t>תם</w:t>
      </w:r>
      <w:r w:rsidR="00AE209B" w:rsidRPr="00B22B09">
        <w:rPr>
          <w:rFonts w:asciiTheme="minorHAnsi" w:eastAsia="David Libre" w:hAnsiTheme="minorHAnsi" w:cstheme="minorHAnsi"/>
          <w:sz w:val="24"/>
          <w:szCs w:val="24"/>
          <w:rtl/>
        </w:rPr>
        <w:t xml:space="preserve"> </w:t>
      </w:r>
      <w:proofErr w:type="spellStart"/>
      <w:r w:rsidR="00AE209B" w:rsidRPr="00B22B09">
        <w:rPr>
          <w:rFonts w:asciiTheme="minorHAnsi" w:eastAsia="David Libre" w:hAnsiTheme="minorHAnsi" w:cstheme="minorHAnsi"/>
          <w:sz w:val="24"/>
          <w:szCs w:val="24"/>
        </w:rPr>
        <w:t>MaxN</w:t>
      </w:r>
      <w:proofErr w:type="spellEnd"/>
      <w:r w:rsidR="00BA442B">
        <w:rPr>
          <w:rFonts w:asciiTheme="minorHAnsi" w:eastAsia="David Libre" w:hAnsiTheme="minorHAnsi" w:cstheme="minorHAnsi" w:hint="cs"/>
          <w:sz w:val="24"/>
          <w:szCs w:val="24"/>
          <w:rtl/>
        </w:rPr>
        <w:t xml:space="preserve"> </w:t>
      </w:r>
      <w:r w:rsidR="0096068B">
        <w:rPr>
          <w:rFonts w:asciiTheme="minorHAnsi" w:eastAsia="David Libre" w:hAnsiTheme="minorHAnsi" w:cstheme="minorHAnsi" w:hint="cs"/>
          <w:sz w:val="24"/>
          <w:szCs w:val="24"/>
          <w:rtl/>
        </w:rPr>
        <w:t>מאחר ו</w:t>
      </w:r>
      <w:r w:rsidR="004F1D34">
        <w:rPr>
          <w:rFonts w:asciiTheme="minorHAnsi" w:eastAsia="David Libre" w:hAnsiTheme="minorHAnsi" w:cstheme="minorHAnsi" w:hint="cs"/>
          <w:sz w:val="24"/>
          <w:szCs w:val="24"/>
          <w:rtl/>
        </w:rPr>
        <w:t xml:space="preserve">קודקוד שנגזר </w:t>
      </w:r>
      <w:del w:id="210" w:author="Nagar, Omer" w:date="2020-10-24T13:13:00Z">
        <w:r w:rsidR="004F1D34" w:rsidDel="000152B3">
          <w:rPr>
            <w:rFonts w:asciiTheme="minorHAnsi" w:eastAsia="David Libre" w:hAnsiTheme="minorHAnsi" w:cstheme="minorHAnsi" w:hint="cs"/>
            <w:sz w:val="24"/>
            <w:szCs w:val="24"/>
            <w:rtl/>
          </w:rPr>
          <w:delText>ע"י</w:delText>
        </w:r>
      </w:del>
      <w:ins w:id="211" w:author="Nagar, Omer" w:date="2020-10-24T13:13:00Z">
        <w:r w:rsidR="000152B3">
          <w:rPr>
            <w:rFonts w:asciiTheme="minorHAnsi" w:eastAsia="David Libre" w:hAnsiTheme="minorHAnsi" w:cstheme="minorHAnsi" w:hint="cs"/>
            <w:sz w:val="24"/>
            <w:szCs w:val="24"/>
            <w:rtl/>
          </w:rPr>
          <w:t>על ידי</w:t>
        </w:r>
      </w:ins>
      <w:r w:rsidR="004F1D34">
        <w:rPr>
          <w:rFonts w:asciiTheme="minorHAnsi" w:eastAsia="David Libre" w:hAnsiTheme="minorHAnsi" w:cstheme="minorHAnsi" w:hint="cs"/>
          <w:sz w:val="24"/>
          <w:szCs w:val="24"/>
          <w:rtl/>
        </w:rPr>
        <w:t xml:space="preserve"> גזירה זו אמנם אינ</w:t>
      </w:r>
      <w:r w:rsidR="00000BEF">
        <w:rPr>
          <w:rFonts w:asciiTheme="minorHAnsi" w:eastAsia="David Libre" w:hAnsiTheme="minorHAnsi" w:cstheme="minorHAnsi" w:hint="cs"/>
          <w:sz w:val="24"/>
          <w:szCs w:val="24"/>
          <w:rtl/>
        </w:rPr>
        <w:t xml:space="preserve">נו מכיל את ערך </w:t>
      </w:r>
      <w:r w:rsidR="00625BB9">
        <w:rPr>
          <w:rFonts w:asciiTheme="minorHAnsi" w:eastAsia="David Libre" w:hAnsiTheme="minorHAnsi" w:cstheme="minorHAnsi" w:hint="cs"/>
          <w:sz w:val="24"/>
          <w:szCs w:val="24"/>
          <w:rtl/>
        </w:rPr>
        <w:t>שיווי המשקל של העץ</w:t>
      </w:r>
      <w:r w:rsidR="00000BEF">
        <w:rPr>
          <w:rFonts w:asciiTheme="minorHAnsi" w:eastAsia="David Libre" w:hAnsiTheme="minorHAnsi" w:cstheme="minorHAnsi" w:hint="cs"/>
          <w:sz w:val="24"/>
          <w:szCs w:val="24"/>
          <w:rtl/>
        </w:rPr>
        <w:t xml:space="preserve">, אך </w:t>
      </w:r>
      <w:r w:rsidR="00625BB9">
        <w:rPr>
          <w:rFonts w:asciiTheme="minorHAnsi" w:eastAsia="David Libre" w:hAnsiTheme="minorHAnsi" w:cstheme="minorHAnsi" w:hint="cs"/>
          <w:sz w:val="24"/>
          <w:szCs w:val="24"/>
          <w:rtl/>
        </w:rPr>
        <w:t xml:space="preserve">גזירתו </w:t>
      </w:r>
      <w:r w:rsidR="00000BEF">
        <w:rPr>
          <w:rFonts w:asciiTheme="minorHAnsi" w:eastAsia="David Libre" w:hAnsiTheme="minorHAnsi" w:cstheme="minorHAnsi" w:hint="cs"/>
          <w:sz w:val="24"/>
          <w:szCs w:val="24"/>
          <w:rtl/>
        </w:rPr>
        <w:t xml:space="preserve">יכולה להוביל לזיהוי קודקוד שגוי </w:t>
      </w:r>
      <w:r w:rsidR="006D7A5B">
        <w:rPr>
          <w:rFonts w:asciiTheme="minorHAnsi" w:eastAsia="David Libre" w:hAnsiTheme="minorHAnsi" w:cstheme="minorHAnsi" w:hint="cs"/>
          <w:sz w:val="24"/>
          <w:szCs w:val="24"/>
          <w:rtl/>
        </w:rPr>
        <w:t>כתוצאת האלגוריתם</w:t>
      </w:r>
      <w:r w:rsidR="00000BEF">
        <w:rPr>
          <w:rFonts w:asciiTheme="minorHAnsi" w:eastAsia="David Libre" w:hAnsiTheme="minorHAnsi" w:cstheme="minorHAnsi" w:hint="cs"/>
          <w:sz w:val="24"/>
          <w:szCs w:val="24"/>
          <w:rtl/>
        </w:rPr>
        <w:t>.</w:t>
      </w:r>
    </w:p>
    <w:p w14:paraId="7DD04795" w14:textId="636EF5C7" w:rsidR="00D46296" w:rsidRPr="00B22B09" w:rsidRDefault="00D46296" w:rsidP="006E6F8C">
      <w:pPr>
        <w:spacing w:after="0" w:line="240" w:lineRule="auto"/>
        <w:ind w:firstLine="360"/>
        <w:rPr>
          <w:rFonts w:asciiTheme="minorHAnsi" w:eastAsia="David Libre" w:hAnsiTheme="minorHAnsi" w:cstheme="minorHAnsi"/>
          <w:sz w:val="24"/>
          <w:szCs w:val="24"/>
        </w:rPr>
      </w:pPr>
      <w:r w:rsidRPr="00B22B09">
        <w:rPr>
          <w:rFonts w:asciiTheme="minorHAnsi" w:eastAsia="David Libre" w:hAnsiTheme="minorHAnsi" w:cstheme="minorHAnsi"/>
          <w:sz w:val="24"/>
          <w:szCs w:val="24"/>
          <w:rtl/>
        </w:rPr>
        <w:t xml:space="preserve">אפשרות נוספת </w:t>
      </w:r>
      <w:r w:rsidR="00890D6E">
        <w:rPr>
          <w:rFonts w:asciiTheme="minorHAnsi" w:eastAsia="David Libre" w:hAnsiTheme="minorHAnsi" w:cstheme="minorHAnsi" w:hint="cs"/>
          <w:sz w:val="24"/>
          <w:szCs w:val="24"/>
          <w:rtl/>
        </w:rPr>
        <w:t>להגדלת</w:t>
      </w:r>
      <w:r w:rsidR="00605DCD">
        <w:rPr>
          <w:rFonts w:asciiTheme="minorHAnsi" w:eastAsia="David Libre" w:hAnsiTheme="minorHAnsi" w:cstheme="minorHAnsi" w:hint="cs"/>
          <w:sz w:val="24"/>
          <w:szCs w:val="24"/>
          <w:rtl/>
        </w:rPr>
        <w:t xml:space="preserve"> מספר הגזירות</w:t>
      </w:r>
      <w:r w:rsidR="00890D6E">
        <w:rPr>
          <w:rFonts w:asciiTheme="minorHAnsi" w:eastAsia="David Libre" w:hAnsiTheme="minorHAnsi" w:cstheme="minorHAnsi" w:hint="cs"/>
          <w:sz w:val="24"/>
          <w:szCs w:val="24"/>
          <w:rtl/>
        </w:rPr>
        <w:t xml:space="preserve"> המבוצעות</w:t>
      </w:r>
      <w:r w:rsidR="00605DCD">
        <w:rPr>
          <w:rFonts w:asciiTheme="minorHAnsi" w:eastAsia="David Libre" w:hAnsiTheme="minorHAnsi" w:cstheme="minorHAnsi" w:hint="cs"/>
          <w:sz w:val="24"/>
          <w:szCs w:val="24"/>
          <w:rtl/>
        </w:rPr>
        <w:t xml:space="preserve"> במהלך החיפוש</w:t>
      </w:r>
      <w:r w:rsidRPr="00B22B09">
        <w:rPr>
          <w:rFonts w:asciiTheme="minorHAnsi" w:eastAsia="David Libre" w:hAnsiTheme="minorHAnsi" w:cstheme="minorHAnsi"/>
          <w:sz w:val="24"/>
          <w:szCs w:val="24"/>
          <w:rtl/>
        </w:rPr>
        <w:t xml:space="preserve"> </w:t>
      </w:r>
      <w:r w:rsidR="005C52E9">
        <w:rPr>
          <w:rFonts w:asciiTheme="minorHAnsi" w:eastAsia="David Libre" w:hAnsiTheme="minorHAnsi" w:cstheme="minorHAnsi" w:hint="cs"/>
          <w:sz w:val="24"/>
          <w:szCs w:val="24"/>
          <w:rtl/>
        </w:rPr>
        <w:t>היא</w:t>
      </w:r>
      <w:r w:rsidRPr="00B22B09">
        <w:rPr>
          <w:rFonts w:asciiTheme="minorHAnsi" w:eastAsia="David Libre" w:hAnsiTheme="minorHAnsi" w:cstheme="minorHAnsi"/>
          <w:sz w:val="24"/>
          <w:szCs w:val="24"/>
          <w:rtl/>
        </w:rPr>
        <w:t xml:space="preserve"> ביצוע רדוקציה לעץ </w:t>
      </w:r>
      <w:r w:rsidR="00890D6E">
        <w:rPr>
          <w:rFonts w:asciiTheme="minorHAnsi" w:eastAsia="David Libre" w:hAnsiTheme="minorHAnsi" w:cstheme="minorHAnsi" w:hint="cs"/>
          <w:sz w:val="24"/>
          <w:szCs w:val="24"/>
          <w:rtl/>
        </w:rPr>
        <w:t>משחק</w:t>
      </w:r>
      <w:r w:rsidRPr="00B22B09">
        <w:rPr>
          <w:rFonts w:asciiTheme="minorHAnsi" w:eastAsia="David Libre" w:hAnsiTheme="minorHAnsi" w:cstheme="minorHAnsi"/>
          <w:sz w:val="24"/>
          <w:szCs w:val="24"/>
          <w:rtl/>
        </w:rPr>
        <w:t xml:space="preserve"> </w:t>
      </w:r>
      <w:r w:rsidR="00890D6E">
        <w:rPr>
          <w:rFonts w:asciiTheme="minorHAnsi" w:eastAsia="David Libre" w:hAnsiTheme="minorHAnsi" w:cstheme="minorHAnsi" w:hint="cs"/>
          <w:sz w:val="24"/>
          <w:szCs w:val="24"/>
          <w:rtl/>
        </w:rPr>
        <w:t xml:space="preserve">של </w:t>
      </w:r>
      <w:r w:rsidRPr="00B22B09">
        <w:rPr>
          <w:rFonts w:asciiTheme="minorHAnsi" w:eastAsia="David Libre" w:hAnsiTheme="minorHAnsi" w:cstheme="minorHAnsi"/>
          <w:sz w:val="24"/>
          <w:szCs w:val="24"/>
          <w:rtl/>
        </w:rPr>
        <w:t>שני שחקנים תחת ההנחה של</w:t>
      </w:r>
      <w:r w:rsidR="00890D6E">
        <w:rPr>
          <w:rFonts w:asciiTheme="minorHAnsi" w:eastAsia="David Libre" w:hAnsiTheme="minorHAnsi" w:cstheme="minorHAnsi" w:hint="cs"/>
          <w:sz w:val="24"/>
          <w:szCs w:val="24"/>
          <w:rtl/>
        </w:rPr>
        <w:t xml:space="preserve"> אלגוריתם</w:t>
      </w:r>
      <w:r w:rsidRPr="00B22B09">
        <w:rPr>
          <w:rFonts w:asciiTheme="minorHAnsi" w:eastAsia="David Libre" w:hAnsiTheme="minorHAnsi" w:cstheme="minorHAnsi"/>
          <w:sz w:val="24"/>
          <w:szCs w:val="24"/>
          <w:rtl/>
        </w:rPr>
        <w:t xml:space="preserve"> </w:t>
      </w:r>
      <w:r w:rsidRPr="00B22B09">
        <w:rPr>
          <w:rFonts w:asciiTheme="minorHAnsi" w:eastAsia="David Libre" w:hAnsiTheme="minorHAnsi" w:cstheme="minorHAnsi"/>
          <w:sz w:val="24"/>
          <w:szCs w:val="24"/>
        </w:rPr>
        <w:t>Paranoid</w:t>
      </w:r>
      <w:r w:rsidRPr="00B22B09">
        <w:rPr>
          <w:rFonts w:asciiTheme="minorHAnsi" w:eastAsia="David Libre" w:hAnsiTheme="minorHAnsi" w:cstheme="minorHAnsi"/>
          <w:sz w:val="24"/>
          <w:szCs w:val="24"/>
          <w:rtl/>
        </w:rPr>
        <w:t xml:space="preserve">. </w:t>
      </w:r>
      <w:r w:rsidR="00AE209B">
        <w:rPr>
          <w:rFonts w:asciiTheme="minorHAnsi" w:eastAsia="David Libre" w:hAnsiTheme="minorHAnsi" w:cstheme="minorHAnsi" w:hint="cs"/>
          <w:sz w:val="24"/>
          <w:szCs w:val="24"/>
          <w:rtl/>
        </w:rPr>
        <w:t>כעת</w:t>
      </w:r>
      <w:r w:rsidR="00E0438E">
        <w:rPr>
          <w:rFonts w:asciiTheme="minorHAnsi" w:eastAsia="David Libre" w:hAnsiTheme="minorHAnsi" w:cstheme="minorHAnsi" w:hint="cs"/>
          <w:sz w:val="24"/>
          <w:szCs w:val="24"/>
          <w:rtl/>
        </w:rPr>
        <w:t>,</w:t>
      </w:r>
      <w:r w:rsidR="00AE209B">
        <w:rPr>
          <w:rFonts w:asciiTheme="minorHAnsi" w:eastAsia="David Libre" w:hAnsiTheme="minorHAnsi" w:cstheme="minorHAnsi" w:hint="cs"/>
          <w:sz w:val="24"/>
          <w:szCs w:val="24"/>
          <w:rtl/>
        </w:rPr>
        <w:t xml:space="preserve"> כאשר מדובר בעץ משחק</w:t>
      </w:r>
      <w:r w:rsidRPr="00B22B09">
        <w:rPr>
          <w:rFonts w:asciiTheme="minorHAnsi" w:eastAsia="David Libre" w:hAnsiTheme="minorHAnsi" w:cstheme="minorHAnsi"/>
          <w:sz w:val="24"/>
          <w:szCs w:val="24"/>
          <w:rtl/>
        </w:rPr>
        <w:t xml:space="preserve"> </w:t>
      </w:r>
      <w:r w:rsidR="00AE209B">
        <w:rPr>
          <w:rFonts w:asciiTheme="minorHAnsi" w:eastAsia="David Libre" w:hAnsiTheme="minorHAnsi" w:cstheme="minorHAnsi" w:hint="cs"/>
          <w:sz w:val="24"/>
          <w:szCs w:val="24"/>
          <w:rtl/>
        </w:rPr>
        <w:t>ל</w:t>
      </w:r>
      <w:r w:rsidRPr="00B22B09">
        <w:rPr>
          <w:rFonts w:asciiTheme="minorHAnsi" w:eastAsia="David Libre" w:hAnsiTheme="minorHAnsi" w:cstheme="minorHAnsi"/>
          <w:sz w:val="24"/>
          <w:szCs w:val="24"/>
          <w:rtl/>
        </w:rPr>
        <w:t xml:space="preserve">שני שחקנים ניתן יהיה לבצע </w:t>
      </w:r>
      <w:r w:rsidR="00251280">
        <w:rPr>
          <w:rFonts w:asciiTheme="minorHAnsi" w:eastAsia="David Libre" w:hAnsiTheme="minorHAnsi" w:cstheme="minorHAnsi" w:hint="cs"/>
          <w:sz w:val="24"/>
          <w:szCs w:val="24"/>
          <w:rtl/>
        </w:rPr>
        <w:t xml:space="preserve">גם גזירות עמוקות, אך </w:t>
      </w:r>
      <w:r w:rsidR="00065ADB">
        <w:rPr>
          <w:rFonts w:asciiTheme="minorHAnsi" w:eastAsia="David Libre" w:hAnsiTheme="minorHAnsi" w:cstheme="minorHAnsi" w:hint="cs"/>
          <w:sz w:val="24"/>
          <w:szCs w:val="24"/>
          <w:rtl/>
        </w:rPr>
        <w:t>צורת המשחק לא תהייה אופטמלית בגלל ה</w:t>
      </w:r>
      <w:r w:rsidR="00E0438E">
        <w:rPr>
          <w:rFonts w:asciiTheme="minorHAnsi" w:eastAsia="David Libre" w:hAnsiTheme="minorHAnsi" w:cstheme="minorHAnsi" w:hint="cs"/>
          <w:sz w:val="24"/>
          <w:szCs w:val="24"/>
          <w:rtl/>
        </w:rPr>
        <w:t>הנחה השגויה שמבצע האלגוריתם (</w:t>
      </w:r>
      <w:r w:rsidR="00C14A66">
        <w:rPr>
          <w:rFonts w:asciiTheme="minorHAnsi" w:eastAsia="David Libre" w:hAnsiTheme="minorHAnsi" w:cstheme="minorHAnsi" w:hint="cs"/>
          <w:sz w:val="24"/>
          <w:szCs w:val="24"/>
          <w:rtl/>
        </w:rPr>
        <w:t>קואליצ</w:t>
      </w:r>
      <w:r w:rsidR="008C4070">
        <w:rPr>
          <w:rFonts w:asciiTheme="minorHAnsi" w:eastAsia="David Libre" w:hAnsiTheme="minorHAnsi" w:cstheme="minorHAnsi" w:hint="cs"/>
          <w:sz w:val="24"/>
          <w:szCs w:val="24"/>
          <w:rtl/>
        </w:rPr>
        <w:t>י</w:t>
      </w:r>
      <w:r w:rsidR="00C14A66">
        <w:rPr>
          <w:rFonts w:asciiTheme="minorHAnsi" w:eastAsia="David Libre" w:hAnsiTheme="minorHAnsi" w:cstheme="minorHAnsi" w:hint="cs"/>
          <w:sz w:val="24"/>
          <w:szCs w:val="24"/>
          <w:rtl/>
        </w:rPr>
        <w:t>ה של כלל השחקנים כנגד השורש).</w:t>
      </w:r>
    </w:p>
    <w:p w14:paraId="3A17E01C" w14:textId="2639F34B" w:rsidR="00D46296" w:rsidRPr="00B22B09" w:rsidRDefault="00D46296" w:rsidP="006E6F8C">
      <w:pPr>
        <w:spacing w:after="0" w:line="240" w:lineRule="auto"/>
        <w:ind w:firstLine="360"/>
        <w:rPr>
          <w:rFonts w:asciiTheme="minorHAnsi" w:eastAsia="David Libre" w:hAnsiTheme="minorHAnsi" w:cstheme="minorHAnsi"/>
          <w:sz w:val="24"/>
          <w:szCs w:val="24"/>
          <w:rtl/>
        </w:rPr>
      </w:pPr>
      <w:r w:rsidRPr="00B22B09">
        <w:rPr>
          <w:rFonts w:asciiTheme="minorHAnsi" w:eastAsia="David Libre" w:hAnsiTheme="minorHAnsi" w:cstheme="minorHAnsi"/>
          <w:sz w:val="24"/>
          <w:szCs w:val="24"/>
          <w:rtl/>
        </w:rPr>
        <w:t>טכניקת גזירה</w:t>
      </w:r>
      <w:r w:rsidR="00133FFB">
        <w:rPr>
          <w:rFonts w:asciiTheme="minorHAnsi" w:eastAsia="David Libre" w:hAnsiTheme="minorHAnsi" w:cstheme="minorHAnsi" w:hint="cs"/>
          <w:sz w:val="24"/>
          <w:szCs w:val="24"/>
          <w:rtl/>
        </w:rPr>
        <w:t xml:space="preserve"> נוספת היא</w:t>
      </w:r>
      <w:r w:rsidRPr="00B22B09">
        <w:rPr>
          <w:rFonts w:asciiTheme="minorHAnsi" w:eastAsia="David Libre" w:hAnsiTheme="minorHAnsi" w:cstheme="minorHAnsi"/>
          <w:sz w:val="24"/>
          <w:szCs w:val="24"/>
          <w:rtl/>
        </w:rPr>
        <w:t xml:space="preserve"> </w:t>
      </w:r>
      <w:r w:rsidR="00065DF0">
        <w:rPr>
          <w:rFonts w:asciiTheme="minorHAnsi" w:eastAsia="David Libre" w:hAnsiTheme="minorHAnsi" w:cstheme="minorHAnsi"/>
          <w:sz w:val="24"/>
          <w:szCs w:val="24"/>
        </w:rPr>
        <w:t>Depth-</w:t>
      </w:r>
      <w:r w:rsidR="00E5610A">
        <w:rPr>
          <w:rFonts w:asciiTheme="minorHAnsi" w:eastAsia="David Libre" w:hAnsiTheme="minorHAnsi" w:cstheme="minorHAnsi"/>
          <w:sz w:val="24"/>
          <w:szCs w:val="24"/>
        </w:rPr>
        <w:t>First Branch and Bound (</w:t>
      </w:r>
      <w:proofErr w:type="spellStart"/>
      <w:r w:rsidR="00E5610A">
        <w:rPr>
          <w:rFonts w:asciiTheme="minorHAnsi" w:eastAsia="David Libre" w:hAnsiTheme="minorHAnsi" w:cstheme="minorHAnsi"/>
          <w:sz w:val="24"/>
          <w:szCs w:val="24"/>
        </w:rPr>
        <w:t>DFBnB</w:t>
      </w:r>
      <w:proofErr w:type="spellEnd"/>
      <w:r w:rsidR="00E5610A">
        <w:rPr>
          <w:rFonts w:asciiTheme="minorHAnsi" w:eastAsia="David Libre" w:hAnsiTheme="minorHAnsi" w:cstheme="minorHAnsi"/>
          <w:sz w:val="24"/>
          <w:szCs w:val="24"/>
        </w:rPr>
        <w:t>)</w:t>
      </w:r>
      <w:r w:rsidR="00133FFB">
        <w:rPr>
          <w:rFonts w:asciiTheme="minorHAnsi" w:eastAsia="David Libre" w:hAnsiTheme="minorHAnsi" w:cstheme="minorHAnsi" w:hint="cs"/>
          <w:sz w:val="24"/>
          <w:szCs w:val="24"/>
          <w:rtl/>
        </w:rPr>
        <w:t xml:space="preserve"> ה</w:t>
      </w:r>
      <w:r w:rsidRPr="00B22B09">
        <w:rPr>
          <w:rFonts w:asciiTheme="minorHAnsi" w:eastAsia="David Libre" w:hAnsiTheme="minorHAnsi" w:cstheme="minorHAnsi"/>
          <w:sz w:val="24"/>
          <w:szCs w:val="24"/>
          <w:rtl/>
        </w:rPr>
        <w:t>דורשת פונקציה יוריסטית מונוטונית, דבר שקל למצוא במשחקי קלפים רבים.</w:t>
      </w:r>
      <w:r w:rsidR="00EB5084">
        <w:rPr>
          <w:rFonts w:asciiTheme="minorHAnsi" w:eastAsia="David Libre" w:hAnsiTheme="minorHAnsi" w:cstheme="minorHAnsi" w:hint="cs"/>
          <w:sz w:val="24"/>
          <w:szCs w:val="24"/>
          <w:rtl/>
        </w:rPr>
        <w:t xml:space="preserve"> </w:t>
      </w:r>
      <w:del w:id="212" w:author="Nagar, Omer" w:date="2020-10-24T13:12:00Z">
        <w:r w:rsidRPr="00B22B09" w:rsidDel="000152B3">
          <w:rPr>
            <w:rFonts w:asciiTheme="minorHAnsi" w:eastAsia="David Libre" w:hAnsiTheme="minorHAnsi" w:cstheme="minorHAnsi"/>
            <w:sz w:val="24"/>
            <w:szCs w:val="24"/>
            <w:rtl/>
          </w:rPr>
          <w:delText>ע"פ</w:delText>
        </w:r>
      </w:del>
      <w:ins w:id="213" w:author="Nagar, Omer" w:date="2020-10-24T13:12:00Z">
        <w:r w:rsidR="000152B3">
          <w:rPr>
            <w:rFonts w:asciiTheme="minorHAnsi" w:eastAsia="David Libre" w:hAnsiTheme="minorHAnsi" w:cstheme="minorHAnsi"/>
            <w:sz w:val="24"/>
            <w:szCs w:val="24"/>
            <w:rtl/>
          </w:rPr>
          <w:t>על פי</w:t>
        </w:r>
      </w:ins>
      <w:r w:rsidRPr="00B22B09">
        <w:rPr>
          <w:rFonts w:asciiTheme="minorHAnsi" w:eastAsia="David Libre" w:hAnsiTheme="minorHAnsi" w:cstheme="minorHAnsi"/>
          <w:sz w:val="24"/>
          <w:szCs w:val="24"/>
          <w:rtl/>
        </w:rPr>
        <w:t xml:space="preserve"> טכניקה זו הפונקציה היוריסטית משערת את הגבול התחתון והעליון של הניקוד בכל סיבוב. כמו אלפא בטא, יש רמות עומק שונות של גזירה המתאפשרות</w:t>
      </w:r>
      <w:r w:rsidR="00DF382C">
        <w:rPr>
          <w:rFonts w:asciiTheme="minorHAnsi" w:eastAsia="David Libre" w:hAnsiTheme="minorHAnsi" w:cstheme="minorHAnsi" w:hint="cs"/>
          <w:sz w:val="24"/>
          <w:szCs w:val="24"/>
          <w:rtl/>
        </w:rPr>
        <w:t xml:space="preserve">, אך </w:t>
      </w:r>
      <w:r w:rsidR="002F0578">
        <w:rPr>
          <w:rFonts w:asciiTheme="minorHAnsi" w:eastAsia="David Libre" w:hAnsiTheme="minorHAnsi" w:cstheme="minorHAnsi" w:hint="cs"/>
          <w:sz w:val="24"/>
          <w:szCs w:val="24"/>
          <w:rtl/>
        </w:rPr>
        <w:t>גם במקרה זה לא ניתן לבצע גזירה עמוקה.</w:t>
      </w:r>
    </w:p>
    <w:p w14:paraId="40FD73BB" w14:textId="76FCB0B7" w:rsidR="00D46296" w:rsidRDefault="002F0578" w:rsidP="006E6F8C">
      <w:pPr>
        <w:spacing w:after="0" w:line="240" w:lineRule="auto"/>
        <w:ind w:firstLine="360"/>
        <w:rPr>
          <w:rFonts w:asciiTheme="minorHAnsi" w:eastAsia="David Libre" w:hAnsiTheme="minorHAnsi" w:cstheme="minorHAnsi"/>
          <w:sz w:val="24"/>
          <w:szCs w:val="24"/>
          <w:rtl/>
        </w:rPr>
      </w:pPr>
      <w:r>
        <w:rPr>
          <w:rFonts w:asciiTheme="minorHAnsi" w:eastAsia="David Libre" w:hAnsiTheme="minorHAnsi" w:cstheme="minorHAnsi" w:hint="cs"/>
          <w:sz w:val="24"/>
          <w:szCs w:val="24"/>
          <w:rtl/>
        </w:rPr>
        <w:t>המאמר לבסוף מציג אלגוריתם חדש בשם</w:t>
      </w:r>
      <w:r w:rsidR="00D46296" w:rsidRPr="00B22B09">
        <w:rPr>
          <w:rFonts w:asciiTheme="minorHAnsi" w:eastAsia="David Libre" w:hAnsiTheme="minorHAnsi" w:cstheme="minorHAnsi"/>
          <w:sz w:val="24"/>
          <w:szCs w:val="24"/>
          <w:rtl/>
        </w:rPr>
        <w:t xml:space="preserve"> </w:t>
      </w:r>
      <w:r w:rsidR="00D46296" w:rsidRPr="00B22B09">
        <w:rPr>
          <w:rFonts w:asciiTheme="minorHAnsi" w:eastAsia="David Libre" w:hAnsiTheme="minorHAnsi" w:cstheme="minorHAnsi"/>
          <w:sz w:val="24"/>
          <w:szCs w:val="24"/>
        </w:rPr>
        <w:t>Alpha-beta Branch-and-bound pruning</w:t>
      </w:r>
      <w:r w:rsidR="00065DF0">
        <w:rPr>
          <w:rFonts w:asciiTheme="minorHAnsi" w:eastAsia="David Libre" w:hAnsiTheme="minorHAnsi" w:cstheme="minorHAnsi"/>
          <w:sz w:val="24"/>
          <w:szCs w:val="24"/>
        </w:rPr>
        <w:t xml:space="preserve"> </w:t>
      </w:r>
      <w:r w:rsidR="00265169">
        <w:rPr>
          <w:rFonts w:asciiTheme="minorHAnsi" w:eastAsia="David Libre" w:hAnsiTheme="minorHAnsi" w:cstheme="minorHAnsi"/>
          <w:sz w:val="24"/>
          <w:szCs w:val="24"/>
        </w:rPr>
        <w:t>(</w:t>
      </w:r>
      <w:proofErr w:type="spellStart"/>
      <w:r w:rsidR="00265169">
        <w:rPr>
          <w:rFonts w:asciiTheme="minorHAnsi" w:eastAsia="David Libre" w:hAnsiTheme="minorHAnsi" w:cstheme="minorHAnsi"/>
          <w:sz w:val="24"/>
          <w:szCs w:val="24"/>
        </w:rPr>
        <w:t>A</w:t>
      </w:r>
      <w:r w:rsidR="00065DF0">
        <w:rPr>
          <w:rFonts w:asciiTheme="minorHAnsi" w:eastAsia="David Libre" w:hAnsiTheme="minorHAnsi" w:cstheme="minorHAnsi"/>
          <w:sz w:val="24"/>
          <w:szCs w:val="24"/>
        </w:rPr>
        <w:t>BBnB</w:t>
      </w:r>
      <w:proofErr w:type="spellEnd"/>
      <w:r w:rsidR="00265169">
        <w:rPr>
          <w:rFonts w:asciiTheme="minorHAnsi" w:eastAsia="David Libre" w:hAnsiTheme="minorHAnsi" w:cstheme="minorHAnsi"/>
          <w:sz w:val="24"/>
          <w:szCs w:val="24"/>
        </w:rPr>
        <w:t>)</w:t>
      </w:r>
      <w:r w:rsidR="00D46296" w:rsidRPr="00B22B09">
        <w:rPr>
          <w:rFonts w:asciiTheme="minorHAnsi" w:eastAsia="David Libre" w:hAnsiTheme="minorHAnsi" w:cstheme="minorHAnsi"/>
          <w:sz w:val="24"/>
          <w:szCs w:val="24"/>
          <w:rtl/>
        </w:rPr>
        <w:t>.</w:t>
      </w:r>
      <w:r w:rsidR="003C1821">
        <w:rPr>
          <w:rFonts w:asciiTheme="minorHAnsi" w:eastAsia="David Libre" w:hAnsiTheme="minorHAnsi" w:cstheme="minorHAnsi" w:hint="cs"/>
          <w:sz w:val="24"/>
          <w:szCs w:val="24"/>
          <w:rtl/>
        </w:rPr>
        <w:t xml:space="preserve"> </w:t>
      </w:r>
      <w:del w:id="214" w:author="Nagar, Omer" w:date="2020-10-24T13:12:00Z">
        <w:r w:rsidDel="000152B3">
          <w:rPr>
            <w:rFonts w:asciiTheme="minorHAnsi" w:eastAsia="David Libre" w:hAnsiTheme="minorHAnsi" w:cstheme="minorHAnsi" w:hint="cs"/>
            <w:sz w:val="24"/>
            <w:szCs w:val="24"/>
            <w:rtl/>
          </w:rPr>
          <w:delText>ע"פ</w:delText>
        </w:r>
      </w:del>
      <w:ins w:id="215" w:author="Nagar, Omer" w:date="2020-10-24T13:12:00Z">
        <w:r w:rsidR="000152B3">
          <w:rPr>
            <w:rFonts w:asciiTheme="minorHAnsi" w:eastAsia="David Libre" w:hAnsiTheme="minorHAnsi" w:cstheme="minorHAnsi" w:hint="cs"/>
            <w:sz w:val="24"/>
            <w:szCs w:val="24"/>
            <w:rtl/>
          </w:rPr>
          <w:t>על פי</w:t>
        </w:r>
      </w:ins>
      <w:r>
        <w:rPr>
          <w:rFonts w:asciiTheme="minorHAnsi" w:eastAsia="David Libre" w:hAnsiTheme="minorHAnsi" w:cstheme="minorHAnsi" w:hint="cs"/>
          <w:sz w:val="24"/>
          <w:szCs w:val="24"/>
          <w:rtl/>
        </w:rPr>
        <w:t xml:space="preserve"> האלגוריתם,</w:t>
      </w:r>
      <w:r w:rsidR="00D46296" w:rsidRPr="00B22B09">
        <w:rPr>
          <w:rFonts w:asciiTheme="minorHAnsi" w:eastAsia="David Libre" w:hAnsiTheme="minorHAnsi" w:cstheme="minorHAnsi"/>
          <w:sz w:val="24"/>
          <w:szCs w:val="24"/>
        </w:rPr>
        <w:t xml:space="preserve"> </w:t>
      </w:r>
      <w:r w:rsidR="00D46296" w:rsidRPr="00B22B09">
        <w:rPr>
          <w:rFonts w:asciiTheme="minorHAnsi" w:eastAsia="David Libre" w:hAnsiTheme="minorHAnsi" w:cstheme="minorHAnsi"/>
          <w:sz w:val="24"/>
          <w:szCs w:val="24"/>
          <w:rtl/>
        </w:rPr>
        <w:t>לכל קודקוד יש את גבולות האלפא בטא שלו, שהגיעו מגילוי קודקודים בשלב מוקדם יותר, וכן גבול שמגיע מפונקציית היוריסטיקה, ובאמצעותם ניתן לחשב את ערך השחקן בקודקוד מסוים כחיסור של הנקודות שבטוח יש לשחקנים אחרים (</w:t>
      </w:r>
      <w:del w:id="216" w:author="Nagar, Omer" w:date="2020-10-24T13:12:00Z">
        <w:r w:rsidR="00160231" w:rsidDel="000152B3">
          <w:rPr>
            <w:rFonts w:asciiTheme="minorHAnsi" w:eastAsia="David Libre" w:hAnsiTheme="minorHAnsi" w:cstheme="minorHAnsi" w:hint="cs"/>
            <w:sz w:val="24"/>
            <w:szCs w:val="24"/>
            <w:rtl/>
          </w:rPr>
          <w:delText>ע"פ</w:delText>
        </w:r>
      </w:del>
      <w:ins w:id="217" w:author="Nagar, Omer" w:date="2020-10-24T13:12:00Z">
        <w:r w:rsidR="000152B3">
          <w:rPr>
            <w:rFonts w:asciiTheme="minorHAnsi" w:eastAsia="David Libre" w:hAnsiTheme="minorHAnsi" w:cstheme="minorHAnsi" w:hint="cs"/>
            <w:sz w:val="24"/>
            <w:szCs w:val="24"/>
            <w:rtl/>
          </w:rPr>
          <w:t>ב</w:t>
        </w:r>
      </w:ins>
      <w:r w:rsidR="00D46296" w:rsidRPr="00B22B09">
        <w:rPr>
          <w:rFonts w:asciiTheme="minorHAnsi" w:eastAsia="David Libre" w:hAnsiTheme="minorHAnsi" w:cstheme="minorHAnsi"/>
          <w:sz w:val="24"/>
          <w:szCs w:val="24"/>
          <w:rtl/>
        </w:rPr>
        <w:t xml:space="preserve"> חיתוך שתי הגבולות) מתוך כלל הנקודות </w:t>
      </w:r>
      <w:r w:rsidR="009C255D">
        <w:rPr>
          <w:rFonts w:asciiTheme="minorHAnsi" w:eastAsia="David Libre" w:hAnsiTheme="minorHAnsi" w:cstheme="minorHAnsi" w:hint="cs"/>
          <w:sz w:val="24"/>
          <w:szCs w:val="24"/>
          <w:rtl/>
        </w:rPr>
        <w:t>האפשריות ב</w:t>
      </w:r>
      <w:del w:id="218" w:author="Nagar, Omer" w:date="2020-10-24T13:14:00Z">
        <w:r w:rsidR="009C255D" w:rsidDel="000152B3">
          <w:rPr>
            <w:rFonts w:asciiTheme="minorHAnsi" w:eastAsia="David Libre" w:hAnsiTheme="minorHAnsi" w:cstheme="minorHAnsi" w:hint="cs"/>
            <w:sz w:val="24"/>
            <w:szCs w:val="24"/>
            <w:rtl/>
          </w:rPr>
          <w:delText>סה"כ</w:delText>
        </w:r>
      </w:del>
      <w:ins w:id="219" w:author="Nagar, Omer" w:date="2020-10-24T13:14:00Z">
        <w:r w:rsidR="000152B3">
          <w:rPr>
            <w:rFonts w:asciiTheme="minorHAnsi" w:eastAsia="David Libre" w:hAnsiTheme="minorHAnsi" w:cstheme="minorHAnsi" w:hint="cs"/>
            <w:sz w:val="24"/>
            <w:szCs w:val="24"/>
            <w:rtl/>
          </w:rPr>
          <w:t>סך הכל</w:t>
        </w:r>
      </w:ins>
      <w:r w:rsidR="009C255D">
        <w:rPr>
          <w:rFonts w:asciiTheme="minorHAnsi" w:eastAsia="David Libre" w:hAnsiTheme="minorHAnsi" w:cstheme="minorHAnsi" w:hint="cs"/>
          <w:sz w:val="24"/>
          <w:szCs w:val="24"/>
          <w:rtl/>
        </w:rPr>
        <w:t xml:space="preserve"> לכלל השחקנים, </w:t>
      </w:r>
      <w:r w:rsidR="00D46296" w:rsidRPr="00B22B09">
        <w:rPr>
          <w:rFonts w:asciiTheme="minorHAnsi" w:eastAsia="David Libre" w:hAnsiTheme="minorHAnsi" w:cstheme="minorHAnsi"/>
          <w:sz w:val="24"/>
          <w:szCs w:val="24"/>
          <w:rtl/>
        </w:rPr>
        <w:t>ולבצע יותר חיתוכים מאשר יכלו כל אחד מהאלגוריתמים בנפרד</w:t>
      </w:r>
      <w:r w:rsidR="00E308F1">
        <w:rPr>
          <w:rFonts w:asciiTheme="minorHAnsi" w:eastAsia="David Libre" w:hAnsiTheme="minorHAnsi" w:cstheme="minorHAnsi" w:hint="cs"/>
          <w:sz w:val="24"/>
          <w:szCs w:val="24"/>
          <w:rtl/>
        </w:rPr>
        <w:t xml:space="preserve"> </w:t>
      </w:r>
      <w:r w:rsidR="00E308F1">
        <w:rPr>
          <w:rFonts w:asciiTheme="minorHAnsi" w:eastAsia="David Libre" w:hAnsiTheme="minorHAnsi" w:cstheme="minorHAnsi"/>
          <w:sz w:val="24"/>
          <w:szCs w:val="24"/>
          <w:rtl/>
        </w:rPr>
        <w:t>–</w:t>
      </w:r>
      <w:r w:rsidR="00E308F1">
        <w:rPr>
          <w:rFonts w:asciiTheme="minorHAnsi" w:eastAsia="David Libre" w:hAnsiTheme="minorHAnsi" w:cstheme="minorHAnsi" w:hint="cs"/>
          <w:sz w:val="24"/>
          <w:szCs w:val="24"/>
          <w:rtl/>
        </w:rPr>
        <w:t xml:space="preserve"> אך גם במקרה זה לא מתאפשרת גזירה עמוקה</w:t>
      </w:r>
      <w:r w:rsidR="00D46296" w:rsidRPr="00B22B09">
        <w:rPr>
          <w:rFonts w:asciiTheme="minorHAnsi" w:eastAsia="David Libre" w:hAnsiTheme="minorHAnsi" w:cstheme="minorHAnsi"/>
          <w:sz w:val="24"/>
          <w:szCs w:val="24"/>
          <w:rtl/>
        </w:rPr>
        <w:t>.</w:t>
      </w:r>
    </w:p>
    <w:p w14:paraId="3D4769C9" w14:textId="77777777" w:rsidR="005015FE" w:rsidRDefault="00A37F6A" w:rsidP="006E6F8C">
      <w:pPr>
        <w:spacing w:after="0" w:line="240" w:lineRule="auto"/>
        <w:ind w:firstLine="360"/>
        <w:rPr>
          <w:rFonts w:asciiTheme="minorHAnsi" w:eastAsia="David Libre" w:hAnsiTheme="minorHAnsi" w:cstheme="minorHAnsi"/>
          <w:sz w:val="24"/>
          <w:szCs w:val="24"/>
          <w:rtl/>
        </w:rPr>
      </w:pPr>
      <w:r>
        <w:rPr>
          <w:rFonts w:asciiTheme="minorHAnsi" w:eastAsia="David Libre" w:hAnsiTheme="minorHAnsi" w:cstheme="minorHAnsi" w:hint="cs"/>
          <w:sz w:val="24"/>
          <w:szCs w:val="24"/>
          <w:rtl/>
        </w:rPr>
        <w:t>התוצאות במאמר מבוססות על המשחקים</w:t>
      </w:r>
      <w:r>
        <w:rPr>
          <w:rFonts w:asciiTheme="minorHAnsi" w:eastAsia="David Libre" w:hAnsiTheme="minorHAnsi" w:cstheme="minorHAnsi"/>
          <w:sz w:val="24"/>
          <w:szCs w:val="24"/>
        </w:rPr>
        <w:t xml:space="preserve">Hearts </w:t>
      </w:r>
      <w:r>
        <w:rPr>
          <w:rFonts w:asciiTheme="minorHAnsi" w:eastAsia="David Libre" w:hAnsiTheme="minorHAnsi" w:cstheme="minorHAnsi" w:hint="cs"/>
          <w:sz w:val="24"/>
          <w:szCs w:val="24"/>
          <w:rtl/>
        </w:rPr>
        <w:t xml:space="preserve"> ו-</w:t>
      </w:r>
      <w:proofErr w:type="spellStart"/>
      <w:r>
        <w:rPr>
          <w:rFonts w:asciiTheme="minorHAnsi" w:eastAsia="David Libre" w:hAnsiTheme="minorHAnsi" w:cstheme="minorHAnsi"/>
          <w:sz w:val="24"/>
          <w:szCs w:val="24"/>
        </w:rPr>
        <w:t>Sergant</w:t>
      </w:r>
      <w:proofErr w:type="spellEnd"/>
      <w:r>
        <w:rPr>
          <w:rFonts w:asciiTheme="minorHAnsi" w:eastAsia="David Libre" w:hAnsiTheme="minorHAnsi" w:cstheme="minorHAnsi"/>
          <w:sz w:val="24"/>
          <w:szCs w:val="24"/>
        </w:rPr>
        <w:t xml:space="preserve"> Major</w:t>
      </w:r>
      <w:r>
        <w:rPr>
          <w:rFonts w:asciiTheme="minorHAnsi" w:eastAsia="David Libre" w:hAnsiTheme="minorHAnsi" w:cstheme="minorHAnsi" w:hint="cs"/>
          <w:sz w:val="24"/>
          <w:szCs w:val="24"/>
          <w:rtl/>
        </w:rPr>
        <w:t xml:space="preserve">. בוצעה השוואה בין האלגוריתמים </w:t>
      </w:r>
      <w:proofErr w:type="spellStart"/>
      <w:r w:rsidR="00E5610A">
        <w:rPr>
          <w:rFonts w:asciiTheme="minorHAnsi" w:eastAsia="David Libre" w:hAnsiTheme="minorHAnsi" w:cstheme="minorHAnsi"/>
          <w:sz w:val="24"/>
          <w:szCs w:val="24"/>
        </w:rPr>
        <w:t>DFBnB</w:t>
      </w:r>
      <w:proofErr w:type="spellEnd"/>
      <w:r w:rsidR="00E5610A">
        <w:rPr>
          <w:rFonts w:asciiTheme="minorHAnsi" w:eastAsia="David Libre" w:hAnsiTheme="minorHAnsi" w:cstheme="minorHAnsi"/>
          <w:sz w:val="24"/>
          <w:szCs w:val="24"/>
        </w:rPr>
        <w:t>,</w:t>
      </w:r>
      <w:r w:rsidR="00E5610A" w:rsidRPr="00E5610A">
        <w:rPr>
          <w:rFonts w:asciiTheme="minorHAnsi" w:eastAsia="David Libre" w:hAnsiTheme="minorHAnsi" w:cstheme="minorHAnsi"/>
          <w:sz w:val="24"/>
          <w:szCs w:val="24"/>
        </w:rPr>
        <w:t xml:space="preserve"> </w:t>
      </w:r>
      <w:proofErr w:type="spellStart"/>
      <w:r w:rsidR="00E5610A">
        <w:rPr>
          <w:rFonts w:asciiTheme="minorHAnsi" w:eastAsia="David Libre" w:hAnsiTheme="minorHAnsi" w:cstheme="minorHAnsi"/>
          <w:sz w:val="24"/>
          <w:szCs w:val="24"/>
        </w:rPr>
        <w:t>ABBnB</w:t>
      </w:r>
      <w:proofErr w:type="spellEnd"/>
      <w:r w:rsidR="004025AC">
        <w:rPr>
          <w:rFonts w:asciiTheme="minorHAnsi" w:eastAsia="David Libre" w:hAnsiTheme="minorHAnsi" w:cstheme="minorHAnsi"/>
          <w:sz w:val="24"/>
          <w:szCs w:val="24"/>
        </w:rPr>
        <w:t>, Paranoid</w:t>
      </w:r>
      <w:r w:rsidR="004025AC">
        <w:rPr>
          <w:rFonts w:asciiTheme="minorHAnsi" w:eastAsia="David Libre" w:hAnsiTheme="minorHAnsi" w:cstheme="minorHAnsi" w:hint="cs"/>
          <w:sz w:val="24"/>
          <w:szCs w:val="24"/>
          <w:rtl/>
        </w:rPr>
        <w:t xml:space="preserve"> </w:t>
      </w:r>
      <w:r w:rsidR="00696045">
        <w:rPr>
          <w:rFonts w:asciiTheme="minorHAnsi" w:eastAsia="David Libre" w:hAnsiTheme="minorHAnsi" w:cstheme="minorHAnsi" w:hint="cs"/>
          <w:sz w:val="24"/>
          <w:szCs w:val="24"/>
          <w:rtl/>
        </w:rPr>
        <w:t>ו</w:t>
      </w:r>
      <w:r w:rsidR="00696045">
        <w:rPr>
          <w:rFonts w:asciiTheme="minorHAnsi" w:eastAsia="David Libre" w:hAnsiTheme="minorHAnsi" w:cstheme="minorHAnsi"/>
          <w:sz w:val="24"/>
          <w:szCs w:val="24"/>
        </w:rPr>
        <w:t>Shallow pruning</w:t>
      </w:r>
      <w:r w:rsidR="00696045">
        <w:rPr>
          <w:rFonts w:asciiTheme="minorHAnsi" w:eastAsia="David Libre" w:hAnsiTheme="minorHAnsi" w:cstheme="minorHAnsi" w:hint="cs"/>
          <w:sz w:val="24"/>
          <w:szCs w:val="24"/>
          <w:rtl/>
        </w:rPr>
        <w:t xml:space="preserve">, כאשר המדד הוא מספר הקודקודים שפותחו בעץ. </w:t>
      </w:r>
    </w:p>
    <w:p w14:paraId="564D9371" w14:textId="7D61FB54" w:rsidR="00D46296" w:rsidRDefault="007E1F30" w:rsidP="006E6F8C">
      <w:pPr>
        <w:spacing w:after="0" w:line="240" w:lineRule="auto"/>
        <w:ind w:firstLine="360"/>
        <w:rPr>
          <w:rFonts w:asciiTheme="minorHAnsi" w:eastAsia="David Libre" w:hAnsiTheme="minorHAnsi" w:cstheme="minorHAnsi"/>
          <w:sz w:val="24"/>
          <w:szCs w:val="24"/>
          <w:rtl/>
        </w:rPr>
      </w:pPr>
      <w:del w:id="220" w:author="Nagar, Omer" w:date="2020-10-24T13:12:00Z">
        <w:r w:rsidDel="000152B3">
          <w:rPr>
            <w:rFonts w:asciiTheme="minorHAnsi" w:eastAsia="David Libre" w:hAnsiTheme="minorHAnsi" w:cstheme="minorHAnsi" w:hint="cs"/>
            <w:sz w:val="24"/>
            <w:szCs w:val="24"/>
            <w:rtl/>
          </w:rPr>
          <w:delText>ע"פ</w:delText>
        </w:r>
      </w:del>
      <w:ins w:id="221" w:author="Nagar, Omer" w:date="2020-10-24T13:12:00Z">
        <w:r w:rsidR="000152B3">
          <w:rPr>
            <w:rFonts w:asciiTheme="minorHAnsi" w:eastAsia="David Libre" w:hAnsiTheme="minorHAnsi" w:cstheme="minorHAnsi" w:hint="cs"/>
            <w:sz w:val="24"/>
            <w:szCs w:val="24"/>
            <w:rtl/>
          </w:rPr>
          <w:t>על פי</w:t>
        </w:r>
      </w:ins>
      <w:r>
        <w:rPr>
          <w:rFonts w:asciiTheme="minorHAnsi" w:eastAsia="David Libre" w:hAnsiTheme="minorHAnsi" w:cstheme="minorHAnsi" w:hint="cs"/>
          <w:sz w:val="24"/>
          <w:szCs w:val="24"/>
          <w:rtl/>
        </w:rPr>
        <w:t xml:space="preserve"> התוצאות </w:t>
      </w:r>
      <w:r w:rsidR="00D1096C">
        <w:rPr>
          <w:rFonts w:asciiTheme="minorHAnsi" w:eastAsia="David Libre" w:hAnsiTheme="minorHAnsi" w:cstheme="minorHAnsi" w:hint="cs"/>
          <w:sz w:val="24"/>
          <w:szCs w:val="24"/>
          <w:rtl/>
        </w:rPr>
        <w:t>אלגוריתמי ה</w:t>
      </w:r>
      <w:r w:rsidR="00D1096C">
        <w:rPr>
          <w:rFonts w:asciiTheme="minorHAnsi" w:eastAsia="David Libre" w:hAnsiTheme="minorHAnsi" w:cstheme="minorHAnsi"/>
          <w:sz w:val="24"/>
          <w:szCs w:val="24"/>
        </w:rPr>
        <w:t>Paranoid</w:t>
      </w:r>
      <w:r w:rsidR="00D1096C">
        <w:rPr>
          <w:rFonts w:asciiTheme="minorHAnsi" w:eastAsia="David Libre" w:hAnsiTheme="minorHAnsi" w:cstheme="minorHAnsi" w:hint="cs"/>
          <w:sz w:val="24"/>
          <w:szCs w:val="24"/>
          <w:rtl/>
        </w:rPr>
        <w:t xml:space="preserve"> (עם ובלי היוריסטיקה) פיתחו משמעותית פחות קודקודים, אחריהם </w:t>
      </w:r>
      <w:proofErr w:type="spellStart"/>
      <w:r w:rsidR="00D1096C">
        <w:rPr>
          <w:rFonts w:asciiTheme="minorHAnsi" w:eastAsia="David Libre" w:hAnsiTheme="minorHAnsi" w:cstheme="minorHAnsi"/>
          <w:sz w:val="24"/>
          <w:szCs w:val="24"/>
        </w:rPr>
        <w:t>ABBnB</w:t>
      </w:r>
      <w:proofErr w:type="spellEnd"/>
      <w:r w:rsidR="00D1096C">
        <w:rPr>
          <w:rFonts w:asciiTheme="minorHAnsi" w:eastAsia="David Libre" w:hAnsiTheme="minorHAnsi" w:cstheme="minorHAnsi" w:hint="cs"/>
          <w:sz w:val="24"/>
          <w:szCs w:val="24"/>
          <w:rtl/>
        </w:rPr>
        <w:t xml:space="preserve">, </w:t>
      </w:r>
      <w:r w:rsidR="00D1096C">
        <w:rPr>
          <w:rFonts w:asciiTheme="minorHAnsi" w:eastAsia="David Libre" w:hAnsiTheme="minorHAnsi" w:cstheme="minorHAnsi"/>
          <w:sz w:val="24"/>
          <w:szCs w:val="24"/>
        </w:rPr>
        <w:t>Shallow pruning</w:t>
      </w:r>
      <w:r w:rsidR="00D1096C">
        <w:rPr>
          <w:rFonts w:asciiTheme="minorHAnsi" w:eastAsia="David Libre" w:hAnsiTheme="minorHAnsi" w:cstheme="minorHAnsi" w:hint="cs"/>
          <w:sz w:val="24"/>
          <w:szCs w:val="24"/>
          <w:rtl/>
        </w:rPr>
        <w:t xml:space="preserve"> ולבסוף </w:t>
      </w:r>
      <w:proofErr w:type="spellStart"/>
      <w:r w:rsidR="00D1096C">
        <w:rPr>
          <w:rFonts w:asciiTheme="minorHAnsi" w:eastAsia="David Libre" w:hAnsiTheme="minorHAnsi" w:cstheme="minorHAnsi"/>
          <w:sz w:val="24"/>
          <w:szCs w:val="24"/>
        </w:rPr>
        <w:t>DFBnB</w:t>
      </w:r>
      <w:proofErr w:type="spellEnd"/>
      <w:r w:rsidR="00D1096C">
        <w:rPr>
          <w:rFonts w:asciiTheme="minorHAnsi" w:eastAsia="David Libre" w:hAnsiTheme="minorHAnsi" w:cstheme="minorHAnsi" w:hint="cs"/>
          <w:sz w:val="24"/>
          <w:szCs w:val="24"/>
          <w:rtl/>
        </w:rPr>
        <w:t>.</w:t>
      </w:r>
      <w:r w:rsidR="005015FE">
        <w:rPr>
          <w:rFonts w:asciiTheme="minorHAnsi" w:eastAsia="David Libre" w:hAnsiTheme="minorHAnsi" w:cstheme="minorHAnsi" w:hint="cs"/>
          <w:sz w:val="24"/>
          <w:szCs w:val="24"/>
          <w:rtl/>
        </w:rPr>
        <w:t xml:space="preserve"> </w:t>
      </w:r>
      <w:r w:rsidR="00121CA0">
        <w:rPr>
          <w:rFonts w:asciiTheme="minorHAnsi" w:eastAsia="David Libre" w:hAnsiTheme="minorHAnsi" w:cstheme="minorHAnsi" w:hint="cs"/>
          <w:sz w:val="24"/>
          <w:szCs w:val="24"/>
          <w:rtl/>
        </w:rPr>
        <w:t xml:space="preserve">כצפוי, </w:t>
      </w:r>
      <w:r w:rsidR="00893826">
        <w:rPr>
          <w:rFonts w:asciiTheme="minorHAnsi" w:eastAsia="David Libre" w:hAnsiTheme="minorHAnsi" w:cstheme="minorHAnsi" w:hint="cs"/>
          <w:sz w:val="24"/>
          <w:szCs w:val="24"/>
          <w:rtl/>
        </w:rPr>
        <w:t>התוצאות</w:t>
      </w:r>
      <w:r w:rsidR="00D46296" w:rsidRPr="00B22B09">
        <w:rPr>
          <w:rFonts w:asciiTheme="minorHAnsi" w:eastAsia="David Libre" w:hAnsiTheme="minorHAnsi" w:cstheme="minorHAnsi"/>
          <w:sz w:val="24"/>
          <w:szCs w:val="24"/>
          <w:rtl/>
        </w:rPr>
        <w:t xml:space="preserve"> מראות כי האלגוריתם המשולב</w:t>
      </w:r>
      <w:r w:rsidR="002F18A2">
        <w:rPr>
          <w:rFonts w:asciiTheme="minorHAnsi" w:eastAsia="David Libre" w:hAnsiTheme="minorHAnsi" w:cstheme="minorHAnsi" w:hint="cs"/>
          <w:sz w:val="24"/>
          <w:szCs w:val="24"/>
          <w:rtl/>
        </w:rPr>
        <w:t xml:space="preserve"> (</w:t>
      </w:r>
      <w:proofErr w:type="spellStart"/>
      <w:r w:rsidR="002F18A2">
        <w:rPr>
          <w:rFonts w:asciiTheme="minorHAnsi" w:eastAsia="David Libre" w:hAnsiTheme="minorHAnsi" w:cstheme="minorHAnsi"/>
          <w:sz w:val="24"/>
          <w:szCs w:val="24"/>
        </w:rPr>
        <w:t>DFBnB</w:t>
      </w:r>
      <w:proofErr w:type="spellEnd"/>
      <w:r w:rsidR="002F18A2">
        <w:rPr>
          <w:rFonts w:asciiTheme="minorHAnsi" w:eastAsia="David Libre" w:hAnsiTheme="minorHAnsi" w:cstheme="minorHAnsi" w:hint="cs"/>
          <w:sz w:val="24"/>
          <w:szCs w:val="24"/>
          <w:rtl/>
        </w:rPr>
        <w:t>)</w:t>
      </w:r>
      <w:r w:rsidR="00D46296" w:rsidRPr="00B22B09">
        <w:rPr>
          <w:rFonts w:asciiTheme="minorHAnsi" w:eastAsia="David Libre" w:hAnsiTheme="minorHAnsi" w:cstheme="minorHAnsi"/>
          <w:sz w:val="24"/>
          <w:szCs w:val="24"/>
          <w:rtl/>
        </w:rPr>
        <w:t xml:space="preserve"> אכן </w:t>
      </w:r>
      <w:r w:rsidR="0039258F">
        <w:rPr>
          <w:rFonts w:asciiTheme="minorHAnsi" w:eastAsia="David Libre" w:hAnsiTheme="minorHAnsi" w:cstheme="minorHAnsi" w:hint="cs"/>
          <w:sz w:val="24"/>
          <w:szCs w:val="24"/>
          <w:rtl/>
        </w:rPr>
        <w:t>מפתח פחות קודקודים מכ</w:t>
      </w:r>
      <w:r w:rsidR="00D46296" w:rsidRPr="00B22B09">
        <w:rPr>
          <w:rFonts w:asciiTheme="minorHAnsi" w:eastAsia="David Libre" w:hAnsiTheme="minorHAnsi" w:cstheme="minorHAnsi"/>
          <w:sz w:val="24"/>
          <w:szCs w:val="24"/>
          <w:rtl/>
        </w:rPr>
        <w:t>ל אחת מהשיטות בנפרד</w:t>
      </w:r>
      <w:r w:rsidR="00121CA0">
        <w:rPr>
          <w:rFonts w:asciiTheme="minorHAnsi" w:eastAsia="David Libre" w:hAnsiTheme="minorHAnsi" w:cstheme="minorHAnsi" w:hint="cs"/>
          <w:sz w:val="24"/>
          <w:szCs w:val="24"/>
          <w:rtl/>
        </w:rPr>
        <w:t xml:space="preserve"> (</w:t>
      </w:r>
      <w:r w:rsidR="00121CA0">
        <w:rPr>
          <w:rFonts w:asciiTheme="minorHAnsi" w:eastAsia="David Libre" w:hAnsiTheme="minorHAnsi" w:cstheme="minorHAnsi"/>
          <w:sz w:val="24"/>
          <w:szCs w:val="24"/>
        </w:rPr>
        <w:t>Shallow</w:t>
      </w:r>
      <w:r w:rsidR="002F18A2">
        <w:rPr>
          <w:rFonts w:asciiTheme="minorHAnsi" w:eastAsia="David Libre" w:hAnsiTheme="minorHAnsi" w:cstheme="minorHAnsi" w:hint="cs"/>
          <w:sz w:val="24"/>
          <w:szCs w:val="24"/>
          <w:rtl/>
        </w:rPr>
        <w:t xml:space="preserve"> </w:t>
      </w:r>
      <w:r w:rsidR="00121CA0">
        <w:rPr>
          <w:rFonts w:asciiTheme="minorHAnsi" w:eastAsia="David Libre" w:hAnsiTheme="minorHAnsi" w:cstheme="minorHAnsi"/>
          <w:sz w:val="24"/>
          <w:szCs w:val="24"/>
        </w:rPr>
        <w:t>pruning</w:t>
      </w:r>
      <w:r w:rsidR="00121CA0">
        <w:rPr>
          <w:rFonts w:asciiTheme="minorHAnsi" w:eastAsia="David Libre" w:hAnsiTheme="minorHAnsi" w:cstheme="minorHAnsi" w:hint="cs"/>
          <w:sz w:val="24"/>
          <w:szCs w:val="24"/>
          <w:rtl/>
        </w:rPr>
        <w:t xml:space="preserve"> ו</w:t>
      </w:r>
      <w:r w:rsidR="00121CA0" w:rsidRPr="00121CA0">
        <w:rPr>
          <w:rFonts w:asciiTheme="minorHAnsi" w:eastAsia="David Libre" w:hAnsiTheme="minorHAnsi" w:cstheme="minorHAnsi"/>
          <w:sz w:val="24"/>
          <w:szCs w:val="24"/>
        </w:rPr>
        <w:t xml:space="preserve"> </w:t>
      </w:r>
      <w:r w:rsidR="00121CA0">
        <w:rPr>
          <w:rFonts w:asciiTheme="minorHAnsi" w:eastAsia="David Libre" w:hAnsiTheme="minorHAnsi" w:cstheme="minorHAnsi"/>
          <w:sz w:val="24"/>
          <w:szCs w:val="24"/>
        </w:rPr>
        <w:t>(</w:t>
      </w:r>
      <w:proofErr w:type="spellStart"/>
      <w:r w:rsidR="00121CA0">
        <w:rPr>
          <w:rFonts w:asciiTheme="minorHAnsi" w:eastAsia="David Libre" w:hAnsiTheme="minorHAnsi" w:cstheme="minorHAnsi"/>
          <w:sz w:val="24"/>
          <w:szCs w:val="24"/>
        </w:rPr>
        <w:t>ABBnB</w:t>
      </w:r>
      <w:proofErr w:type="spellEnd"/>
      <w:r w:rsidR="00121CA0">
        <w:rPr>
          <w:rFonts w:asciiTheme="minorHAnsi" w:eastAsia="David Libre" w:hAnsiTheme="minorHAnsi" w:cstheme="minorHAnsi" w:hint="cs"/>
          <w:sz w:val="24"/>
          <w:szCs w:val="24"/>
          <w:rtl/>
        </w:rPr>
        <w:t>מאחר ומאפשר את הגזירות שה</w:t>
      </w:r>
      <w:r w:rsidR="006C638A">
        <w:rPr>
          <w:rFonts w:asciiTheme="minorHAnsi" w:eastAsia="David Libre" w:hAnsiTheme="minorHAnsi" w:cstheme="minorHAnsi" w:hint="cs"/>
          <w:sz w:val="24"/>
          <w:szCs w:val="24"/>
          <w:rtl/>
        </w:rPr>
        <w:t>ן מבצעות ו</w:t>
      </w:r>
      <w:r w:rsidR="005015FE">
        <w:rPr>
          <w:rFonts w:asciiTheme="minorHAnsi" w:eastAsia="David Libre" w:hAnsiTheme="minorHAnsi" w:cstheme="minorHAnsi" w:hint="cs"/>
          <w:sz w:val="24"/>
          <w:szCs w:val="24"/>
          <w:rtl/>
        </w:rPr>
        <w:t xml:space="preserve">גזירות </w:t>
      </w:r>
      <w:r w:rsidR="00C121AB">
        <w:rPr>
          <w:rFonts w:asciiTheme="minorHAnsi" w:eastAsia="David Libre" w:hAnsiTheme="minorHAnsi" w:cstheme="minorHAnsi" w:hint="cs"/>
          <w:sz w:val="24"/>
          <w:szCs w:val="24"/>
          <w:rtl/>
        </w:rPr>
        <w:t xml:space="preserve">נוספות </w:t>
      </w:r>
      <w:r w:rsidR="006C638A">
        <w:rPr>
          <w:rFonts w:asciiTheme="minorHAnsi" w:eastAsia="David Libre" w:hAnsiTheme="minorHAnsi" w:cstheme="minorHAnsi" w:hint="cs"/>
          <w:sz w:val="24"/>
          <w:szCs w:val="24"/>
          <w:rtl/>
        </w:rPr>
        <w:t>המתאפשרות בא</w:t>
      </w:r>
      <w:r w:rsidR="00C121AB">
        <w:rPr>
          <w:rFonts w:asciiTheme="minorHAnsi" w:eastAsia="David Libre" w:hAnsiTheme="minorHAnsi" w:cstheme="minorHAnsi" w:hint="cs"/>
          <w:sz w:val="24"/>
          <w:szCs w:val="24"/>
          <w:rtl/>
        </w:rPr>
        <w:t>מ</w:t>
      </w:r>
      <w:r w:rsidR="006C638A">
        <w:rPr>
          <w:rFonts w:asciiTheme="minorHAnsi" w:eastAsia="David Libre" w:hAnsiTheme="minorHAnsi" w:cstheme="minorHAnsi" w:hint="cs"/>
          <w:sz w:val="24"/>
          <w:szCs w:val="24"/>
          <w:rtl/>
        </w:rPr>
        <w:t>צעות המידע המשותף משניהן.</w:t>
      </w:r>
    </w:p>
    <w:p w14:paraId="038CEB0C" w14:textId="3CC9349E" w:rsidR="006E6F8C" w:rsidDel="00667794" w:rsidRDefault="00392CBC" w:rsidP="002E07C5">
      <w:pPr>
        <w:spacing w:after="0" w:line="240" w:lineRule="auto"/>
        <w:ind w:firstLine="360"/>
        <w:rPr>
          <w:del w:id="222" w:author="Nagar, Omer" w:date="2020-10-24T14:32:00Z"/>
          <w:rFonts w:asciiTheme="minorHAnsi" w:eastAsia="David Libre" w:hAnsiTheme="minorHAnsi" w:cstheme="minorHAnsi"/>
          <w:sz w:val="24"/>
          <w:szCs w:val="24"/>
          <w:rtl/>
        </w:rPr>
      </w:pPr>
      <w:r>
        <w:rPr>
          <w:rFonts w:asciiTheme="minorHAnsi" w:eastAsia="David Libre" w:hAnsiTheme="minorHAnsi" w:cstheme="minorHAnsi" w:hint="cs"/>
          <w:sz w:val="24"/>
          <w:szCs w:val="24"/>
          <w:rtl/>
        </w:rPr>
        <w:t xml:space="preserve">המאמר מציג טכניקת גזירה משולבת למשחקים רבי משתתפים </w:t>
      </w:r>
      <w:r w:rsidR="00E50FC0">
        <w:rPr>
          <w:rFonts w:asciiTheme="minorHAnsi" w:eastAsia="David Libre" w:hAnsiTheme="minorHAnsi" w:cstheme="minorHAnsi" w:hint="cs"/>
          <w:sz w:val="24"/>
          <w:szCs w:val="24"/>
          <w:rtl/>
        </w:rPr>
        <w:t>שביכולתה להקטין את מספר הצמתים שמפותחים במהלך חיפוש בעץ. שימ</w:t>
      </w:r>
      <w:r w:rsidR="003638B0">
        <w:rPr>
          <w:rFonts w:asciiTheme="minorHAnsi" w:eastAsia="David Libre" w:hAnsiTheme="minorHAnsi" w:cstheme="minorHAnsi" w:hint="cs"/>
          <w:sz w:val="24"/>
          <w:szCs w:val="24"/>
          <w:rtl/>
        </w:rPr>
        <w:t>וש באלגוריתם זה בפתרון שנציע בפרוייקט יכול לה</w:t>
      </w:r>
      <w:r w:rsidR="002E07C5">
        <w:rPr>
          <w:rFonts w:asciiTheme="minorHAnsi" w:eastAsia="David Libre" w:hAnsiTheme="minorHAnsi" w:cstheme="minorHAnsi" w:hint="cs"/>
          <w:sz w:val="24"/>
          <w:szCs w:val="24"/>
          <w:rtl/>
        </w:rPr>
        <w:t>יטיב עם תוצאות המחקר שנבצע.</w:t>
      </w:r>
    </w:p>
    <w:p w14:paraId="798C62FA" w14:textId="0DF477D4" w:rsidR="002E07C5" w:rsidRPr="00B22B09" w:rsidDel="00667794" w:rsidRDefault="002E07C5" w:rsidP="003F26A9">
      <w:pPr>
        <w:spacing w:after="0" w:line="240" w:lineRule="auto"/>
        <w:ind w:firstLine="360"/>
        <w:rPr>
          <w:del w:id="223" w:author="Nagar, Omer" w:date="2020-10-24T14:32:00Z"/>
          <w:rFonts w:asciiTheme="minorHAnsi" w:eastAsia="David Libre" w:hAnsiTheme="minorHAnsi" w:cstheme="minorHAnsi"/>
          <w:sz w:val="24"/>
          <w:szCs w:val="24"/>
        </w:rPr>
      </w:pPr>
    </w:p>
    <w:p w14:paraId="791E2CF7" w14:textId="76A5BF1A" w:rsidR="00D46296" w:rsidRPr="006E6F8C" w:rsidDel="00667794" w:rsidRDefault="00D46296" w:rsidP="006E6F8C">
      <w:pPr>
        <w:spacing w:after="0" w:line="240" w:lineRule="auto"/>
        <w:ind w:firstLine="360"/>
        <w:rPr>
          <w:del w:id="224" w:author="Nagar, Omer" w:date="2020-10-24T14:32:00Z"/>
          <w:rFonts w:asciiTheme="minorHAnsi" w:eastAsia="David Libre" w:hAnsiTheme="minorHAnsi" w:cstheme="minorHAnsi"/>
          <w:sz w:val="24"/>
          <w:szCs w:val="24"/>
        </w:rPr>
      </w:pPr>
    </w:p>
    <w:p w14:paraId="79169DEE" w14:textId="77777777" w:rsidR="00667794" w:rsidRDefault="00667794" w:rsidP="006E6F8C">
      <w:pPr>
        <w:spacing w:after="0" w:line="240" w:lineRule="auto"/>
        <w:ind w:firstLine="360"/>
        <w:rPr>
          <w:ins w:id="225" w:author="Nagar, Omer" w:date="2020-10-24T14:32:00Z"/>
          <w:rFonts w:asciiTheme="minorHAnsi" w:eastAsia="David Libre" w:hAnsiTheme="minorHAnsi" w:cstheme="minorHAnsi"/>
          <w:sz w:val="24"/>
          <w:szCs w:val="24"/>
          <w:rtl/>
        </w:rPr>
      </w:pPr>
    </w:p>
    <w:p w14:paraId="15AFF48C" w14:textId="4FA14666" w:rsidR="00D46296" w:rsidRPr="006E6F8C" w:rsidRDefault="00D46296" w:rsidP="006E6F8C">
      <w:pPr>
        <w:spacing w:after="0" w:line="240" w:lineRule="auto"/>
        <w:ind w:firstLine="360"/>
        <w:rPr>
          <w:rFonts w:asciiTheme="minorHAnsi" w:eastAsia="David Libre" w:hAnsiTheme="minorHAnsi" w:cstheme="minorHAnsi"/>
          <w:sz w:val="24"/>
          <w:szCs w:val="24"/>
          <w:rtl/>
        </w:rPr>
      </w:pPr>
      <w:r w:rsidRPr="006E6F8C">
        <w:rPr>
          <w:rFonts w:asciiTheme="minorHAnsi" w:eastAsia="David Libre" w:hAnsiTheme="minorHAnsi" w:cstheme="minorHAnsi"/>
          <w:sz w:val="24"/>
          <w:szCs w:val="24"/>
          <w:rtl/>
        </w:rPr>
        <w:t xml:space="preserve"> </w:t>
      </w:r>
    </w:p>
    <w:p w14:paraId="1B422324" w14:textId="77777777" w:rsidR="003C4C3C" w:rsidRDefault="003C4C3C" w:rsidP="00EE7386">
      <w:pPr>
        <w:spacing w:line="276" w:lineRule="auto"/>
        <w:jc w:val="center"/>
        <w:rPr>
          <w:rFonts w:asciiTheme="minorBidi" w:hAnsiTheme="minorBidi" w:cstheme="minorBidi"/>
          <w:bCs/>
          <w:sz w:val="24"/>
          <w:szCs w:val="24"/>
          <w:rtl/>
        </w:rPr>
      </w:pPr>
    </w:p>
    <w:p w14:paraId="391A6356" w14:textId="68F1B1E2" w:rsidR="00EE7386" w:rsidRPr="002E07C5" w:rsidRDefault="00EE7386" w:rsidP="002E07C5">
      <w:pPr>
        <w:spacing w:after="0" w:line="240" w:lineRule="auto"/>
        <w:jc w:val="center"/>
        <w:rPr>
          <w:rFonts w:asciiTheme="minorHAnsi" w:eastAsia="David Libre" w:hAnsiTheme="minorHAnsi" w:cstheme="minorHAnsi"/>
          <w:bCs/>
          <w:sz w:val="24"/>
          <w:szCs w:val="24"/>
          <w:rtl/>
        </w:rPr>
      </w:pPr>
      <w:bookmarkStart w:id="226" w:name="מאמר9"/>
      <w:bookmarkEnd w:id="226"/>
      <w:r w:rsidRPr="002E07C5">
        <w:rPr>
          <w:rFonts w:asciiTheme="minorHAnsi" w:eastAsia="David Libre" w:hAnsiTheme="minorHAnsi" w:cstheme="minorHAnsi"/>
          <w:bCs/>
          <w:sz w:val="24"/>
          <w:szCs w:val="24"/>
          <w:rtl/>
        </w:rPr>
        <w:lastRenderedPageBreak/>
        <w:t xml:space="preserve">סיכום מאמר 9 - אלגוריתמי חיפוש בשיטת </w:t>
      </w:r>
      <w:bookmarkStart w:id="227" w:name="_Hlk53332991"/>
      <w:r w:rsidRPr="002E07C5">
        <w:rPr>
          <w:rFonts w:asciiTheme="minorHAnsi" w:eastAsia="David Libre" w:hAnsiTheme="minorHAnsi" w:cstheme="minorHAnsi"/>
          <w:b/>
          <w:sz w:val="24"/>
          <w:szCs w:val="24"/>
        </w:rPr>
        <w:t>Proo</w:t>
      </w:r>
      <w:r w:rsidR="002410E1" w:rsidRPr="002E07C5">
        <w:rPr>
          <w:rFonts w:asciiTheme="minorHAnsi" w:eastAsia="David Libre" w:hAnsiTheme="minorHAnsi" w:cstheme="minorHAnsi"/>
          <w:b/>
          <w:sz w:val="24"/>
          <w:szCs w:val="24"/>
        </w:rPr>
        <w:t>f</w:t>
      </w:r>
      <w:r w:rsidRPr="002E07C5">
        <w:rPr>
          <w:rFonts w:asciiTheme="minorHAnsi" w:eastAsia="David Libre" w:hAnsiTheme="minorHAnsi" w:cstheme="minorHAnsi"/>
          <w:b/>
          <w:sz w:val="24"/>
          <w:szCs w:val="24"/>
        </w:rPr>
        <w:t>-Number</w:t>
      </w:r>
      <w:bookmarkEnd w:id="227"/>
    </w:p>
    <w:p w14:paraId="2221049D" w14:textId="6AEDA21C" w:rsidR="005E3377" w:rsidRPr="002E07C5" w:rsidRDefault="005E3377" w:rsidP="005E3377">
      <w:pPr>
        <w:spacing w:after="0" w:line="240" w:lineRule="auto"/>
        <w:jc w:val="center"/>
        <w:rPr>
          <w:rFonts w:asciiTheme="minorHAnsi" w:eastAsia="David Libre" w:hAnsiTheme="minorHAnsi" w:cstheme="minorHAnsi"/>
          <w:bCs/>
          <w:sz w:val="24"/>
          <w:szCs w:val="24"/>
        </w:rPr>
      </w:pPr>
      <w:r w:rsidRPr="002E07C5">
        <w:rPr>
          <w:rFonts w:asciiTheme="minorHAnsi" w:eastAsia="David Libre" w:hAnsiTheme="minorHAnsi" w:cstheme="minorHAnsi"/>
          <w:bCs/>
          <w:sz w:val="24"/>
          <w:szCs w:val="24"/>
        </w:rPr>
        <w:t xml:space="preserve">Proof-Number Search and its Variants [Jaap Van Den </w:t>
      </w:r>
      <w:proofErr w:type="spellStart"/>
      <w:r w:rsidRPr="002E07C5">
        <w:rPr>
          <w:rFonts w:asciiTheme="minorHAnsi" w:eastAsia="David Libre" w:hAnsiTheme="minorHAnsi" w:cstheme="minorHAnsi"/>
          <w:bCs/>
          <w:sz w:val="24"/>
          <w:szCs w:val="24"/>
        </w:rPr>
        <w:t>Herik</w:t>
      </w:r>
      <w:proofErr w:type="spellEnd"/>
      <w:r w:rsidRPr="002E07C5">
        <w:rPr>
          <w:rFonts w:asciiTheme="minorHAnsi" w:eastAsia="David Libre" w:hAnsiTheme="minorHAnsi" w:cstheme="minorHAnsi"/>
          <w:bCs/>
          <w:sz w:val="24"/>
          <w:szCs w:val="24"/>
        </w:rPr>
        <w:t xml:space="preserve"> et al., 2008]</w:t>
      </w:r>
    </w:p>
    <w:p w14:paraId="7B0FA45A" w14:textId="77777777" w:rsidR="005E3377" w:rsidRPr="002E07C5" w:rsidRDefault="005E3377" w:rsidP="002E07C5">
      <w:pPr>
        <w:spacing w:after="0" w:line="240" w:lineRule="auto"/>
        <w:jc w:val="center"/>
        <w:rPr>
          <w:rFonts w:asciiTheme="minorHAnsi" w:eastAsia="David Libre" w:hAnsiTheme="minorHAnsi" w:cstheme="minorHAnsi"/>
          <w:bCs/>
          <w:sz w:val="24"/>
          <w:szCs w:val="24"/>
        </w:rPr>
      </w:pPr>
    </w:p>
    <w:p w14:paraId="4461BE6C" w14:textId="48AEA142" w:rsidR="00EE7386" w:rsidRPr="005E3377" w:rsidRDefault="00EE7386">
      <w:pPr>
        <w:spacing w:after="0" w:line="240" w:lineRule="auto"/>
        <w:rPr>
          <w:rFonts w:asciiTheme="minorHAnsi" w:eastAsia="David Libre" w:hAnsiTheme="minorHAnsi" w:cstheme="minorHAnsi"/>
          <w:sz w:val="24"/>
          <w:szCs w:val="24"/>
        </w:rPr>
        <w:pPrChange w:id="228" w:author="Nagar, Omer" w:date="2020-10-24T13:09:00Z">
          <w:pPr>
            <w:spacing w:after="0" w:line="240" w:lineRule="auto"/>
            <w:ind w:firstLine="360"/>
          </w:pPr>
        </w:pPrChange>
      </w:pPr>
      <w:r w:rsidRPr="005E3377">
        <w:rPr>
          <w:rFonts w:asciiTheme="minorHAnsi" w:eastAsia="David Libre" w:hAnsiTheme="minorHAnsi" w:cstheme="minorHAnsi"/>
          <w:sz w:val="24"/>
          <w:szCs w:val="24"/>
          <w:rtl/>
        </w:rPr>
        <w:t xml:space="preserve">המאמר עוסק באלגוריתם </w:t>
      </w:r>
      <w:r w:rsidRPr="005E3377">
        <w:rPr>
          <w:rFonts w:asciiTheme="minorHAnsi" w:eastAsia="David Libre" w:hAnsiTheme="minorHAnsi" w:cstheme="minorHAnsi"/>
          <w:sz w:val="24"/>
          <w:szCs w:val="24"/>
        </w:rPr>
        <w:t>Proof-Number Search</w:t>
      </w:r>
      <w:r w:rsidRPr="005E3377">
        <w:rPr>
          <w:rFonts w:asciiTheme="minorHAnsi" w:eastAsia="David Libre" w:hAnsiTheme="minorHAnsi" w:cstheme="minorHAnsi"/>
          <w:sz w:val="24"/>
          <w:szCs w:val="24"/>
          <w:rtl/>
        </w:rPr>
        <w:t xml:space="preserve">, חיפוש מסוג </w:t>
      </w:r>
      <w:r w:rsidR="00B612A1">
        <w:rPr>
          <w:rFonts w:asciiTheme="minorHAnsi" w:eastAsia="David Libre" w:hAnsiTheme="minorHAnsi" w:cstheme="minorHAnsi"/>
          <w:sz w:val="24"/>
          <w:szCs w:val="24"/>
        </w:rPr>
        <w:t>B</w:t>
      </w:r>
      <w:r w:rsidRPr="005E3377">
        <w:rPr>
          <w:rFonts w:asciiTheme="minorHAnsi" w:eastAsia="David Libre" w:hAnsiTheme="minorHAnsi" w:cstheme="minorHAnsi"/>
          <w:sz w:val="24"/>
          <w:szCs w:val="24"/>
        </w:rPr>
        <w:t>est-</w:t>
      </w:r>
      <w:r w:rsidR="00B612A1">
        <w:rPr>
          <w:rFonts w:asciiTheme="minorHAnsi" w:eastAsia="David Libre" w:hAnsiTheme="minorHAnsi" w:cstheme="minorHAnsi"/>
          <w:sz w:val="24"/>
          <w:szCs w:val="24"/>
        </w:rPr>
        <w:t>F</w:t>
      </w:r>
      <w:r w:rsidRPr="005E3377">
        <w:rPr>
          <w:rFonts w:asciiTheme="minorHAnsi" w:eastAsia="David Libre" w:hAnsiTheme="minorHAnsi" w:cstheme="minorHAnsi"/>
          <w:sz w:val="24"/>
          <w:szCs w:val="24"/>
        </w:rPr>
        <w:t>irst</w:t>
      </w:r>
      <w:r w:rsidRPr="005E3377">
        <w:rPr>
          <w:rFonts w:asciiTheme="minorHAnsi" w:eastAsia="David Libre" w:hAnsiTheme="minorHAnsi" w:cstheme="minorHAnsi"/>
          <w:sz w:val="24"/>
          <w:szCs w:val="24"/>
          <w:rtl/>
        </w:rPr>
        <w:t>, בווריאציות שונות שלו ומבצע השוואה בינהן לבין אלגוריתם אלפא בטא הנמצא בשימוש ברוב המערכות המבצעות חיפוש בעץ משחק, תוך ביקורת על יכולות אלגוריתם האלפא בטא ב</w:t>
      </w:r>
      <w:r w:rsidRPr="005E3377">
        <w:rPr>
          <w:rFonts w:asciiTheme="minorHAnsi" w:eastAsia="David Libre" w:hAnsiTheme="minorHAnsi" w:cstheme="minorHAnsi"/>
          <w:sz w:val="24"/>
          <w:szCs w:val="24"/>
        </w:rPr>
        <w:t>End-Game Positions</w:t>
      </w:r>
      <w:r w:rsidRPr="005E3377">
        <w:rPr>
          <w:rFonts w:asciiTheme="minorHAnsi" w:eastAsia="David Libre" w:hAnsiTheme="minorHAnsi" w:cstheme="minorHAnsi"/>
          <w:sz w:val="24"/>
          <w:szCs w:val="24"/>
          <w:rtl/>
        </w:rPr>
        <w:t xml:space="preserve">. </w:t>
      </w:r>
    </w:p>
    <w:p w14:paraId="74D30973" w14:textId="4F2EE55B" w:rsidR="00EE7386" w:rsidRPr="005E3377" w:rsidRDefault="005E3377" w:rsidP="002E07C5">
      <w:pPr>
        <w:spacing w:after="0" w:line="240" w:lineRule="auto"/>
        <w:ind w:firstLine="360"/>
        <w:rPr>
          <w:rFonts w:asciiTheme="minorHAnsi" w:eastAsia="David Libre" w:hAnsiTheme="minorHAnsi" w:cstheme="minorHAnsi"/>
          <w:sz w:val="24"/>
          <w:szCs w:val="24"/>
        </w:rPr>
      </w:pPr>
      <w:r>
        <w:rPr>
          <w:rFonts w:asciiTheme="minorHAnsi" w:eastAsia="David Libre" w:hAnsiTheme="minorHAnsi" w:cstheme="minorHAnsi" w:hint="cs"/>
          <w:sz w:val="24"/>
          <w:szCs w:val="24"/>
          <w:rtl/>
        </w:rPr>
        <w:t>אלגוריתמים מסוג</w:t>
      </w:r>
      <w:r w:rsidR="00B612A1" w:rsidRPr="00B612A1">
        <w:rPr>
          <w:rFonts w:asciiTheme="minorHAnsi" w:eastAsia="David Libre" w:hAnsiTheme="minorHAnsi" w:cstheme="minorHAnsi"/>
          <w:sz w:val="24"/>
          <w:szCs w:val="24"/>
        </w:rPr>
        <w:t xml:space="preserve"> </w:t>
      </w:r>
      <w:r w:rsidR="00B612A1">
        <w:rPr>
          <w:rFonts w:asciiTheme="minorHAnsi" w:eastAsia="David Libre" w:hAnsiTheme="minorHAnsi" w:cstheme="minorHAnsi"/>
          <w:sz w:val="24"/>
          <w:szCs w:val="24"/>
        </w:rPr>
        <w:t>B</w:t>
      </w:r>
      <w:r w:rsidR="00B612A1" w:rsidRPr="005E3377">
        <w:rPr>
          <w:rFonts w:asciiTheme="minorHAnsi" w:eastAsia="David Libre" w:hAnsiTheme="minorHAnsi" w:cstheme="minorHAnsi"/>
          <w:sz w:val="24"/>
          <w:szCs w:val="24"/>
        </w:rPr>
        <w:t>est-</w:t>
      </w:r>
      <w:r w:rsidR="00B612A1">
        <w:rPr>
          <w:rFonts w:asciiTheme="minorHAnsi" w:eastAsia="David Libre" w:hAnsiTheme="minorHAnsi" w:cstheme="minorHAnsi"/>
          <w:sz w:val="24"/>
          <w:szCs w:val="24"/>
        </w:rPr>
        <w:t>F</w:t>
      </w:r>
      <w:r w:rsidR="00B612A1" w:rsidRPr="005E3377">
        <w:rPr>
          <w:rFonts w:asciiTheme="minorHAnsi" w:eastAsia="David Libre" w:hAnsiTheme="minorHAnsi" w:cstheme="minorHAnsi"/>
          <w:sz w:val="24"/>
          <w:szCs w:val="24"/>
        </w:rPr>
        <w:t>irst</w:t>
      </w:r>
      <w:r w:rsidR="00B612A1">
        <w:rPr>
          <w:rFonts w:asciiTheme="minorHAnsi" w:eastAsia="David Libre" w:hAnsiTheme="minorHAnsi" w:cstheme="minorHAnsi"/>
          <w:sz w:val="24"/>
          <w:szCs w:val="24"/>
        </w:rPr>
        <w:t xml:space="preserve"> </w:t>
      </w:r>
      <w:r>
        <w:rPr>
          <w:rFonts w:asciiTheme="minorHAnsi" w:eastAsia="David Libre" w:hAnsiTheme="minorHAnsi" w:cstheme="minorHAnsi" w:hint="cs"/>
          <w:sz w:val="24"/>
          <w:szCs w:val="24"/>
          <w:rtl/>
        </w:rPr>
        <w:t>ידועים</w:t>
      </w:r>
      <w:r w:rsidR="00EE7386" w:rsidRPr="005E3377">
        <w:rPr>
          <w:rFonts w:asciiTheme="minorHAnsi" w:eastAsia="David Libre" w:hAnsiTheme="minorHAnsi" w:cstheme="minorHAnsi"/>
          <w:sz w:val="24"/>
          <w:szCs w:val="24"/>
          <w:rtl/>
        </w:rPr>
        <w:t xml:space="preserve"> </w:t>
      </w:r>
      <w:r>
        <w:rPr>
          <w:rFonts w:asciiTheme="minorHAnsi" w:eastAsia="David Libre" w:hAnsiTheme="minorHAnsi" w:cstheme="minorHAnsi" w:hint="cs"/>
          <w:sz w:val="24"/>
          <w:szCs w:val="24"/>
          <w:rtl/>
        </w:rPr>
        <w:t>כאלגוריתמים הצורכים</w:t>
      </w:r>
      <w:r w:rsidR="00EE7386" w:rsidRPr="005E3377">
        <w:rPr>
          <w:rFonts w:asciiTheme="minorHAnsi" w:eastAsia="David Libre" w:hAnsiTheme="minorHAnsi" w:cstheme="minorHAnsi"/>
          <w:sz w:val="24"/>
          <w:szCs w:val="24"/>
          <w:rtl/>
        </w:rPr>
        <w:t xml:space="preserve"> זיכרון</w:t>
      </w:r>
      <w:r>
        <w:rPr>
          <w:rFonts w:asciiTheme="minorHAnsi" w:eastAsia="David Libre" w:hAnsiTheme="minorHAnsi" w:cstheme="minorHAnsi" w:hint="cs"/>
          <w:sz w:val="24"/>
          <w:szCs w:val="24"/>
          <w:rtl/>
        </w:rPr>
        <w:t xml:space="preserve"> רב</w:t>
      </w:r>
      <w:r w:rsidR="00EE7386" w:rsidRPr="005E3377">
        <w:rPr>
          <w:rFonts w:asciiTheme="minorHAnsi" w:eastAsia="David Libre" w:hAnsiTheme="minorHAnsi" w:cstheme="minorHAnsi"/>
          <w:sz w:val="24"/>
          <w:szCs w:val="24"/>
          <w:rtl/>
        </w:rPr>
        <w:t xml:space="preserve"> </w:t>
      </w:r>
      <w:r>
        <w:rPr>
          <w:rFonts w:asciiTheme="minorHAnsi" w:eastAsia="David Libre" w:hAnsiTheme="minorHAnsi" w:cstheme="minorHAnsi" w:hint="cs"/>
          <w:sz w:val="24"/>
          <w:szCs w:val="24"/>
          <w:rtl/>
        </w:rPr>
        <w:t xml:space="preserve">מאחר </w:t>
      </w:r>
      <w:r w:rsidR="00B612A1">
        <w:rPr>
          <w:rFonts w:asciiTheme="minorHAnsi" w:eastAsia="David Libre" w:hAnsiTheme="minorHAnsi" w:cstheme="minorBidi" w:hint="cs"/>
          <w:sz w:val="24"/>
          <w:szCs w:val="24"/>
          <w:rtl/>
        </w:rPr>
        <w:t>ו</w:t>
      </w:r>
      <w:r w:rsidR="00EE7386" w:rsidRPr="005E3377">
        <w:rPr>
          <w:rFonts w:asciiTheme="minorHAnsi" w:eastAsia="David Libre" w:hAnsiTheme="minorHAnsi" w:cstheme="minorHAnsi"/>
          <w:sz w:val="24"/>
          <w:szCs w:val="24"/>
          <w:rtl/>
        </w:rPr>
        <w:t>נדרש לשמור את כל עץ המשחק</w:t>
      </w:r>
      <w:r w:rsidR="005A3424">
        <w:rPr>
          <w:rFonts w:asciiTheme="minorHAnsi" w:eastAsia="David Libre" w:hAnsiTheme="minorHAnsi" w:cstheme="minorHAnsi" w:hint="cs"/>
          <w:sz w:val="24"/>
          <w:szCs w:val="24"/>
          <w:rtl/>
        </w:rPr>
        <w:t xml:space="preserve">. </w:t>
      </w:r>
      <w:r w:rsidR="00EE7386" w:rsidRPr="005E3377">
        <w:rPr>
          <w:rFonts w:asciiTheme="minorHAnsi" w:eastAsia="David Libre" w:hAnsiTheme="minorHAnsi" w:cstheme="minorHAnsi"/>
          <w:sz w:val="24"/>
          <w:szCs w:val="24"/>
          <w:rtl/>
        </w:rPr>
        <w:t>על כן</w:t>
      </w:r>
      <w:r w:rsidR="005A3424">
        <w:rPr>
          <w:rFonts w:asciiTheme="minorHAnsi" w:eastAsia="David Libre" w:hAnsiTheme="minorHAnsi" w:cstheme="minorHAnsi" w:hint="cs"/>
          <w:sz w:val="24"/>
          <w:szCs w:val="24"/>
          <w:rtl/>
        </w:rPr>
        <w:t>,</w:t>
      </w:r>
      <w:r w:rsidR="00EE7386" w:rsidRPr="005E3377">
        <w:rPr>
          <w:rFonts w:asciiTheme="minorHAnsi" w:eastAsia="David Libre" w:hAnsiTheme="minorHAnsi" w:cstheme="minorHAnsi"/>
          <w:sz w:val="24"/>
          <w:szCs w:val="24"/>
          <w:rtl/>
        </w:rPr>
        <w:t xml:space="preserve"> מוצגות במאמר וריאציות שונות (כולן מוזכרות במאמרים קודמים למעט אחת – </w:t>
      </w:r>
      <w:r w:rsidR="00EE7386" w:rsidRPr="005E3377">
        <w:rPr>
          <w:rFonts w:asciiTheme="minorHAnsi" w:eastAsia="David Libre" w:hAnsiTheme="minorHAnsi" w:cstheme="minorHAnsi"/>
          <w:sz w:val="24"/>
          <w:szCs w:val="24"/>
        </w:rPr>
        <w:t>PDS-PN</w:t>
      </w:r>
      <w:r w:rsidR="00EE7386" w:rsidRPr="005E3377">
        <w:rPr>
          <w:rFonts w:asciiTheme="minorHAnsi" w:eastAsia="David Libre" w:hAnsiTheme="minorHAnsi" w:cstheme="minorHAnsi"/>
          <w:sz w:val="24"/>
          <w:szCs w:val="24"/>
          <w:rtl/>
        </w:rPr>
        <w:t xml:space="preserve"> המוצאת פה לראשונה) להתמודדות עם בעיה </w:t>
      </w:r>
      <w:r w:rsidR="002410E1" w:rsidRPr="005E3377">
        <w:rPr>
          <w:rFonts w:asciiTheme="minorHAnsi" w:eastAsia="David Libre" w:hAnsiTheme="minorHAnsi" w:cstheme="minorHAnsi" w:hint="cs"/>
          <w:sz w:val="24"/>
          <w:szCs w:val="24"/>
          <w:rtl/>
        </w:rPr>
        <w:t xml:space="preserve">זו </w:t>
      </w:r>
      <w:r w:rsidR="00EE7386" w:rsidRPr="005E3377">
        <w:rPr>
          <w:rFonts w:asciiTheme="minorHAnsi" w:eastAsia="David Libre" w:hAnsiTheme="minorHAnsi" w:cstheme="minorHAnsi"/>
          <w:sz w:val="24"/>
          <w:szCs w:val="24"/>
          <w:rtl/>
        </w:rPr>
        <w:t xml:space="preserve">תוך השוואה בניהן </w:t>
      </w:r>
      <w:r w:rsidR="002410E1" w:rsidRPr="005E3377">
        <w:rPr>
          <w:rFonts w:asciiTheme="minorHAnsi" w:eastAsia="David Libre" w:hAnsiTheme="minorHAnsi" w:cstheme="minorHAnsi" w:hint="cs"/>
          <w:sz w:val="24"/>
          <w:szCs w:val="24"/>
          <w:rtl/>
        </w:rPr>
        <w:t xml:space="preserve">ובין </w:t>
      </w:r>
      <w:r w:rsidR="00EE7386" w:rsidRPr="005E3377">
        <w:rPr>
          <w:rFonts w:asciiTheme="minorHAnsi" w:eastAsia="David Libre" w:hAnsiTheme="minorHAnsi" w:cstheme="minorHAnsi"/>
          <w:sz w:val="24"/>
          <w:szCs w:val="24"/>
          <w:rtl/>
        </w:rPr>
        <w:t>אלגוריתם אלפא בטא</w:t>
      </w:r>
      <w:r w:rsidR="005206B7" w:rsidRPr="005E3377">
        <w:rPr>
          <w:rFonts w:asciiTheme="minorHAnsi" w:eastAsia="David Libre" w:hAnsiTheme="minorHAnsi" w:cstheme="minorHAnsi" w:hint="cs"/>
          <w:sz w:val="24"/>
          <w:szCs w:val="24"/>
          <w:rtl/>
        </w:rPr>
        <w:t>.</w:t>
      </w:r>
    </w:p>
    <w:p w14:paraId="5F1E8746" w14:textId="295E80BC" w:rsidR="00EE7386" w:rsidRPr="005E3377" w:rsidRDefault="005E3377" w:rsidP="002E07C5">
      <w:pPr>
        <w:spacing w:after="0" w:line="240" w:lineRule="auto"/>
        <w:ind w:firstLine="360"/>
        <w:rPr>
          <w:rFonts w:asciiTheme="minorHAnsi" w:eastAsia="David Libre" w:hAnsiTheme="minorHAnsi" w:cstheme="minorHAnsi"/>
          <w:sz w:val="24"/>
          <w:szCs w:val="24"/>
        </w:rPr>
      </w:pPr>
      <w:r>
        <w:rPr>
          <w:rFonts w:asciiTheme="minorHAnsi" w:eastAsia="David Libre" w:hAnsiTheme="minorHAnsi" w:cstheme="minorHAnsi" w:hint="cs"/>
          <w:sz w:val="24"/>
          <w:szCs w:val="24"/>
          <w:rtl/>
        </w:rPr>
        <w:t>ה</w:t>
      </w:r>
      <w:r w:rsidR="00EE7386" w:rsidRPr="005E3377">
        <w:rPr>
          <w:rFonts w:asciiTheme="minorHAnsi" w:eastAsia="David Libre" w:hAnsiTheme="minorHAnsi" w:cstheme="minorHAnsi"/>
          <w:sz w:val="24"/>
          <w:szCs w:val="24"/>
          <w:rtl/>
        </w:rPr>
        <w:t>בעי</w:t>
      </w:r>
      <w:r>
        <w:rPr>
          <w:rFonts w:asciiTheme="minorHAnsi" w:eastAsia="David Libre" w:hAnsiTheme="minorHAnsi" w:cstheme="minorHAnsi" w:hint="cs"/>
          <w:sz w:val="24"/>
          <w:szCs w:val="24"/>
          <w:rtl/>
        </w:rPr>
        <w:t>ה עליה</w:t>
      </w:r>
      <w:r w:rsidR="008947C1">
        <w:rPr>
          <w:rFonts w:asciiTheme="minorHAnsi" w:eastAsia="David Libre" w:hAnsiTheme="minorHAnsi" w:cstheme="minorHAnsi" w:hint="cs"/>
          <w:sz w:val="24"/>
          <w:szCs w:val="24"/>
          <w:rtl/>
        </w:rPr>
        <w:t xml:space="preserve"> קבוצת</w:t>
      </w:r>
      <w:r>
        <w:rPr>
          <w:rFonts w:asciiTheme="minorHAnsi" w:eastAsia="David Libre" w:hAnsiTheme="minorHAnsi" w:cstheme="minorHAnsi" w:hint="cs"/>
          <w:sz w:val="24"/>
          <w:szCs w:val="24"/>
          <w:rtl/>
        </w:rPr>
        <w:t xml:space="preserve"> אלגוריתמי</w:t>
      </w:r>
      <w:r w:rsidR="008947C1">
        <w:rPr>
          <w:rFonts w:asciiTheme="minorHAnsi" w:eastAsia="David Libre" w:hAnsiTheme="minorHAnsi" w:cstheme="minorHAnsi" w:hint="cs"/>
          <w:sz w:val="24"/>
          <w:szCs w:val="24"/>
          <w:rtl/>
        </w:rPr>
        <w:t xml:space="preserve"> ה</w:t>
      </w:r>
      <w:r w:rsidR="008947C1">
        <w:rPr>
          <w:rFonts w:asciiTheme="minorHAnsi" w:eastAsia="David Libre" w:hAnsiTheme="minorHAnsi" w:cstheme="minorHAnsi" w:hint="cs"/>
          <w:sz w:val="24"/>
          <w:szCs w:val="24"/>
        </w:rPr>
        <w:t>PN</w:t>
      </w:r>
      <w:r w:rsidR="008947C1">
        <w:rPr>
          <w:rFonts w:asciiTheme="minorHAnsi" w:eastAsia="David Libre" w:hAnsiTheme="minorHAnsi" w:cstheme="minorHAnsi" w:hint="cs"/>
          <w:sz w:val="24"/>
          <w:szCs w:val="24"/>
          <w:rtl/>
        </w:rPr>
        <w:t xml:space="preserve"> באים</w:t>
      </w:r>
      <w:r>
        <w:rPr>
          <w:rFonts w:asciiTheme="minorHAnsi" w:eastAsia="David Libre" w:hAnsiTheme="minorHAnsi" w:cstheme="minorHAnsi" w:hint="cs"/>
          <w:sz w:val="24"/>
          <w:szCs w:val="24"/>
          <w:rtl/>
        </w:rPr>
        <w:t xml:space="preserve"> להתגבר היא</w:t>
      </w:r>
      <w:r w:rsidR="00EE7386" w:rsidRPr="005E3377">
        <w:rPr>
          <w:rFonts w:asciiTheme="minorHAnsi" w:eastAsia="David Libre" w:hAnsiTheme="minorHAnsi" w:cstheme="minorHAnsi"/>
          <w:sz w:val="24"/>
          <w:szCs w:val="24"/>
          <w:rtl/>
        </w:rPr>
        <w:t xml:space="preserve"> חולשתם של אלגוריתמים מבוססי אלפא בטא בשלב ה</w:t>
      </w:r>
      <w:proofErr w:type="spellStart"/>
      <w:r w:rsidR="00EE7386" w:rsidRPr="005E3377">
        <w:rPr>
          <w:rFonts w:asciiTheme="minorHAnsi" w:eastAsia="David Libre" w:hAnsiTheme="minorHAnsi" w:cstheme="minorHAnsi"/>
          <w:sz w:val="24"/>
          <w:szCs w:val="24"/>
        </w:rPr>
        <w:t>EndGame</w:t>
      </w:r>
      <w:proofErr w:type="spellEnd"/>
      <w:r w:rsidR="008947C1">
        <w:rPr>
          <w:rFonts w:asciiTheme="minorHAnsi" w:eastAsia="David Libre" w:hAnsiTheme="minorHAnsi" w:cstheme="minorHAnsi" w:hint="cs"/>
          <w:sz w:val="24"/>
          <w:szCs w:val="24"/>
          <w:rtl/>
        </w:rPr>
        <w:t>. פתרון נוסף לבעיה זו הוא שימוש במ</w:t>
      </w:r>
      <w:r w:rsidR="00EE7386" w:rsidRPr="005E3377">
        <w:rPr>
          <w:rFonts w:asciiTheme="minorHAnsi" w:eastAsia="David Libre" w:hAnsiTheme="minorHAnsi" w:cstheme="minorHAnsi"/>
          <w:sz w:val="24"/>
          <w:szCs w:val="24"/>
          <w:rtl/>
        </w:rPr>
        <w:t xml:space="preserve">אגרי מידע </w:t>
      </w:r>
      <w:r>
        <w:rPr>
          <w:rFonts w:asciiTheme="minorHAnsi" w:eastAsia="David Libre" w:hAnsiTheme="minorHAnsi" w:cstheme="minorHAnsi"/>
          <w:sz w:val="24"/>
          <w:szCs w:val="24"/>
          <w:rtl/>
        </w:rPr>
        <w:t>–</w:t>
      </w:r>
      <w:r>
        <w:rPr>
          <w:rFonts w:asciiTheme="minorHAnsi" w:eastAsia="David Libre" w:hAnsiTheme="minorHAnsi" w:cstheme="minorHAnsi" w:hint="cs"/>
          <w:sz w:val="24"/>
          <w:szCs w:val="24"/>
          <w:rtl/>
        </w:rPr>
        <w:t xml:space="preserve"> אך לא בכל ה</w:t>
      </w:r>
      <w:r w:rsidR="00EE7386" w:rsidRPr="005E3377">
        <w:rPr>
          <w:rFonts w:asciiTheme="minorHAnsi" w:eastAsia="David Libre" w:hAnsiTheme="minorHAnsi" w:cstheme="minorHAnsi"/>
          <w:sz w:val="24"/>
          <w:szCs w:val="24"/>
          <w:rtl/>
        </w:rPr>
        <w:t xml:space="preserve">משחקים האופציה פיזיבילית. </w:t>
      </w:r>
      <w:r w:rsidR="008947C1">
        <w:rPr>
          <w:rFonts w:asciiTheme="minorHAnsi" w:eastAsia="David Libre" w:hAnsiTheme="minorHAnsi" w:cstheme="minorHAnsi" w:hint="cs"/>
          <w:sz w:val="24"/>
          <w:szCs w:val="24"/>
          <w:rtl/>
        </w:rPr>
        <w:t xml:space="preserve">על כן הוצע </w:t>
      </w:r>
      <w:r w:rsidR="00EE7386" w:rsidRPr="005E3377">
        <w:rPr>
          <w:rFonts w:asciiTheme="minorHAnsi" w:eastAsia="David Libre" w:hAnsiTheme="minorHAnsi" w:cstheme="minorHAnsi"/>
          <w:sz w:val="24"/>
          <w:szCs w:val="24"/>
          <w:rtl/>
        </w:rPr>
        <w:t>אלגוריתם ה</w:t>
      </w:r>
      <w:r w:rsidR="00EE7386" w:rsidRPr="005E3377">
        <w:rPr>
          <w:rFonts w:asciiTheme="minorHAnsi" w:eastAsia="David Libre" w:hAnsiTheme="minorHAnsi" w:cstheme="minorHAnsi"/>
          <w:sz w:val="24"/>
          <w:szCs w:val="24"/>
        </w:rPr>
        <w:t>PN</w:t>
      </w:r>
      <w:r w:rsidR="00EE7386" w:rsidRPr="005E3377">
        <w:rPr>
          <w:rFonts w:asciiTheme="minorHAnsi" w:eastAsia="David Libre" w:hAnsiTheme="minorHAnsi" w:cstheme="minorHAnsi"/>
          <w:sz w:val="24"/>
          <w:szCs w:val="24"/>
          <w:rtl/>
        </w:rPr>
        <w:t xml:space="preserve"> המקורי - אלגוריתם </w:t>
      </w:r>
      <w:r w:rsidR="00EE7386" w:rsidRPr="005E3377">
        <w:rPr>
          <w:rFonts w:asciiTheme="minorHAnsi" w:eastAsia="David Libre" w:hAnsiTheme="minorHAnsi" w:cstheme="minorHAnsi"/>
          <w:sz w:val="24"/>
          <w:szCs w:val="24"/>
        </w:rPr>
        <w:t>best-first</w:t>
      </w:r>
      <w:r w:rsidR="00EE7386" w:rsidRPr="005E3377">
        <w:rPr>
          <w:rFonts w:asciiTheme="minorHAnsi" w:eastAsia="David Libre" w:hAnsiTheme="minorHAnsi" w:cstheme="minorHAnsi"/>
          <w:sz w:val="24"/>
          <w:szCs w:val="24"/>
          <w:rtl/>
        </w:rPr>
        <w:t xml:space="preserve"> מבוסס היוריסטיקה המעדיף פיתוח של תתי עצים רזים על פני סבוכים, אך כאמור אלגוריתם זה כ </w:t>
      </w:r>
      <w:r w:rsidR="00EE7386" w:rsidRPr="005E3377">
        <w:rPr>
          <w:rFonts w:asciiTheme="minorHAnsi" w:eastAsia="David Libre" w:hAnsiTheme="minorHAnsi" w:cstheme="minorHAnsi"/>
          <w:sz w:val="24"/>
          <w:szCs w:val="24"/>
        </w:rPr>
        <w:t>best-first</w:t>
      </w:r>
      <w:r w:rsidR="00EE7386" w:rsidRPr="005E3377">
        <w:rPr>
          <w:rFonts w:asciiTheme="minorHAnsi" w:eastAsia="David Libre" w:hAnsiTheme="minorHAnsi" w:cstheme="minorHAnsi" w:hint="cs"/>
          <w:sz w:val="24"/>
          <w:szCs w:val="24"/>
          <w:rtl/>
        </w:rPr>
        <w:t xml:space="preserve"> </w:t>
      </w:r>
      <w:r w:rsidR="00EE7386" w:rsidRPr="005E3377">
        <w:rPr>
          <w:rFonts w:asciiTheme="minorHAnsi" w:eastAsia="David Libre" w:hAnsiTheme="minorHAnsi" w:cstheme="minorHAnsi"/>
          <w:sz w:val="24"/>
          <w:szCs w:val="24"/>
          <w:rtl/>
        </w:rPr>
        <w:t>נתקל בקשיי זיכרון בשל הצורך לשמור את כל העץ. על כן פותחו האלגוריתמים</w:t>
      </w:r>
      <w:r w:rsidR="008947C1">
        <w:rPr>
          <w:rFonts w:asciiTheme="minorHAnsi" w:eastAsia="David Libre" w:hAnsiTheme="minorHAnsi" w:cstheme="minorHAnsi" w:hint="cs"/>
          <w:sz w:val="24"/>
          <w:szCs w:val="24"/>
          <w:rtl/>
        </w:rPr>
        <w:t xml:space="preserve"> </w:t>
      </w:r>
      <m:oMath>
        <m:sSup>
          <m:sSupPr>
            <m:ctrlPr>
              <w:rPr>
                <w:rFonts w:ascii="Cambria Math" w:eastAsia="Cambria Math" w:hAnsi="Cambria Math" w:cstheme="minorHAnsi"/>
                <w:sz w:val="24"/>
                <w:szCs w:val="24"/>
              </w:rPr>
            </m:ctrlPr>
          </m:sSupPr>
          <m:e>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PN</m:t>
                </m:r>
              </m:e>
              <m:sup>
                <m:r>
                  <m:rPr>
                    <m:sty m:val="p"/>
                  </m:rPr>
                  <w:rPr>
                    <w:rFonts w:ascii="Cambria Math" w:eastAsia="Cambria Math" w:hAnsi="Cambria Math" w:cstheme="minorHAnsi"/>
                    <w:sz w:val="24"/>
                    <w:szCs w:val="24"/>
                  </w:rPr>
                  <m:t>2</m:t>
                </m:r>
              </m:sup>
            </m:sSup>
            <m:r>
              <m:rPr>
                <m:sty m:val="p"/>
              </m:rPr>
              <w:rPr>
                <w:rFonts w:ascii="Cambria Math" w:eastAsia="Cambria Math" w:hAnsi="Cambria Math" w:cstheme="minorHAnsi"/>
                <w:sz w:val="24"/>
                <w:szCs w:val="24"/>
              </w:rPr>
              <m:t>,</m:t>
            </m:r>
            <m:r>
              <w:rPr>
                <w:rFonts w:ascii="Cambria Math" w:eastAsia="Cambria Math" w:hAnsi="Cambria Math" w:cstheme="minorHAnsi"/>
                <w:sz w:val="24"/>
                <w:szCs w:val="24"/>
              </w:rPr>
              <m:t>PN</m:t>
            </m:r>
          </m:e>
          <m:sup>
            <m:r>
              <m:rPr>
                <m:sty m:val="p"/>
              </m:rPr>
              <w:rPr>
                <w:rFonts w:ascii="Cambria Math" w:eastAsia="Cambria Math" w:hAnsi="Cambria Math" w:cstheme="minorHAnsi"/>
                <w:sz w:val="24"/>
                <w:szCs w:val="24"/>
              </w:rPr>
              <m:t>*</m:t>
            </m:r>
          </m:sup>
        </m:sSup>
        <m:r>
          <m:rPr>
            <m:sty m:val="p"/>
          </m:rPr>
          <w:rPr>
            <w:rFonts w:ascii="Cambria Math" w:eastAsia="Cambria Math" w:hAnsi="Cambria Math" w:cstheme="minorHAnsi"/>
            <w:sz w:val="24"/>
            <w:szCs w:val="24"/>
          </w:rPr>
          <m:t>,</m:t>
        </m:r>
        <m:r>
          <w:rPr>
            <w:rFonts w:ascii="Cambria Math" w:eastAsia="Cambria Math" w:hAnsi="Cambria Math" w:cstheme="minorHAnsi"/>
            <w:sz w:val="24"/>
            <w:szCs w:val="24"/>
          </w:rPr>
          <m:t>PDS</m:t>
        </m:r>
        <m:r>
          <m:rPr>
            <m:sty m:val="p"/>
          </m:rPr>
          <w:rPr>
            <w:rFonts w:ascii="Cambria Math" w:eastAsia="Cambria Math" w:hAnsi="Cambria Math" w:cstheme="minorHAnsi"/>
            <w:sz w:val="24"/>
            <w:szCs w:val="24"/>
          </w:rPr>
          <m:t>,</m:t>
        </m:r>
        <m:r>
          <w:rPr>
            <w:rFonts w:ascii="Cambria Math" w:eastAsia="Cambria Math" w:hAnsi="Cambria Math" w:cstheme="minorHAnsi"/>
            <w:sz w:val="24"/>
            <w:szCs w:val="24"/>
          </w:rPr>
          <m:t>df</m:t>
        </m:r>
        <m:r>
          <m:rPr>
            <m:sty m:val="p"/>
          </m:rPr>
          <w:rPr>
            <w:rFonts w:ascii="Cambria Math" w:eastAsia="Cambria Math" w:hAnsi="Cambria Math" w:cstheme="minorHAnsi"/>
            <w:sz w:val="24"/>
            <w:szCs w:val="24"/>
          </w:rPr>
          <m:t>-</m:t>
        </m:r>
        <m:r>
          <w:rPr>
            <w:rFonts w:ascii="Cambria Math" w:eastAsia="Cambria Math" w:hAnsi="Cambria Math" w:cstheme="minorHAnsi"/>
            <w:sz w:val="24"/>
            <w:szCs w:val="24"/>
          </w:rPr>
          <m:t>pn</m:t>
        </m:r>
      </m:oMath>
      <w:r w:rsidR="00EE7386" w:rsidRPr="005E3377">
        <w:rPr>
          <w:rFonts w:asciiTheme="minorHAnsi" w:eastAsia="David Libre" w:hAnsiTheme="minorHAnsi" w:cstheme="minorHAnsi"/>
          <w:sz w:val="24"/>
          <w:szCs w:val="24"/>
          <w:rtl/>
        </w:rPr>
        <w:t xml:space="preserve"> שמטרתם להתגבר על בעיה זו</w:t>
      </w:r>
      <w:r w:rsidR="008947C1">
        <w:rPr>
          <w:rFonts w:asciiTheme="minorHAnsi" w:eastAsia="David Libre" w:hAnsiTheme="minorHAnsi" w:cstheme="minorHAnsi" w:hint="cs"/>
          <w:sz w:val="24"/>
          <w:szCs w:val="24"/>
          <w:rtl/>
        </w:rPr>
        <w:t>.</w:t>
      </w:r>
    </w:p>
    <w:p w14:paraId="4D7CE943" w14:textId="32F3B66F" w:rsidR="008947C1" w:rsidRPr="00DB4959" w:rsidRDefault="00EE7386" w:rsidP="002E07C5">
      <w:pPr>
        <w:spacing w:after="0" w:line="240" w:lineRule="auto"/>
        <w:ind w:firstLine="360"/>
        <w:rPr>
          <w:rFonts w:asciiTheme="minorHAnsi" w:eastAsia="David Libre" w:hAnsiTheme="minorHAnsi" w:cstheme="minorHAnsi"/>
          <w:sz w:val="24"/>
          <w:szCs w:val="24"/>
          <w:rtl/>
        </w:rPr>
      </w:pPr>
      <w:r w:rsidRPr="00DB4959">
        <w:rPr>
          <w:rFonts w:asciiTheme="minorHAnsi" w:eastAsia="David Libre" w:hAnsiTheme="minorHAnsi" w:cstheme="minorHAnsi"/>
          <w:sz w:val="24"/>
          <w:szCs w:val="24"/>
        </w:rPr>
        <w:t>PN</w:t>
      </w:r>
      <w:r w:rsidRPr="00DB4959">
        <w:rPr>
          <w:rFonts w:asciiTheme="minorHAnsi" w:eastAsia="David Libre" w:hAnsiTheme="minorHAnsi" w:cstheme="minorHAnsi"/>
          <w:sz w:val="24"/>
          <w:szCs w:val="24"/>
          <w:rtl/>
        </w:rPr>
        <w:t>- אלגוריתם הנועד לחיפוש ערכים בעצי משחק, ומטרתו היא הוכחת ערך השורש כ</w:t>
      </w:r>
      <w:r w:rsidRPr="00DB4959">
        <w:rPr>
          <w:rFonts w:asciiTheme="minorHAnsi" w:eastAsia="David Libre" w:hAnsiTheme="minorHAnsi" w:cstheme="minorHAnsi"/>
          <w:sz w:val="24"/>
          <w:szCs w:val="24"/>
        </w:rPr>
        <w:t>true</w:t>
      </w:r>
      <w:r w:rsidR="00EE6EAF" w:rsidRPr="00DB4959">
        <w:rPr>
          <w:rFonts w:asciiTheme="minorHAnsi" w:eastAsia="David Libre" w:hAnsiTheme="minorHAnsi" w:cstheme="minorHAnsi" w:hint="cs"/>
          <w:sz w:val="24"/>
          <w:szCs w:val="24"/>
          <w:rtl/>
        </w:rPr>
        <w:t xml:space="preserve"> </w:t>
      </w:r>
      <w:r w:rsidRPr="00DB4959">
        <w:rPr>
          <w:rFonts w:asciiTheme="minorHAnsi" w:eastAsia="David Libre" w:hAnsiTheme="minorHAnsi" w:cstheme="minorHAnsi"/>
          <w:sz w:val="24"/>
          <w:szCs w:val="24"/>
          <w:rtl/>
        </w:rPr>
        <w:t>(לעץ ישנם 3 ערכים אפשריים</w:t>
      </w:r>
      <w:r w:rsidR="00D21D2C">
        <w:rPr>
          <w:rFonts w:asciiTheme="minorHAnsi" w:eastAsia="David Libre" w:hAnsiTheme="minorHAnsi" w:cstheme="minorHAnsi" w:hint="cs"/>
          <w:sz w:val="24"/>
          <w:szCs w:val="24"/>
          <w:rtl/>
        </w:rPr>
        <w:t xml:space="preserve"> -</w:t>
      </w:r>
      <w:r w:rsidRPr="00DB4959">
        <w:rPr>
          <w:rFonts w:asciiTheme="minorHAnsi" w:eastAsia="David Libre" w:hAnsiTheme="minorHAnsi" w:cstheme="minorHAnsi"/>
          <w:sz w:val="24"/>
          <w:szCs w:val="24"/>
          <w:rtl/>
        </w:rPr>
        <w:t xml:space="preserve"> </w:t>
      </w:r>
      <w:r w:rsidRPr="00DB4959">
        <w:rPr>
          <w:rFonts w:asciiTheme="minorHAnsi" w:eastAsia="David Libre" w:hAnsiTheme="minorHAnsi" w:cstheme="minorHAnsi"/>
          <w:sz w:val="24"/>
          <w:szCs w:val="24"/>
        </w:rPr>
        <w:t>true</w:t>
      </w:r>
      <w:r w:rsidRPr="00DB4959">
        <w:rPr>
          <w:rFonts w:asciiTheme="minorHAnsi" w:eastAsia="David Libre" w:hAnsiTheme="minorHAnsi" w:cstheme="minorHAnsi"/>
          <w:sz w:val="24"/>
          <w:szCs w:val="24"/>
          <w:rtl/>
        </w:rPr>
        <w:t xml:space="preserve"> המסמל ניצחון,  </w:t>
      </w:r>
      <w:r w:rsidRPr="00DB4959">
        <w:rPr>
          <w:rFonts w:asciiTheme="minorHAnsi" w:eastAsia="David Libre" w:hAnsiTheme="minorHAnsi" w:cstheme="minorHAnsi"/>
          <w:sz w:val="24"/>
          <w:szCs w:val="24"/>
        </w:rPr>
        <w:t>false</w:t>
      </w:r>
      <w:r w:rsidRPr="00DB4959">
        <w:rPr>
          <w:rFonts w:asciiTheme="minorHAnsi" w:eastAsia="David Libre" w:hAnsiTheme="minorHAnsi" w:cstheme="minorHAnsi"/>
          <w:sz w:val="24"/>
          <w:szCs w:val="24"/>
          <w:rtl/>
        </w:rPr>
        <w:t xml:space="preserve"> המסמל הפסד או תיקו, </w:t>
      </w:r>
      <w:r w:rsidRPr="00DB4959">
        <w:rPr>
          <w:rFonts w:asciiTheme="minorHAnsi" w:eastAsia="David Libre" w:hAnsiTheme="minorHAnsi" w:cstheme="minorHAnsi"/>
          <w:sz w:val="24"/>
          <w:szCs w:val="24"/>
        </w:rPr>
        <w:t>unknown</w:t>
      </w:r>
      <w:r w:rsidRPr="00DB4959">
        <w:rPr>
          <w:rFonts w:asciiTheme="minorHAnsi" w:eastAsia="David Libre" w:hAnsiTheme="minorHAnsi" w:cstheme="minorHAnsi"/>
          <w:sz w:val="24"/>
          <w:szCs w:val="24"/>
          <w:rtl/>
        </w:rPr>
        <w:t xml:space="preserve"> אם לא ידוע). העץ מתואר כבעל קודקודי </w:t>
      </w:r>
      <w:r w:rsidRPr="00DB4959">
        <w:rPr>
          <w:rFonts w:asciiTheme="minorHAnsi" w:eastAsia="David Libre" w:hAnsiTheme="minorHAnsi" w:cstheme="minorHAnsi"/>
          <w:sz w:val="24"/>
          <w:szCs w:val="24"/>
        </w:rPr>
        <w:t>AND/OR</w:t>
      </w:r>
      <w:r w:rsidRPr="00DB4959">
        <w:rPr>
          <w:rFonts w:asciiTheme="minorHAnsi" w:eastAsia="David Libre" w:hAnsiTheme="minorHAnsi" w:cstheme="minorHAnsi"/>
          <w:sz w:val="24"/>
          <w:szCs w:val="24"/>
          <w:rtl/>
        </w:rPr>
        <w:t xml:space="preserve">, שלכל אחד מהם שני ערכים </w:t>
      </w:r>
      <w:proofErr w:type="spellStart"/>
      <w:r w:rsidRPr="00DB4959">
        <w:rPr>
          <w:rFonts w:asciiTheme="minorHAnsi" w:eastAsia="David Libre" w:hAnsiTheme="minorHAnsi" w:cstheme="minorHAnsi"/>
          <w:sz w:val="24"/>
          <w:szCs w:val="24"/>
        </w:rPr>
        <w:t>pn</w:t>
      </w:r>
      <w:proofErr w:type="spellEnd"/>
      <w:r w:rsidRPr="00DB4959">
        <w:rPr>
          <w:rFonts w:asciiTheme="minorHAnsi" w:eastAsia="David Libre" w:hAnsiTheme="minorHAnsi" w:cstheme="minorHAnsi"/>
          <w:sz w:val="24"/>
          <w:szCs w:val="24"/>
          <w:rtl/>
        </w:rPr>
        <w:t xml:space="preserve"> ו </w:t>
      </w:r>
      <w:r w:rsidR="00EE6EAF" w:rsidRPr="00DB4959">
        <w:rPr>
          <w:rFonts w:asciiTheme="minorHAnsi" w:eastAsia="David Libre" w:hAnsiTheme="minorHAnsi" w:cstheme="minorHAnsi"/>
          <w:sz w:val="24"/>
          <w:szCs w:val="24"/>
        </w:rPr>
        <w:t xml:space="preserve"> </w:t>
      </w:r>
      <w:proofErr w:type="spellStart"/>
      <w:r w:rsidRPr="00DB4959">
        <w:rPr>
          <w:rFonts w:asciiTheme="minorHAnsi" w:eastAsia="David Libre" w:hAnsiTheme="minorHAnsi" w:cstheme="minorHAnsi"/>
          <w:sz w:val="24"/>
          <w:szCs w:val="24"/>
        </w:rPr>
        <w:t>dpn</w:t>
      </w:r>
      <w:proofErr w:type="spellEnd"/>
      <w:r w:rsidRPr="00DB4959">
        <w:rPr>
          <w:rFonts w:asciiTheme="minorHAnsi" w:eastAsia="David Libre" w:hAnsiTheme="minorHAnsi" w:cstheme="minorHAnsi"/>
          <w:sz w:val="24"/>
          <w:szCs w:val="24"/>
          <w:rtl/>
        </w:rPr>
        <w:t xml:space="preserve">(ערכים המייצגים את המספר המינימלי של קודקודים אותם צריך להוכיח בכדי להוכיח את הקודקוד הנוכחי או </w:t>
      </w:r>
      <w:r w:rsidR="00154265" w:rsidRPr="00DB4959">
        <w:rPr>
          <w:rFonts w:asciiTheme="minorHAnsi" w:eastAsia="David Libre" w:hAnsiTheme="minorHAnsi" w:cstheme="minorHAnsi" w:hint="cs"/>
          <w:sz w:val="24"/>
          <w:szCs w:val="24"/>
          <w:rtl/>
        </w:rPr>
        <w:t xml:space="preserve">להפריכו </w:t>
      </w:r>
      <w:r w:rsidRPr="00DB4959">
        <w:rPr>
          <w:rFonts w:asciiTheme="minorHAnsi" w:eastAsia="David Libre" w:hAnsiTheme="minorHAnsi" w:cstheme="minorHAnsi"/>
          <w:sz w:val="24"/>
          <w:szCs w:val="24"/>
          <w:rtl/>
        </w:rPr>
        <w:t xml:space="preserve">בהתאמה). ערכיהם של </w:t>
      </w:r>
      <w:proofErr w:type="spellStart"/>
      <w:r w:rsidRPr="00DB4959">
        <w:rPr>
          <w:rFonts w:asciiTheme="minorHAnsi" w:eastAsia="David Libre" w:hAnsiTheme="minorHAnsi" w:cstheme="minorHAnsi"/>
          <w:sz w:val="24"/>
          <w:szCs w:val="24"/>
        </w:rPr>
        <w:t>pn</w:t>
      </w:r>
      <w:proofErr w:type="spellEnd"/>
      <w:r w:rsidRPr="00DB4959">
        <w:rPr>
          <w:rFonts w:asciiTheme="minorHAnsi" w:eastAsia="David Libre" w:hAnsiTheme="minorHAnsi" w:cstheme="minorHAnsi"/>
          <w:sz w:val="24"/>
          <w:szCs w:val="24"/>
        </w:rPr>
        <w:t xml:space="preserve">, </w:t>
      </w:r>
      <w:proofErr w:type="spellStart"/>
      <w:r w:rsidRPr="00DB4959">
        <w:rPr>
          <w:rFonts w:asciiTheme="minorHAnsi" w:eastAsia="David Libre" w:hAnsiTheme="minorHAnsi" w:cstheme="minorHAnsi"/>
          <w:sz w:val="24"/>
          <w:szCs w:val="24"/>
        </w:rPr>
        <w:t>dpn</w:t>
      </w:r>
      <w:proofErr w:type="spellEnd"/>
      <w:r w:rsidRPr="00DB4959">
        <w:rPr>
          <w:rFonts w:asciiTheme="minorHAnsi" w:eastAsia="David Libre" w:hAnsiTheme="minorHAnsi" w:cstheme="minorHAnsi"/>
          <w:sz w:val="24"/>
          <w:szCs w:val="24"/>
          <w:rtl/>
        </w:rPr>
        <w:t xml:space="preserve"> נקבעים בהתאם לערכים של ילדיהם ובהתאם לסוג הקודקוד</w:t>
      </w:r>
      <w:r w:rsidR="00154265" w:rsidRPr="00DB4959">
        <w:rPr>
          <w:rFonts w:asciiTheme="minorHAnsi" w:eastAsia="David Libre" w:hAnsiTheme="minorHAnsi" w:cstheme="minorHAnsi" w:hint="cs"/>
          <w:sz w:val="24"/>
          <w:szCs w:val="24"/>
          <w:rtl/>
        </w:rPr>
        <w:t xml:space="preserve"> </w:t>
      </w:r>
      <w:r w:rsidRPr="00DB4959">
        <w:rPr>
          <w:rFonts w:asciiTheme="minorHAnsi" w:eastAsia="David Libre" w:hAnsiTheme="minorHAnsi" w:cstheme="minorHAnsi"/>
          <w:sz w:val="24"/>
          <w:szCs w:val="24"/>
          <w:rtl/>
        </w:rPr>
        <w:t>(</w:t>
      </w:r>
      <w:r w:rsidRPr="00DB4959">
        <w:rPr>
          <w:rFonts w:asciiTheme="minorHAnsi" w:eastAsia="David Libre" w:hAnsiTheme="minorHAnsi" w:cstheme="minorHAnsi"/>
          <w:sz w:val="24"/>
          <w:szCs w:val="24"/>
        </w:rPr>
        <w:t>AND/OR</w:t>
      </w:r>
      <w:r w:rsidRPr="00DB4959">
        <w:rPr>
          <w:rFonts w:asciiTheme="minorHAnsi" w:eastAsia="David Libre" w:hAnsiTheme="minorHAnsi" w:cstheme="minorHAnsi"/>
          <w:sz w:val="24"/>
          <w:szCs w:val="24"/>
          <w:rtl/>
        </w:rPr>
        <w:t>)</w:t>
      </w:r>
      <w:r w:rsidR="00154265" w:rsidRPr="00DB4959">
        <w:rPr>
          <w:rFonts w:asciiTheme="minorHAnsi" w:eastAsia="David Libre" w:hAnsiTheme="minorHAnsi" w:cstheme="minorHAnsi" w:hint="cs"/>
          <w:sz w:val="24"/>
          <w:szCs w:val="24"/>
          <w:rtl/>
        </w:rPr>
        <w:t xml:space="preserve">. </w:t>
      </w:r>
      <w:r w:rsidRPr="00DB4959">
        <w:rPr>
          <w:rFonts w:asciiTheme="minorHAnsi" w:eastAsia="David Libre" w:hAnsiTheme="minorHAnsi" w:cstheme="minorHAnsi"/>
          <w:sz w:val="24"/>
          <w:szCs w:val="24"/>
          <w:rtl/>
        </w:rPr>
        <w:t xml:space="preserve">האלגוריתם בוחר את הקודקוד הבא לפיתוח </w:t>
      </w:r>
      <w:del w:id="229" w:author="Nagar, Omer" w:date="2020-10-24T13:12:00Z">
        <w:r w:rsidRPr="00DB4959" w:rsidDel="000152B3">
          <w:rPr>
            <w:rFonts w:asciiTheme="minorHAnsi" w:eastAsia="David Libre" w:hAnsiTheme="minorHAnsi" w:cstheme="minorHAnsi"/>
            <w:sz w:val="24"/>
            <w:szCs w:val="24"/>
            <w:rtl/>
          </w:rPr>
          <w:delText>ע"פ</w:delText>
        </w:r>
      </w:del>
      <w:ins w:id="230" w:author="Nagar, Omer" w:date="2020-10-24T13:12:00Z">
        <w:r w:rsidR="000152B3">
          <w:rPr>
            <w:rFonts w:asciiTheme="minorHAnsi" w:eastAsia="David Libre" w:hAnsiTheme="minorHAnsi" w:cstheme="minorHAnsi"/>
            <w:sz w:val="24"/>
            <w:szCs w:val="24"/>
            <w:rtl/>
          </w:rPr>
          <w:t>על פי</w:t>
        </w:r>
      </w:ins>
      <w:r w:rsidRPr="00DB4959">
        <w:rPr>
          <w:rFonts w:asciiTheme="minorHAnsi" w:eastAsia="David Libre" w:hAnsiTheme="minorHAnsi" w:cstheme="minorHAnsi"/>
          <w:sz w:val="24"/>
          <w:szCs w:val="24"/>
          <w:rtl/>
        </w:rPr>
        <w:t xml:space="preserve"> מבנה העץ</w:t>
      </w:r>
      <w:r w:rsidR="00154265" w:rsidRPr="00DB4959">
        <w:rPr>
          <w:rFonts w:asciiTheme="minorHAnsi" w:eastAsia="David Libre" w:hAnsiTheme="minorHAnsi" w:cstheme="minorHAnsi" w:hint="cs"/>
          <w:sz w:val="24"/>
          <w:szCs w:val="24"/>
          <w:rtl/>
        </w:rPr>
        <w:t xml:space="preserve"> </w:t>
      </w:r>
      <w:r w:rsidRPr="00DB4959">
        <w:rPr>
          <w:rFonts w:asciiTheme="minorHAnsi" w:eastAsia="David Libre" w:hAnsiTheme="minorHAnsi" w:cstheme="minorHAnsi"/>
          <w:sz w:val="24"/>
          <w:szCs w:val="24"/>
          <w:rtl/>
        </w:rPr>
        <w:t xml:space="preserve">(כמות הילדים לכל קודקוד פנימי) והערכים בעלים, ומבצע חיפוש עבור "הקודקוד המוכיח ביותר", דבר הדורש ממנו זיכרון רב וקיימים מקרים בהם </w:t>
      </w:r>
      <w:r w:rsidR="00041004">
        <w:rPr>
          <w:rFonts w:asciiTheme="minorHAnsi" w:eastAsia="David Libre" w:hAnsiTheme="minorHAnsi" w:cstheme="minorHAnsi" w:hint="cs"/>
          <w:sz w:val="24"/>
          <w:szCs w:val="24"/>
          <w:rtl/>
        </w:rPr>
        <w:t xml:space="preserve">האלגוריתם </w:t>
      </w:r>
      <w:r w:rsidRPr="00DB4959">
        <w:rPr>
          <w:rFonts w:asciiTheme="minorHAnsi" w:eastAsia="David Libre" w:hAnsiTheme="minorHAnsi" w:cstheme="minorHAnsi"/>
          <w:sz w:val="24"/>
          <w:szCs w:val="24"/>
          <w:rtl/>
        </w:rPr>
        <w:t>קורס מעקבות מגבל</w:t>
      </w:r>
      <w:r w:rsidR="00721B9D" w:rsidRPr="00DB4959">
        <w:rPr>
          <w:rFonts w:asciiTheme="minorHAnsi" w:eastAsia="David Libre" w:hAnsiTheme="minorHAnsi" w:cstheme="minorHAnsi" w:hint="cs"/>
          <w:sz w:val="24"/>
          <w:szCs w:val="24"/>
          <w:rtl/>
        </w:rPr>
        <w:t>ת</w:t>
      </w:r>
      <w:r w:rsidRPr="00DB4959">
        <w:rPr>
          <w:rFonts w:asciiTheme="minorHAnsi" w:eastAsia="David Libre" w:hAnsiTheme="minorHAnsi" w:cstheme="minorHAnsi"/>
          <w:sz w:val="24"/>
          <w:szCs w:val="24"/>
          <w:rtl/>
        </w:rPr>
        <w:t xml:space="preserve"> זיכרון.</w:t>
      </w:r>
    </w:p>
    <w:p w14:paraId="631393D0" w14:textId="020C1FB6" w:rsidR="00EE7386" w:rsidRPr="00DB4959" w:rsidRDefault="00601519" w:rsidP="002E07C5">
      <w:pPr>
        <w:spacing w:after="0" w:line="240" w:lineRule="auto"/>
        <w:ind w:firstLine="360"/>
        <w:rPr>
          <w:rFonts w:asciiTheme="minorHAnsi" w:eastAsia="David Libre" w:hAnsiTheme="minorHAnsi" w:cstheme="minorHAnsi"/>
          <w:sz w:val="24"/>
          <w:szCs w:val="24"/>
        </w:rPr>
      </w:pPr>
      <m:oMath>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PN</m:t>
            </m:r>
          </m:e>
          <m:sup>
            <m:r>
              <m:rPr>
                <m:sty m:val="p"/>
              </m:rPr>
              <w:rPr>
                <w:rFonts w:ascii="Cambria Math" w:eastAsia="Cambria Math" w:hAnsi="Cambria Math" w:cstheme="minorHAnsi"/>
                <w:sz w:val="24"/>
                <w:szCs w:val="24"/>
              </w:rPr>
              <m:t>2</m:t>
            </m:r>
          </m:sup>
        </m:sSup>
      </m:oMath>
      <w:r w:rsidR="00EE7386" w:rsidRPr="00DB4959">
        <w:rPr>
          <w:rFonts w:asciiTheme="minorHAnsi" w:eastAsia="David Libre" w:hAnsiTheme="minorHAnsi" w:cstheme="minorHAnsi"/>
          <w:sz w:val="24"/>
          <w:szCs w:val="24"/>
          <w:rtl/>
        </w:rPr>
        <w:t xml:space="preserve">- אלגוריתם שנועד להתמודד עם בעיית הזכרון של </w:t>
      </w:r>
      <w:r w:rsidR="00EE7386" w:rsidRPr="00DB4959">
        <w:rPr>
          <w:rFonts w:asciiTheme="minorHAnsi" w:eastAsia="David Libre" w:hAnsiTheme="minorHAnsi" w:cstheme="minorHAnsi"/>
          <w:sz w:val="24"/>
          <w:szCs w:val="24"/>
        </w:rPr>
        <w:t>PN</w:t>
      </w:r>
      <w:r w:rsidR="00EE7386" w:rsidRPr="00DB4959">
        <w:rPr>
          <w:rFonts w:asciiTheme="minorHAnsi" w:eastAsia="David Libre" w:hAnsiTheme="minorHAnsi" w:cstheme="minorHAnsi"/>
          <w:sz w:val="24"/>
          <w:szCs w:val="24"/>
          <w:rtl/>
        </w:rPr>
        <w:t>, אלגוריתם בעל שני שלבים–</w:t>
      </w:r>
      <w:r w:rsidR="00EE7386" w:rsidRPr="00DB4959">
        <w:rPr>
          <w:rFonts w:asciiTheme="minorHAnsi" w:eastAsia="David Libre" w:hAnsiTheme="minorHAnsi" w:cstheme="minorHAnsi" w:hint="cs"/>
          <w:sz w:val="24"/>
          <w:szCs w:val="24"/>
          <w:rtl/>
        </w:rPr>
        <w:t xml:space="preserve"> </w:t>
      </w:r>
      <w:r w:rsidR="00EE7386" w:rsidRPr="00DB4959">
        <w:rPr>
          <w:rFonts w:asciiTheme="minorHAnsi" w:eastAsia="David Libre" w:hAnsiTheme="minorHAnsi" w:cstheme="minorHAnsi"/>
          <w:sz w:val="24"/>
          <w:szCs w:val="24"/>
          <w:rtl/>
        </w:rPr>
        <w:t xml:space="preserve">בשלב </w:t>
      </w:r>
      <m:oMath>
        <m:sSub>
          <m:sSubPr>
            <m:ctrlPr>
              <w:rPr>
                <w:rFonts w:ascii="Cambria Math" w:eastAsia="Cambria Math" w:hAnsi="Cambria Math" w:cstheme="minorHAnsi"/>
                <w:sz w:val="24"/>
                <w:szCs w:val="24"/>
              </w:rPr>
            </m:ctrlPr>
          </m:sSubPr>
          <m:e>
            <m:r>
              <w:rPr>
                <w:rFonts w:ascii="Cambria Math" w:eastAsia="Cambria Math" w:hAnsi="Cambria Math" w:cstheme="minorHAnsi"/>
                <w:sz w:val="24"/>
                <w:szCs w:val="24"/>
              </w:rPr>
              <m:t>PN</m:t>
            </m:r>
          </m:e>
          <m:sub>
            <m:r>
              <m:rPr>
                <m:sty m:val="p"/>
              </m:rPr>
              <w:rPr>
                <w:rFonts w:ascii="Cambria Math" w:eastAsia="Cambria Math" w:hAnsi="Cambria Math" w:cstheme="minorHAnsi"/>
                <w:sz w:val="24"/>
                <w:szCs w:val="24"/>
              </w:rPr>
              <m:t>1</m:t>
            </m:r>
          </m:sub>
        </m:sSub>
      </m:oMath>
      <w:r w:rsidR="00EE7386" w:rsidRPr="00DB4959">
        <w:rPr>
          <w:rFonts w:asciiTheme="minorHAnsi" w:eastAsia="David Libre" w:hAnsiTheme="minorHAnsi" w:cstheme="minorHAnsi"/>
          <w:sz w:val="24"/>
          <w:szCs w:val="24"/>
          <w:rtl/>
        </w:rPr>
        <w:t xml:space="preserve"> מופעל </w:t>
      </w:r>
      <w:r w:rsidR="00EE7386" w:rsidRPr="00DB4959">
        <w:rPr>
          <w:rFonts w:asciiTheme="minorHAnsi" w:eastAsia="David Libre" w:hAnsiTheme="minorHAnsi" w:cstheme="minorHAnsi"/>
          <w:sz w:val="24"/>
          <w:szCs w:val="24"/>
        </w:rPr>
        <w:t>PN</w:t>
      </w:r>
      <w:r w:rsidR="00EE7386" w:rsidRPr="00DB4959">
        <w:rPr>
          <w:rFonts w:asciiTheme="minorHAnsi" w:eastAsia="David Libre" w:hAnsiTheme="minorHAnsi" w:cstheme="minorHAnsi"/>
          <w:sz w:val="24"/>
          <w:szCs w:val="24"/>
          <w:rtl/>
        </w:rPr>
        <w:t xml:space="preserve"> על שורש העץ, כאשר אלגוריתם </w:t>
      </w:r>
      <w:r w:rsidR="00EE7386" w:rsidRPr="00DB4959">
        <w:rPr>
          <w:rFonts w:asciiTheme="minorHAnsi" w:eastAsia="David Libre" w:hAnsiTheme="minorHAnsi" w:cstheme="minorHAnsi"/>
          <w:sz w:val="24"/>
          <w:szCs w:val="24"/>
        </w:rPr>
        <w:t>PN</w:t>
      </w:r>
      <w:r w:rsidR="00EE7386" w:rsidRPr="00DB4959">
        <w:rPr>
          <w:rFonts w:asciiTheme="minorHAnsi" w:eastAsia="David Libre" w:hAnsiTheme="minorHAnsi" w:cstheme="minorHAnsi"/>
          <w:sz w:val="24"/>
          <w:szCs w:val="24"/>
          <w:rtl/>
        </w:rPr>
        <w:t xml:space="preserve"> משתמש גם כפונקציית ההערכה של הבנים של השורש וזהו שלב </w:t>
      </w:r>
      <m:oMath>
        <m:sSub>
          <m:sSubPr>
            <m:ctrlPr>
              <w:rPr>
                <w:rFonts w:ascii="Cambria Math" w:eastAsia="Cambria Math" w:hAnsi="Cambria Math" w:cstheme="minorHAnsi"/>
                <w:sz w:val="24"/>
                <w:szCs w:val="24"/>
              </w:rPr>
            </m:ctrlPr>
          </m:sSubPr>
          <m:e>
            <m:r>
              <m:rPr>
                <m:sty m:val="p"/>
              </m:rPr>
              <w:rPr>
                <w:rFonts w:ascii="Cambria Math" w:eastAsia="Cambria Math" w:hAnsi="Cambria Math" w:cstheme="minorHAnsi"/>
                <w:sz w:val="24"/>
                <w:szCs w:val="24"/>
              </w:rPr>
              <m:t xml:space="preserve"> </m:t>
            </m:r>
            <m:r>
              <w:rPr>
                <w:rFonts w:ascii="Cambria Math" w:eastAsia="Cambria Math" w:hAnsi="Cambria Math" w:cstheme="minorHAnsi"/>
                <w:sz w:val="24"/>
                <w:szCs w:val="24"/>
              </w:rPr>
              <m:t>PN</m:t>
            </m:r>
          </m:e>
          <m:sub>
            <m:r>
              <m:rPr>
                <m:sty m:val="p"/>
              </m:rPr>
              <w:rPr>
                <w:rFonts w:ascii="Cambria Math" w:eastAsia="Cambria Math" w:hAnsi="Cambria Math" w:cstheme="minorHAnsi"/>
                <w:sz w:val="24"/>
                <w:szCs w:val="24"/>
              </w:rPr>
              <m:t>2</m:t>
            </m:r>
          </m:sub>
        </m:sSub>
      </m:oMath>
      <w:r w:rsidR="00EE7386" w:rsidRPr="00DB4959">
        <w:rPr>
          <w:rFonts w:asciiTheme="minorHAnsi" w:eastAsia="David Libre" w:hAnsiTheme="minorHAnsi" w:cstheme="minorHAnsi"/>
          <w:sz w:val="24"/>
          <w:szCs w:val="24"/>
          <w:rtl/>
        </w:rPr>
        <w:t>. בהערכת הבנים מוטלת מגבלת זיכרון כפונקציה של גודל העץ ב</w:t>
      </w:r>
      <m:oMath>
        <m:sSub>
          <m:sSubPr>
            <m:ctrlPr>
              <w:rPr>
                <w:rFonts w:ascii="Cambria Math" w:eastAsia="Cambria Math" w:hAnsi="Cambria Math" w:cstheme="minorHAnsi"/>
                <w:sz w:val="24"/>
                <w:szCs w:val="24"/>
              </w:rPr>
            </m:ctrlPr>
          </m:sSubPr>
          <m:e>
            <m:r>
              <w:rPr>
                <w:rFonts w:ascii="Cambria Math" w:eastAsia="Cambria Math" w:hAnsi="Cambria Math" w:cstheme="minorHAnsi"/>
                <w:sz w:val="24"/>
                <w:szCs w:val="24"/>
              </w:rPr>
              <m:t>PN</m:t>
            </m:r>
          </m:e>
          <m:sub>
            <m:r>
              <m:rPr>
                <m:sty m:val="p"/>
              </m:rPr>
              <w:rPr>
                <w:rFonts w:ascii="Cambria Math" w:eastAsia="Cambria Math" w:hAnsi="Cambria Math" w:cstheme="minorHAnsi"/>
                <w:sz w:val="24"/>
                <w:szCs w:val="24"/>
              </w:rPr>
              <m:t>1</m:t>
            </m:r>
          </m:sub>
        </m:sSub>
      </m:oMath>
      <w:r w:rsidR="00EE7386" w:rsidRPr="00DB4959">
        <w:rPr>
          <w:rFonts w:asciiTheme="minorHAnsi" w:eastAsia="David Libre" w:hAnsiTheme="minorHAnsi" w:cstheme="minorHAnsi"/>
          <w:sz w:val="24"/>
          <w:szCs w:val="24"/>
        </w:rPr>
        <w:t>.</w:t>
      </w:r>
      <w:r w:rsidR="008947C1" w:rsidRPr="00DB4959">
        <w:rPr>
          <w:rFonts w:asciiTheme="minorHAnsi" w:eastAsia="David Libre" w:hAnsiTheme="minorHAnsi" w:cstheme="minorHAnsi" w:hint="cs"/>
          <w:sz w:val="24"/>
          <w:szCs w:val="24"/>
          <w:rtl/>
        </w:rPr>
        <w:t xml:space="preserve"> </w:t>
      </w:r>
      <w:r w:rsidR="00EE7386" w:rsidRPr="00DB4959">
        <w:rPr>
          <w:rFonts w:asciiTheme="minorHAnsi" w:eastAsia="David Libre" w:hAnsiTheme="minorHAnsi" w:cstheme="minorHAnsi"/>
          <w:sz w:val="24"/>
          <w:szCs w:val="24"/>
          <w:rtl/>
        </w:rPr>
        <w:t xml:space="preserve">כאשר מושגת מגבלת הזיכרון בשלב </w:t>
      </w:r>
      <m:oMath>
        <m:sSub>
          <m:sSubPr>
            <m:ctrlPr>
              <w:rPr>
                <w:rFonts w:ascii="Cambria Math" w:eastAsia="Cambria Math" w:hAnsi="Cambria Math" w:cstheme="minorHAnsi"/>
                <w:sz w:val="24"/>
                <w:szCs w:val="24"/>
              </w:rPr>
            </m:ctrlPr>
          </m:sSubPr>
          <m:e>
            <m:r>
              <m:rPr>
                <m:sty m:val="p"/>
              </m:rPr>
              <w:rPr>
                <w:rFonts w:ascii="Cambria Math" w:eastAsia="Cambria Math" w:hAnsi="Cambria Math" w:cstheme="minorHAnsi"/>
                <w:sz w:val="24"/>
                <w:szCs w:val="24"/>
              </w:rPr>
              <m:t xml:space="preserve"> </m:t>
            </m:r>
            <m:r>
              <w:rPr>
                <w:rFonts w:ascii="Cambria Math" w:eastAsia="Cambria Math" w:hAnsi="Cambria Math" w:cstheme="minorHAnsi"/>
                <w:sz w:val="24"/>
                <w:szCs w:val="24"/>
              </w:rPr>
              <m:t>PN</m:t>
            </m:r>
          </m:e>
          <m:sub>
            <m:r>
              <m:rPr>
                <m:sty m:val="p"/>
              </m:rPr>
              <w:rPr>
                <w:rFonts w:ascii="Cambria Math" w:eastAsia="Cambria Math" w:hAnsi="Cambria Math" w:cstheme="minorHAnsi"/>
                <w:sz w:val="24"/>
                <w:szCs w:val="24"/>
              </w:rPr>
              <m:t>2</m:t>
            </m:r>
          </m:sub>
        </m:sSub>
      </m:oMath>
      <w:r w:rsidR="00EE7386" w:rsidRPr="00DB4959">
        <w:rPr>
          <w:rFonts w:asciiTheme="minorHAnsi" w:eastAsia="David Libre" w:hAnsiTheme="minorHAnsi" w:cstheme="minorHAnsi"/>
          <w:sz w:val="24"/>
          <w:szCs w:val="24"/>
          <w:rtl/>
        </w:rPr>
        <w:t>ישמר המידע שהושג על הבנים של שורש כל אחד מתתי העצים ושאר המידע של תתי העצים ימחקו. הילדים של קודקוד השורש מ</w:t>
      </w:r>
      <m:oMath>
        <m:sSub>
          <m:sSubPr>
            <m:ctrlPr>
              <w:rPr>
                <w:rFonts w:ascii="Cambria Math" w:eastAsia="Cambria Math" w:hAnsi="Cambria Math" w:cstheme="minorHAnsi"/>
                <w:sz w:val="24"/>
                <w:szCs w:val="24"/>
              </w:rPr>
            </m:ctrlPr>
          </m:sSubPr>
          <m:e>
            <m:r>
              <m:rPr>
                <m:sty m:val="p"/>
              </m:rPr>
              <w:rPr>
                <w:rFonts w:ascii="Cambria Math" w:eastAsia="Cambria Math" w:hAnsi="Cambria Math" w:cstheme="minorHAnsi"/>
                <w:sz w:val="24"/>
                <w:szCs w:val="24"/>
              </w:rPr>
              <m:t xml:space="preserve"> </m:t>
            </m:r>
            <m:r>
              <w:rPr>
                <w:rFonts w:ascii="Cambria Math" w:eastAsia="Cambria Math" w:hAnsi="Cambria Math" w:cstheme="minorHAnsi"/>
                <w:sz w:val="24"/>
                <w:szCs w:val="24"/>
              </w:rPr>
              <m:t>PN</m:t>
            </m:r>
          </m:e>
          <m:sub>
            <m:r>
              <m:rPr>
                <m:sty m:val="p"/>
              </m:rPr>
              <w:rPr>
                <w:rFonts w:ascii="Cambria Math" w:eastAsia="Cambria Math" w:hAnsi="Cambria Math" w:cstheme="minorHAnsi"/>
                <w:sz w:val="24"/>
                <w:szCs w:val="24"/>
              </w:rPr>
              <m:t>2</m:t>
            </m:r>
          </m:sub>
        </m:sSub>
      </m:oMath>
      <w:r w:rsidR="00EE7386" w:rsidRPr="00DB4959">
        <w:rPr>
          <w:rFonts w:asciiTheme="minorHAnsi" w:eastAsia="David Libre" w:hAnsiTheme="minorHAnsi" w:cstheme="minorHAnsi"/>
          <w:sz w:val="24"/>
          <w:szCs w:val="24"/>
          <w:rtl/>
        </w:rPr>
        <w:t>לא מפותחים בהכרח אלא רק של הקודקוד ה</w:t>
      </w:r>
      <w:r w:rsidR="00EE7386" w:rsidRPr="00DB4959">
        <w:rPr>
          <w:rFonts w:asciiTheme="minorHAnsi" w:eastAsia="David Libre" w:hAnsiTheme="minorHAnsi" w:cstheme="minorHAnsi"/>
          <w:sz w:val="24"/>
          <w:szCs w:val="24"/>
        </w:rPr>
        <w:t>most proving</w:t>
      </w:r>
      <w:r w:rsidR="00EE7386" w:rsidRPr="00DB4959">
        <w:rPr>
          <w:rFonts w:asciiTheme="minorHAnsi" w:eastAsia="David Libre" w:hAnsiTheme="minorHAnsi" w:cstheme="minorHAnsi"/>
          <w:sz w:val="24"/>
          <w:szCs w:val="24"/>
          <w:rtl/>
        </w:rPr>
        <w:t xml:space="preserve"> ותהליך זה נקרא </w:t>
      </w:r>
      <w:r w:rsidR="00EE7386" w:rsidRPr="00DB4959">
        <w:rPr>
          <w:rFonts w:asciiTheme="minorHAnsi" w:eastAsia="David Libre" w:hAnsiTheme="minorHAnsi" w:cstheme="minorHAnsi"/>
          <w:sz w:val="24"/>
          <w:szCs w:val="24"/>
        </w:rPr>
        <w:t>Delayed evaluation</w:t>
      </w:r>
      <w:r w:rsidR="00EE7386" w:rsidRPr="00DB4959">
        <w:rPr>
          <w:rFonts w:asciiTheme="minorHAnsi" w:eastAsia="David Libre" w:hAnsiTheme="minorHAnsi" w:cstheme="minorHAnsi"/>
          <w:sz w:val="24"/>
          <w:szCs w:val="24"/>
          <w:rtl/>
        </w:rPr>
        <w:t xml:space="preserve">. </w:t>
      </w:r>
    </w:p>
    <w:p w14:paraId="011A7CE4" w14:textId="585EFB42" w:rsidR="00EE7386" w:rsidRPr="00DB4959" w:rsidRDefault="00601519" w:rsidP="002E07C5">
      <w:pPr>
        <w:spacing w:after="0" w:line="240" w:lineRule="auto"/>
        <w:ind w:firstLine="360"/>
        <w:rPr>
          <w:rFonts w:asciiTheme="minorHAnsi" w:eastAsia="David Libre" w:hAnsiTheme="minorHAnsi" w:cstheme="minorHAnsi"/>
          <w:sz w:val="24"/>
          <w:szCs w:val="24"/>
        </w:rPr>
      </w:pPr>
      <m:oMath>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PN</m:t>
            </m:r>
          </m:e>
          <m:sup>
            <m:r>
              <m:rPr>
                <m:sty m:val="p"/>
              </m:rPr>
              <w:rPr>
                <w:rFonts w:ascii="Cambria Math" w:eastAsia="Cambria Math" w:hAnsi="Cambria Math" w:cstheme="minorHAnsi"/>
                <w:sz w:val="24"/>
                <w:szCs w:val="24"/>
              </w:rPr>
              <m:t>*</m:t>
            </m:r>
          </m:sup>
        </m:sSup>
      </m:oMath>
      <w:r w:rsidR="00EE7386" w:rsidRPr="00DB4959">
        <w:rPr>
          <w:rFonts w:asciiTheme="minorHAnsi" w:eastAsia="David Libre" w:hAnsiTheme="minorHAnsi" w:cstheme="minorHAnsi"/>
          <w:sz w:val="24"/>
          <w:szCs w:val="24"/>
          <w:rtl/>
        </w:rPr>
        <w:t xml:space="preserve"> -  אלגוריתם זה פותח בסיס הרעיון של </w:t>
      </w:r>
      <w:r w:rsidR="003B4DC0" w:rsidRPr="00DB4959">
        <w:rPr>
          <w:rFonts w:asciiTheme="minorHAnsi" w:eastAsia="David Libre" w:hAnsiTheme="minorHAnsi" w:cstheme="minorHAnsi" w:hint="cs"/>
          <w:sz w:val="24"/>
          <w:szCs w:val="24"/>
          <w:rtl/>
        </w:rPr>
        <w:t>(</w:t>
      </w:r>
      <w:r w:rsidR="00EE7386" w:rsidRPr="00DB4959">
        <w:rPr>
          <w:rFonts w:asciiTheme="minorHAnsi" w:eastAsia="David Libre" w:hAnsiTheme="minorHAnsi" w:cstheme="minorHAnsi"/>
          <w:sz w:val="24"/>
          <w:szCs w:val="24"/>
        </w:rPr>
        <w:t>MTD(f</w:t>
      </w:r>
      <w:r w:rsidR="00EE7386" w:rsidRPr="00DB4959">
        <w:rPr>
          <w:rFonts w:asciiTheme="minorHAnsi" w:eastAsia="David Libre" w:hAnsiTheme="minorHAnsi" w:cstheme="minorHAnsi"/>
          <w:sz w:val="24"/>
          <w:szCs w:val="24"/>
          <w:rtl/>
        </w:rPr>
        <w:t xml:space="preserve"> הממיר אלגוריתמי </w:t>
      </w:r>
      <w:r w:rsidR="00EE7386" w:rsidRPr="00DB4959">
        <w:rPr>
          <w:rFonts w:asciiTheme="minorHAnsi" w:eastAsia="David Libre" w:hAnsiTheme="minorHAnsi" w:cstheme="minorHAnsi"/>
          <w:sz w:val="24"/>
          <w:szCs w:val="24"/>
        </w:rPr>
        <w:t>best</w:t>
      </w:r>
      <w:r w:rsidR="00EE7386" w:rsidRPr="00DB4959">
        <w:rPr>
          <w:rFonts w:asciiTheme="minorHAnsi" w:eastAsia="David Libre" w:hAnsiTheme="minorHAnsi" w:cstheme="minorHAnsi"/>
          <w:sz w:val="24"/>
          <w:szCs w:val="24"/>
          <w:rtl/>
        </w:rPr>
        <w:t xml:space="preserve"> לתצורת </w:t>
      </w:r>
      <w:r w:rsidR="00EE7386" w:rsidRPr="00DB4959">
        <w:rPr>
          <w:rFonts w:asciiTheme="minorHAnsi" w:eastAsia="David Libre" w:hAnsiTheme="minorHAnsi" w:cstheme="minorHAnsi"/>
          <w:sz w:val="24"/>
          <w:szCs w:val="24"/>
        </w:rPr>
        <w:t>depth</w:t>
      </w:r>
      <w:r w:rsidR="00EE7386" w:rsidRPr="00DB4959">
        <w:rPr>
          <w:rFonts w:asciiTheme="minorHAnsi" w:eastAsia="David Libre" w:hAnsiTheme="minorHAnsi" w:cstheme="minorHAnsi"/>
          <w:sz w:val="24"/>
          <w:szCs w:val="24"/>
          <w:rtl/>
        </w:rPr>
        <w:t>, מוכיח את שקלותם ומבטל את התלות בזיכרון רב. זהו האלגוריתם האיטרטיבי המבצע חיפוש לעומק הראשון, מבצע שימוש ב</w:t>
      </w:r>
      <w:r w:rsidR="00EE7386" w:rsidRPr="00DB4959">
        <w:rPr>
          <w:rFonts w:asciiTheme="minorHAnsi" w:eastAsia="David Libre" w:hAnsiTheme="minorHAnsi" w:cstheme="minorHAnsi"/>
          <w:sz w:val="24"/>
          <w:szCs w:val="24"/>
        </w:rPr>
        <w:t>multiple-iterative deepening</w:t>
      </w:r>
      <w:r w:rsidR="00EE7386" w:rsidRPr="00DB4959">
        <w:rPr>
          <w:rFonts w:asciiTheme="minorHAnsi" w:eastAsia="David Libre" w:hAnsiTheme="minorHAnsi" w:cstheme="minorHAnsi"/>
          <w:sz w:val="24"/>
          <w:szCs w:val="24"/>
          <w:rtl/>
        </w:rPr>
        <w:t xml:space="preserve">, וממנו פותחו אלגוריתמים נוספים המתגברים על חוסר יעילותו במקרים בהם יש לבצע </w:t>
      </w:r>
      <w:r w:rsidR="00EE7386" w:rsidRPr="00DB4959">
        <w:rPr>
          <w:rFonts w:asciiTheme="minorHAnsi" w:eastAsia="David Libre" w:hAnsiTheme="minorHAnsi" w:cstheme="minorHAnsi"/>
          <w:sz w:val="24"/>
          <w:szCs w:val="24"/>
        </w:rPr>
        <w:t>disproof</w:t>
      </w:r>
      <w:r w:rsidR="00EE7386" w:rsidRPr="00DB4959">
        <w:rPr>
          <w:rFonts w:asciiTheme="minorHAnsi" w:eastAsia="David Libre" w:hAnsiTheme="minorHAnsi" w:cstheme="minorHAnsi"/>
          <w:sz w:val="24"/>
          <w:szCs w:val="24"/>
          <w:rtl/>
        </w:rPr>
        <w:t xml:space="preserve"> לעץ מאחר ומשתמש בערך </w:t>
      </w:r>
      <w:r w:rsidR="00EE7386" w:rsidRPr="00DB4959">
        <w:rPr>
          <w:rFonts w:asciiTheme="minorHAnsi" w:eastAsia="David Libre" w:hAnsiTheme="minorHAnsi" w:cstheme="minorHAnsi"/>
          <w:sz w:val="24"/>
          <w:szCs w:val="24"/>
        </w:rPr>
        <w:t>threshold</w:t>
      </w:r>
      <w:r w:rsidR="00EE7386" w:rsidRPr="00DB4959">
        <w:rPr>
          <w:rFonts w:asciiTheme="minorHAnsi" w:eastAsia="David Libre" w:hAnsiTheme="minorHAnsi" w:cstheme="minorHAnsi"/>
          <w:sz w:val="24"/>
          <w:szCs w:val="24"/>
          <w:rtl/>
        </w:rPr>
        <w:t xml:space="preserve"> בודד שמגביל את ערך ה</w:t>
      </w:r>
      <w:r w:rsidR="00EE7386" w:rsidRPr="00DB4959">
        <w:rPr>
          <w:rFonts w:asciiTheme="minorHAnsi" w:eastAsia="David Libre" w:hAnsiTheme="minorHAnsi" w:cstheme="minorHAnsi"/>
          <w:sz w:val="24"/>
          <w:szCs w:val="24"/>
        </w:rPr>
        <w:t>proof number</w:t>
      </w:r>
      <w:r w:rsidR="00EE7386" w:rsidRPr="00DB4959">
        <w:rPr>
          <w:rFonts w:asciiTheme="minorHAnsi" w:eastAsia="David Libre" w:hAnsiTheme="minorHAnsi" w:cstheme="minorHAnsi"/>
          <w:sz w:val="24"/>
          <w:szCs w:val="24"/>
          <w:rtl/>
        </w:rPr>
        <w:t xml:space="preserve"> אך לא את ערך ה</w:t>
      </w:r>
      <w:r w:rsidR="00EE7386" w:rsidRPr="00DB4959">
        <w:rPr>
          <w:rFonts w:asciiTheme="minorHAnsi" w:eastAsia="David Libre" w:hAnsiTheme="minorHAnsi" w:cstheme="minorHAnsi"/>
          <w:sz w:val="24"/>
          <w:szCs w:val="24"/>
        </w:rPr>
        <w:t>disproof number</w:t>
      </w:r>
      <w:r w:rsidR="00EE7386" w:rsidRPr="00DB4959">
        <w:rPr>
          <w:rFonts w:asciiTheme="minorHAnsi" w:eastAsia="David Libre" w:hAnsiTheme="minorHAnsi" w:cstheme="minorHAnsi"/>
          <w:sz w:val="24"/>
          <w:szCs w:val="24"/>
          <w:rtl/>
        </w:rPr>
        <w:t>.</w:t>
      </w:r>
    </w:p>
    <w:p w14:paraId="5DF7B4B1" w14:textId="1A027EA4" w:rsidR="00EE7386" w:rsidRPr="00DB4959" w:rsidRDefault="00EE7386" w:rsidP="002E07C5">
      <w:pPr>
        <w:spacing w:after="0" w:line="240" w:lineRule="auto"/>
        <w:ind w:firstLine="360"/>
        <w:rPr>
          <w:rFonts w:asciiTheme="minorHAnsi" w:eastAsia="David Libre" w:hAnsiTheme="minorHAnsi" w:cstheme="minorHAnsi"/>
          <w:sz w:val="24"/>
          <w:szCs w:val="24"/>
        </w:rPr>
      </w:pPr>
      <m:oMath>
        <m:r>
          <w:rPr>
            <w:rFonts w:ascii="Cambria Math" w:eastAsia="Cambria Math" w:hAnsi="Cambria Math" w:cstheme="minorHAnsi"/>
            <w:sz w:val="24"/>
            <w:szCs w:val="24"/>
          </w:rPr>
          <m:t>PDS</m:t>
        </m:r>
      </m:oMath>
      <w:r w:rsidRPr="00DB4959">
        <w:rPr>
          <w:rFonts w:asciiTheme="minorHAnsi" w:eastAsia="David Libre" w:hAnsiTheme="minorHAnsi" w:cstheme="minorHAnsi"/>
          <w:sz w:val="24"/>
          <w:szCs w:val="24"/>
          <w:rtl/>
        </w:rPr>
        <w:t xml:space="preserve"> – אלגוריתם זה מתגבר על הבעיה שהוצגה ב </w:t>
      </w:r>
      <m:oMath>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PN</m:t>
            </m:r>
          </m:e>
          <m:sup>
            <m:r>
              <m:rPr>
                <m:sty m:val="p"/>
              </m:rPr>
              <w:rPr>
                <w:rFonts w:ascii="Cambria Math" w:eastAsia="Cambria Math" w:hAnsi="Cambria Math" w:cstheme="minorHAnsi"/>
                <w:sz w:val="24"/>
                <w:szCs w:val="24"/>
              </w:rPr>
              <m:t>*</m:t>
            </m:r>
          </m:sup>
        </m:sSup>
      </m:oMath>
      <w:r w:rsidRPr="00DB4959">
        <w:rPr>
          <w:rFonts w:asciiTheme="minorHAnsi" w:eastAsia="David Libre" w:hAnsiTheme="minorHAnsi" w:cstheme="minorHAnsi"/>
          <w:sz w:val="24"/>
          <w:szCs w:val="24"/>
          <w:rtl/>
        </w:rPr>
        <w:t xml:space="preserve">, על ידי שימוש בערכי </w:t>
      </w:r>
      <w:r w:rsidRPr="00DB4959">
        <w:rPr>
          <w:rFonts w:asciiTheme="minorHAnsi" w:eastAsia="David Libre" w:hAnsiTheme="minorHAnsi" w:cstheme="minorHAnsi"/>
          <w:sz w:val="24"/>
          <w:szCs w:val="24"/>
        </w:rPr>
        <w:t>disproof</w:t>
      </w:r>
      <w:r w:rsidRPr="00DB4959">
        <w:rPr>
          <w:rFonts w:asciiTheme="minorHAnsi" w:eastAsia="David Libre" w:hAnsiTheme="minorHAnsi" w:cstheme="minorHAnsi"/>
          <w:sz w:val="24"/>
          <w:szCs w:val="24"/>
          <w:rtl/>
        </w:rPr>
        <w:t xml:space="preserve"> לצד ערכי </w:t>
      </w:r>
      <w:r w:rsidRPr="00DB4959">
        <w:rPr>
          <w:rFonts w:asciiTheme="minorHAnsi" w:eastAsia="David Libre" w:hAnsiTheme="minorHAnsi" w:cstheme="minorHAnsi"/>
          <w:sz w:val="24"/>
          <w:szCs w:val="24"/>
        </w:rPr>
        <w:t>proof</w:t>
      </w:r>
      <w:r w:rsidR="00EF6F06" w:rsidRPr="00DB4959">
        <w:rPr>
          <w:rFonts w:asciiTheme="minorHAnsi" w:eastAsia="David Libre" w:hAnsiTheme="minorHAnsi" w:cstheme="minorHAnsi" w:hint="cs"/>
          <w:sz w:val="24"/>
          <w:szCs w:val="24"/>
          <w:rtl/>
        </w:rPr>
        <w:t xml:space="preserve"> (ו</w:t>
      </w:r>
      <w:r w:rsidR="00EF6F06" w:rsidRPr="00DB4959">
        <w:rPr>
          <w:rFonts w:asciiTheme="minorHAnsi" w:eastAsia="David Libre" w:hAnsiTheme="minorHAnsi" w:cstheme="minorHAnsi"/>
          <w:sz w:val="24"/>
          <w:szCs w:val="24"/>
          <w:rtl/>
        </w:rPr>
        <w:t xml:space="preserve">בשני ערכי </w:t>
      </w:r>
      <w:r w:rsidR="00EF6F06" w:rsidRPr="00DB4959">
        <w:rPr>
          <w:rFonts w:asciiTheme="minorHAnsi" w:eastAsia="David Libre" w:hAnsiTheme="minorHAnsi" w:cstheme="minorHAnsi"/>
          <w:sz w:val="24"/>
          <w:szCs w:val="24"/>
        </w:rPr>
        <w:t>threshold</w:t>
      </w:r>
      <w:r w:rsidR="00EF6F06" w:rsidRPr="00DB4959">
        <w:rPr>
          <w:rFonts w:asciiTheme="minorHAnsi" w:eastAsia="David Libre" w:hAnsiTheme="minorHAnsi" w:cstheme="minorHAnsi" w:hint="cs"/>
          <w:sz w:val="24"/>
          <w:szCs w:val="24"/>
          <w:rtl/>
        </w:rPr>
        <w:t xml:space="preserve"> בהתאמה)</w:t>
      </w:r>
      <w:r w:rsidRPr="00DB4959">
        <w:rPr>
          <w:rFonts w:asciiTheme="minorHAnsi" w:eastAsia="David Libre" w:hAnsiTheme="minorHAnsi" w:cstheme="minorHAnsi"/>
          <w:sz w:val="24"/>
          <w:szCs w:val="24"/>
          <w:rtl/>
        </w:rPr>
        <w:t xml:space="preserve"> </w:t>
      </w:r>
      <w:r w:rsidR="00EF6F06" w:rsidRPr="00DB4959">
        <w:rPr>
          <w:rFonts w:asciiTheme="minorHAnsi" w:eastAsia="David Libre" w:hAnsiTheme="minorHAnsi" w:cstheme="minorHAnsi" w:hint="cs"/>
          <w:sz w:val="24"/>
          <w:szCs w:val="24"/>
          <w:rtl/>
        </w:rPr>
        <w:t>ו</w:t>
      </w:r>
      <w:r w:rsidRPr="00DB4959">
        <w:rPr>
          <w:rFonts w:asciiTheme="minorHAnsi" w:eastAsia="David Libre" w:hAnsiTheme="minorHAnsi" w:cstheme="minorHAnsi"/>
          <w:sz w:val="24"/>
          <w:szCs w:val="24"/>
          <w:rtl/>
        </w:rPr>
        <w:t>מבצע שימוש ב</w:t>
      </w:r>
      <w:r w:rsidRPr="00DB4959">
        <w:rPr>
          <w:rFonts w:asciiTheme="minorHAnsi" w:eastAsia="David Libre" w:hAnsiTheme="minorHAnsi" w:cstheme="minorHAnsi"/>
          <w:sz w:val="24"/>
          <w:szCs w:val="24"/>
        </w:rPr>
        <w:t>multiple-iterative deepening</w:t>
      </w:r>
      <w:r w:rsidRPr="00DB4959">
        <w:rPr>
          <w:rFonts w:asciiTheme="minorHAnsi" w:eastAsia="David Libre" w:hAnsiTheme="minorHAnsi" w:cstheme="minorHAnsi"/>
          <w:sz w:val="24"/>
          <w:szCs w:val="24"/>
          <w:rtl/>
        </w:rPr>
        <w:t xml:space="preserve"> בכל קודקוד </w:t>
      </w:r>
      <w:del w:id="231" w:author="Nagar, Omer" w:date="2020-10-24T13:13:00Z">
        <w:r w:rsidRPr="00DB4959" w:rsidDel="000152B3">
          <w:rPr>
            <w:rFonts w:asciiTheme="minorHAnsi" w:eastAsia="David Libre" w:hAnsiTheme="minorHAnsi" w:cstheme="minorHAnsi"/>
            <w:sz w:val="24"/>
            <w:szCs w:val="24"/>
            <w:rtl/>
          </w:rPr>
          <w:delText>ע"י</w:delText>
        </w:r>
      </w:del>
      <w:ins w:id="232" w:author="Nagar, Omer" w:date="2020-10-24T13:13:00Z">
        <w:r w:rsidR="000152B3">
          <w:rPr>
            <w:rFonts w:asciiTheme="minorHAnsi" w:eastAsia="David Libre" w:hAnsiTheme="minorHAnsi" w:cstheme="minorHAnsi"/>
            <w:sz w:val="24"/>
            <w:szCs w:val="24"/>
            <w:rtl/>
          </w:rPr>
          <w:t>על ידי</w:t>
        </w:r>
      </w:ins>
      <w:r w:rsidRPr="00DB4959">
        <w:rPr>
          <w:rFonts w:asciiTheme="minorHAnsi" w:eastAsia="David Libre" w:hAnsiTheme="minorHAnsi" w:cstheme="minorHAnsi"/>
          <w:sz w:val="24"/>
          <w:szCs w:val="24"/>
          <w:rtl/>
        </w:rPr>
        <w:t xml:space="preserve"> שימוש בטבלאות המרה</w:t>
      </w:r>
      <w:r w:rsidR="00EF6F06" w:rsidRPr="00DB4959">
        <w:rPr>
          <w:rFonts w:asciiTheme="minorHAnsi" w:eastAsia="David Libre" w:hAnsiTheme="minorHAnsi" w:cstheme="minorHAnsi" w:hint="cs"/>
          <w:sz w:val="24"/>
          <w:szCs w:val="24"/>
          <w:rtl/>
        </w:rPr>
        <w:t>.</w:t>
      </w:r>
    </w:p>
    <w:p w14:paraId="02DBC9D7" w14:textId="6CC10C01" w:rsidR="00EE7386" w:rsidRPr="005E3377" w:rsidRDefault="00EE7386" w:rsidP="002E07C5">
      <w:pPr>
        <w:spacing w:after="0" w:line="240" w:lineRule="auto"/>
        <w:ind w:firstLine="360"/>
        <w:rPr>
          <w:rFonts w:asciiTheme="minorHAnsi" w:eastAsia="David Libre" w:hAnsiTheme="minorHAnsi" w:cstheme="minorHAnsi"/>
          <w:sz w:val="24"/>
          <w:szCs w:val="24"/>
        </w:rPr>
      </w:pPr>
      <w:r w:rsidRPr="00DB4959">
        <w:rPr>
          <w:rFonts w:asciiTheme="minorHAnsi" w:eastAsia="David Libre" w:hAnsiTheme="minorHAnsi" w:cstheme="minorHAnsi"/>
          <w:sz w:val="24"/>
          <w:szCs w:val="24"/>
        </w:rPr>
        <w:t>df-</w:t>
      </w:r>
      <w:proofErr w:type="spellStart"/>
      <w:r w:rsidRPr="00DB4959">
        <w:rPr>
          <w:rFonts w:asciiTheme="minorHAnsi" w:eastAsia="David Libre" w:hAnsiTheme="minorHAnsi" w:cstheme="minorHAnsi"/>
          <w:sz w:val="24"/>
          <w:szCs w:val="24"/>
        </w:rPr>
        <w:t>pn</w:t>
      </w:r>
      <w:proofErr w:type="spellEnd"/>
      <w:r w:rsidRPr="00DB4959">
        <w:rPr>
          <w:rFonts w:asciiTheme="minorHAnsi" w:eastAsia="David Libre" w:hAnsiTheme="minorHAnsi" w:cstheme="minorHAnsi"/>
          <w:sz w:val="24"/>
          <w:szCs w:val="24"/>
          <w:rtl/>
        </w:rPr>
        <w:t xml:space="preserve"> - האלגוריתם מהווה וריאציה של </w:t>
      </w:r>
      <w:r w:rsidRPr="00DB4959">
        <w:rPr>
          <w:rFonts w:asciiTheme="minorHAnsi" w:eastAsia="David Libre" w:hAnsiTheme="minorHAnsi" w:cstheme="minorHAnsi"/>
          <w:sz w:val="24"/>
          <w:szCs w:val="24"/>
        </w:rPr>
        <w:t>PDS</w:t>
      </w:r>
      <w:r w:rsidRPr="00DB4959">
        <w:rPr>
          <w:rFonts w:asciiTheme="minorHAnsi" w:eastAsia="David Libre" w:hAnsiTheme="minorHAnsi" w:cstheme="minorHAnsi"/>
          <w:sz w:val="24"/>
          <w:szCs w:val="24"/>
          <w:rtl/>
        </w:rPr>
        <w:t xml:space="preserve"> שלא מבצעת </w:t>
      </w:r>
      <w:r w:rsidRPr="00DB4959">
        <w:rPr>
          <w:rFonts w:asciiTheme="minorHAnsi" w:eastAsia="David Libre" w:hAnsiTheme="minorHAnsi" w:cstheme="minorHAnsi"/>
          <w:sz w:val="24"/>
          <w:szCs w:val="24"/>
        </w:rPr>
        <w:t>iterative deepening</w:t>
      </w:r>
      <w:r w:rsidRPr="00DB4959">
        <w:rPr>
          <w:rFonts w:asciiTheme="minorHAnsi" w:eastAsia="David Libre" w:hAnsiTheme="minorHAnsi" w:cstheme="minorHAnsi"/>
          <w:sz w:val="24"/>
          <w:szCs w:val="24"/>
          <w:rtl/>
        </w:rPr>
        <w:t xml:space="preserve"> בשורש העץ </w:t>
      </w:r>
      <w:del w:id="233" w:author="Nagar, Omer" w:date="2020-10-24T13:13:00Z">
        <w:r w:rsidRPr="00DB4959" w:rsidDel="000152B3">
          <w:rPr>
            <w:rFonts w:asciiTheme="minorHAnsi" w:eastAsia="David Libre" w:hAnsiTheme="minorHAnsi" w:cstheme="minorHAnsi"/>
            <w:sz w:val="24"/>
            <w:szCs w:val="24"/>
            <w:rtl/>
          </w:rPr>
          <w:delText>ע"י</w:delText>
        </w:r>
      </w:del>
      <w:ins w:id="234" w:author="Nagar, Omer" w:date="2020-10-24T13:13:00Z">
        <w:r w:rsidR="000152B3">
          <w:rPr>
            <w:rFonts w:asciiTheme="minorHAnsi" w:eastAsia="David Libre" w:hAnsiTheme="minorHAnsi" w:cstheme="minorHAnsi"/>
            <w:sz w:val="24"/>
            <w:szCs w:val="24"/>
            <w:rtl/>
          </w:rPr>
          <w:t>על ידי</w:t>
        </w:r>
      </w:ins>
      <w:r w:rsidRPr="00DB4959">
        <w:rPr>
          <w:rFonts w:asciiTheme="minorHAnsi" w:eastAsia="David Libre" w:hAnsiTheme="minorHAnsi" w:cstheme="minorHAnsi"/>
          <w:sz w:val="24"/>
          <w:szCs w:val="24"/>
          <w:rtl/>
        </w:rPr>
        <w:t xml:space="preserve"> הגדרת שני ערכי ה</w:t>
      </w:r>
      <w:r w:rsidRPr="00DB4959">
        <w:rPr>
          <w:rFonts w:asciiTheme="minorHAnsi" w:eastAsia="David Libre" w:hAnsiTheme="minorHAnsi" w:cstheme="minorHAnsi"/>
          <w:sz w:val="24"/>
          <w:szCs w:val="24"/>
        </w:rPr>
        <w:t>threshold</w:t>
      </w:r>
      <w:r w:rsidRPr="00DB4959">
        <w:rPr>
          <w:rFonts w:asciiTheme="minorHAnsi" w:eastAsia="David Libre" w:hAnsiTheme="minorHAnsi" w:cstheme="minorHAnsi"/>
          <w:sz w:val="24"/>
          <w:szCs w:val="24"/>
          <w:rtl/>
        </w:rPr>
        <w:t xml:space="preserve"> לאינסוף. וריאציה זו מוכחת כמחזירה תמיד את ה</w:t>
      </w:r>
      <w:r w:rsidRPr="00DB4959">
        <w:rPr>
          <w:rFonts w:asciiTheme="minorHAnsi" w:eastAsia="David Libre" w:hAnsiTheme="minorHAnsi" w:cstheme="minorHAnsi"/>
          <w:sz w:val="24"/>
          <w:szCs w:val="24"/>
        </w:rPr>
        <w:t>most proofing node</w:t>
      </w:r>
      <w:r w:rsidRPr="00DB4959">
        <w:rPr>
          <w:rFonts w:asciiTheme="minorHAnsi" w:eastAsia="David Libre" w:hAnsiTheme="minorHAnsi" w:cstheme="minorHAnsi"/>
          <w:sz w:val="24"/>
          <w:szCs w:val="24"/>
          <w:rtl/>
        </w:rPr>
        <w:t xml:space="preserve"> בניגוד ל</w:t>
      </w:r>
      <w:r w:rsidRPr="00DB4959">
        <w:rPr>
          <w:rFonts w:asciiTheme="minorHAnsi" w:eastAsia="David Libre" w:hAnsiTheme="minorHAnsi" w:cstheme="minorHAnsi"/>
          <w:sz w:val="24"/>
          <w:szCs w:val="24"/>
        </w:rPr>
        <w:t>PDS</w:t>
      </w:r>
      <w:r w:rsidRPr="00DB4959">
        <w:rPr>
          <w:rFonts w:asciiTheme="minorHAnsi" w:eastAsia="David Libre" w:hAnsiTheme="minorHAnsi" w:cstheme="minorHAnsi"/>
          <w:sz w:val="24"/>
          <w:szCs w:val="24"/>
          <w:rtl/>
        </w:rPr>
        <w:t xml:space="preserve"> ולעיתים מהירה ממנה, אך סובלת מיותר מקרים של בעיית </w:t>
      </w:r>
      <w:r w:rsidRPr="00DB4959">
        <w:rPr>
          <w:rFonts w:asciiTheme="minorHAnsi" w:eastAsia="David Libre" w:hAnsiTheme="minorHAnsi" w:cstheme="minorHAnsi"/>
          <w:sz w:val="24"/>
          <w:szCs w:val="24"/>
        </w:rPr>
        <w:t>Graph-History Interaction</w:t>
      </w:r>
      <w:r w:rsidRPr="00DB4959">
        <w:rPr>
          <w:rFonts w:asciiTheme="minorHAnsi" w:eastAsia="David Libre" w:hAnsiTheme="minorHAnsi" w:cstheme="minorHAnsi"/>
          <w:sz w:val="24"/>
          <w:szCs w:val="24"/>
          <w:rtl/>
        </w:rPr>
        <w:t xml:space="preserve"> - בעיה אותה מזכירים במאמר אך לא שמים עליה דגש.</w:t>
      </w:r>
    </w:p>
    <w:p w14:paraId="7907FCCB" w14:textId="4AAA8FF9" w:rsidR="00EE7386" w:rsidRPr="005E3377" w:rsidRDefault="00EF6F06" w:rsidP="002E07C5">
      <w:pPr>
        <w:spacing w:after="0" w:line="240" w:lineRule="auto"/>
        <w:ind w:firstLine="360"/>
        <w:rPr>
          <w:rFonts w:asciiTheme="minorHAnsi" w:eastAsia="David Libre" w:hAnsiTheme="minorHAnsi" w:cstheme="minorHAnsi"/>
          <w:sz w:val="24"/>
          <w:szCs w:val="24"/>
        </w:rPr>
      </w:pPr>
      <w:r>
        <w:rPr>
          <w:rFonts w:asciiTheme="minorHAnsi" w:eastAsia="David Libre" w:hAnsiTheme="minorHAnsi" w:cstheme="minorHAnsi" w:hint="cs"/>
          <w:sz w:val="24"/>
          <w:szCs w:val="24"/>
          <w:rtl/>
        </w:rPr>
        <w:t xml:space="preserve">החוקרים ביצעו מספר מספר ניסויים המשווים בין האלגוריתמים השונים ממשפחת </w:t>
      </w:r>
      <w:r>
        <w:rPr>
          <w:rFonts w:asciiTheme="minorHAnsi" w:eastAsia="David Libre" w:hAnsiTheme="minorHAnsi" w:cstheme="minorHAnsi" w:hint="cs"/>
          <w:sz w:val="24"/>
          <w:szCs w:val="24"/>
        </w:rPr>
        <w:t>PN</w:t>
      </w:r>
      <w:r>
        <w:rPr>
          <w:rFonts w:asciiTheme="minorHAnsi" w:eastAsia="David Libre" w:hAnsiTheme="minorHAnsi" w:cstheme="minorHAnsi" w:hint="cs"/>
          <w:sz w:val="24"/>
          <w:szCs w:val="24"/>
          <w:rtl/>
        </w:rPr>
        <w:t>, כאשר אלגוריתם</w:t>
      </w:r>
      <m:oMath>
        <m:r>
          <m:rPr>
            <m:sty m:val="p"/>
          </m:rPr>
          <w:rPr>
            <w:rFonts w:ascii="Cambria Math" w:eastAsia="Cambria Math" w:hAnsi="Cambria Math" w:cstheme="minorHAnsi"/>
            <w:sz w:val="24"/>
            <w:szCs w:val="24"/>
          </w:rPr>
          <m:t xml:space="preserve"> </m:t>
        </m:r>
        <m:r>
          <w:rPr>
            <w:rFonts w:ascii="Cambria Math" w:eastAsia="Cambria Math" w:hAnsi="Cambria Math" w:cstheme="minorHAnsi"/>
            <w:sz w:val="24"/>
            <w:szCs w:val="24"/>
          </w:rPr>
          <m:t>αβ</m:t>
        </m:r>
        <m:r>
          <m:rPr>
            <m:sty m:val="p"/>
          </m:rPr>
          <w:rPr>
            <w:rFonts w:ascii="Cambria Math" w:eastAsia="Cambria Math" w:hAnsi="Cambria Math" w:cstheme="minorHAnsi"/>
            <w:sz w:val="24"/>
            <w:szCs w:val="24"/>
          </w:rPr>
          <m:t xml:space="preserve"> </m:t>
        </m:r>
      </m:oMath>
      <w:r>
        <w:rPr>
          <w:rFonts w:asciiTheme="minorHAnsi" w:eastAsia="David Libre" w:hAnsiTheme="minorHAnsi" w:cstheme="minorHAnsi" w:hint="cs"/>
          <w:sz w:val="24"/>
          <w:szCs w:val="24"/>
          <w:rtl/>
        </w:rPr>
        <w:t>משתתף גם הוא לצורך פרופורציית התוצאות בהיותו אלגוריתם מוכר.</w:t>
      </w:r>
      <w:r w:rsidR="00DB4959">
        <w:rPr>
          <w:rFonts w:asciiTheme="minorHAnsi" w:eastAsia="David Libre" w:hAnsiTheme="minorHAnsi" w:cstheme="minorHAnsi" w:hint="cs"/>
          <w:sz w:val="24"/>
          <w:szCs w:val="24"/>
          <w:rtl/>
        </w:rPr>
        <w:t xml:space="preserve"> </w:t>
      </w:r>
      <w:r w:rsidR="00BB777A">
        <w:rPr>
          <w:rFonts w:asciiTheme="minorHAnsi" w:eastAsia="David Libre" w:hAnsiTheme="minorHAnsi" w:cstheme="minorHAnsi" w:hint="cs"/>
          <w:sz w:val="24"/>
          <w:szCs w:val="24"/>
          <w:rtl/>
        </w:rPr>
        <w:t>ראשית בין</w:t>
      </w:r>
      <w:r w:rsidR="00EE7386" w:rsidRPr="005E3377">
        <w:rPr>
          <w:rFonts w:asciiTheme="minorHAnsi" w:eastAsia="David Libre" w:hAnsiTheme="minorHAnsi" w:cstheme="minorHAnsi"/>
          <w:sz w:val="24"/>
          <w:szCs w:val="24"/>
          <w:rtl/>
        </w:rPr>
        <w:t xml:space="preserve"> </w:t>
      </w:r>
      <w:r w:rsidR="00EE7386" w:rsidRPr="005E3377">
        <w:rPr>
          <w:rFonts w:asciiTheme="minorHAnsi" w:eastAsia="David Libre" w:hAnsiTheme="minorHAnsi" w:cstheme="minorHAnsi"/>
          <w:sz w:val="24"/>
          <w:szCs w:val="24"/>
          <w:rtl/>
        </w:rPr>
        <w:lastRenderedPageBreak/>
        <w:t xml:space="preserve">האלגוריתמים </w:t>
      </w:r>
      <m:oMath>
        <m:r>
          <w:rPr>
            <w:rFonts w:ascii="Cambria Math" w:eastAsia="Cambria Math" w:hAnsi="Cambria Math" w:cstheme="minorHAnsi"/>
            <w:sz w:val="24"/>
            <w:szCs w:val="24"/>
          </w:rPr>
          <m:t>αβ</m:t>
        </m:r>
        <m:r>
          <m:rPr>
            <m:sty m:val="p"/>
          </m:rPr>
          <w:rPr>
            <w:rFonts w:ascii="Cambria Math" w:eastAsia="Cambria Math" w:hAnsi="Cambria Math" w:cstheme="minorHAnsi"/>
            <w:sz w:val="24"/>
            <w:szCs w:val="24"/>
          </w:rPr>
          <m:t>,</m:t>
        </m:r>
        <m:r>
          <w:rPr>
            <w:rFonts w:ascii="Cambria Math" w:eastAsia="Cambria Math" w:hAnsi="Cambria Math" w:cstheme="minorHAnsi"/>
            <w:sz w:val="24"/>
            <w:szCs w:val="24"/>
          </w:rPr>
          <m:t>PN</m:t>
        </m:r>
        <m:r>
          <m:rPr>
            <m:sty m:val="p"/>
          </m:rPr>
          <w:rPr>
            <w:rFonts w:ascii="Cambria Math" w:eastAsia="Cambria Math" w:hAnsi="Cambria Math" w:cstheme="minorHAnsi"/>
            <w:sz w:val="24"/>
            <w:szCs w:val="24"/>
          </w:rPr>
          <m:t>,</m:t>
        </m:r>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PN</m:t>
            </m:r>
          </m:e>
          <m:sup>
            <m:r>
              <m:rPr>
                <m:sty m:val="p"/>
              </m:rPr>
              <w:rPr>
                <w:rFonts w:ascii="Cambria Math" w:eastAsia="Cambria Math" w:hAnsi="Cambria Math" w:cstheme="minorHAnsi"/>
                <w:sz w:val="24"/>
                <w:szCs w:val="24"/>
              </w:rPr>
              <m:t>2</m:t>
            </m:r>
          </m:sup>
        </m:sSup>
        <m:r>
          <m:rPr>
            <m:sty m:val="p"/>
          </m:rPr>
          <w:rPr>
            <w:rFonts w:ascii="Cambria Math" w:eastAsia="Cambria Math" w:hAnsi="Cambria Math" w:cstheme="minorHAnsi"/>
            <w:sz w:val="24"/>
            <w:szCs w:val="24"/>
          </w:rPr>
          <m:t>,</m:t>
        </m:r>
        <m:r>
          <w:rPr>
            <w:rFonts w:ascii="Cambria Math" w:eastAsia="Cambria Math" w:hAnsi="Cambria Math" w:cstheme="minorHAnsi"/>
            <w:sz w:val="24"/>
            <w:szCs w:val="24"/>
          </w:rPr>
          <m:t>PDS</m:t>
        </m:r>
      </m:oMath>
      <w:r w:rsidR="00EE7386" w:rsidRPr="005E3377">
        <w:rPr>
          <w:rFonts w:asciiTheme="minorHAnsi" w:eastAsia="David Libre" w:hAnsiTheme="minorHAnsi" w:cstheme="minorHAnsi"/>
          <w:sz w:val="24"/>
          <w:szCs w:val="24"/>
          <w:rtl/>
        </w:rPr>
        <w:t xml:space="preserve"> ומסקנותיה העיקריות הן ש</w:t>
      </w:r>
      <m:oMath>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PN</m:t>
            </m:r>
          </m:e>
          <m:sup>
            <m:r>
              <m:rPr>
                <m:sty m:val="p"/>
              </m:rPr>
              <w:rPr>
                <w:rFonts w:ascii="Cambria Math" w:eastAsia="Cambria Math" w:hAnsi="Cambria Math" w:cstheme="minorHAnsi"/>
                <w:sz w:val="24"/>
                <w:szCs w:val="24"/>
              </w:rPr>
              <m:t>2</m:t>
            </m:r>
          </m:sup>
        </m:sSup>
        <m:r>
          <m:rPr>
            <m:sty m:val="p"/>
          </m:rPr>
          <w:rPr>
            <w:rFonts w:ascii="Cambria Math" w:eastAsia="Cambria Math" w:hAnsi="Cambria Math" w:cstheme="minorHAnsi"/>
            <w:sz w:val="24"/>
            <w:szCs w:val="24"/>
          </w:rPr>
          <m:t>,</m:t>
        </m:r>
        <m:r>
          <w:rPr>
            <w:rFonts w:ascii="Cambria Math" w:eastAsia="Cambria Math" w:hAnsi="Cambria Math" w:cstheme="minorHAnsi"/>
            <w:sz w:val="24"/>
            <w:szCs w:val="24"/>
          </w:rPr>
          <m:t>PDS</m:t>
        </m:r>
      </m:oMath>
      <w:r w:rsidR="002E20E1" w:rsidRPr="005E3377">
        <w:rPr>
          <w:rFonts w:asciiTheme="minorHAnsi" w:eastAsia="David Libre" w:hAnsiTheme="minorHAnsi" w:cstheme="minorHAnsi"/>
          <w:sz w:val="24"/>
          <w:szCs w:val="24"/>
          <w:rtl/>
        </w:rPr>
        <w:t xml:space="preserve"> </w:t>
      </w:r>
      <w:r w:rsidR="00EE7386" w:rsidRPr="005E3377">
        <w:rPr>
          <w:rFonts w:asciiTheme="minorHAnsi" w:eastAsia="David Libre" w:hAnsiTheme="minorHAnsi" w:cstheme="minorHAnsi"/>
          <w:sz w:val="24"/>
          <w:szCs w:val="24"/>
          <w:rtl/>
        </w:rPr>
        <w:t>פותרים משמעותית יותר יותר מצבים</w:t>
      </w:r>
      <w:r w:rsidR="003146AA">
        <w:rPr>
          <w:rFonts w:asciiTheme="minorHAnsi" w:eastAsia="David Libre" w:hAnsiTheme="minorHAnsi" w:cstheme="minorHAnsi" w:hint="cs"/>
          <w:sz w:val="24"/>
          <w:szCs w:val="24"/>
          <w:rtl/>
        </w:rPr>
        <w:t xml:space="preserve"> מהאחרים</w:t>
      </w:r>
      <w:r w:rsidR="00EE7386" w:rsidRPr="005E3377">
        <w:rPr>
          <w:rFonts w:asciiTheme="minorHAnsi" w:eastAsia="David Libre" w:hAnsiTheme="minorHAnsi" w:cstheme="minorHAnsi"/>
          <w:sz w:val="24"/>
          <w:szCs w:val="24"/>
          <w:rtl/>
        </w:rPr>
        <w:t>, ש</w:t>
      </w:r>
      <m:oMath>
        <m:r>
          <m:rPr>
            <m:sty m:val="p"/>
          </m:rPr>
          <w:rPr>
            <w:rFonts w:ascii="Cambria Math" w:eastAsia="Cambria Math" w:hAnsi="Cambria Math" w:cstheme="minorHAnsi"/>
            <w:sz w:val="24"/>
            <w:szCs w:val="24"/>
          </w:rPr>
          <m:t xml:space="preserve"> </m:t>
        </m:r>
        <m:r>
          <w:rPr>
            <w:rFonts w:ascii="Cambria Math" w:eastAsia="Cambria Math" w:hAnsi="Cambria Math" w:cstheme="minorHAnsi"/>
            <w:sz w:val="24"/>
            <w:szCs w:val="24"/>
          </w:rPr>
          <m:t>αβ</m:t>
        </m:r>
      </m:oMath>
      <w:r w:rsidR="00EE7386" w:rsidRPr="005E3377">
        <w:rPr>
          <w:rFonts w:asciiTheme="minorHAnsi" w:eastAsia="David Libre" w:hAnsiTheme="minorHAnsi" w:cstheme="minorHAnsi"/>
          <w:sz w:val="24"/>
          <w:szCs w:val="24"/>
          <w:rtl/>
        </w:rPr>
        <w:t>בונה עצים גדולים משמעותית משאר האלגוריתמים</w:t>
      </w:r>
      <w:r w:rsidR="00B31F08">
        <w:rPr>
          <w:rFonts w:asciiTheme="minorHAnsi" w:eastAsia="David Libre" w:hAnsiTheme="minorHAnsi" w:cstheme="minorHAnsi" w:hint="cs"/>
          <w:sz w:val="24"/>
          <w:szCs w:val="24"/>
          <w:rtl/>
        </w:rPr>
        <w:t xml:space="preserve"> ו</w:t>
      </w:r>
      <w:r w:rsidR="00EE7386" w:rsidRPr="005E3377">
        <w:rPr>
          <w:rFonts w:asciiTheme="minorHAnsi" w:eastAsia="David Libre" w:hAnsiTheme="minorHAnsi" w:cstheme="minorHAnsi"/>
          <w:sz w:val="24"/>
          <w:szCs w:val="24"/>
          <w:rtl/>
        </w:rPr>
        <w:t xml:space="preserve">אחריו בגודל נמצאים </w:t>
      </w:r>
      <m:oMath>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PN</m:t>
            </m:r>
          </m:e>
          <m:sup>
            <m:r>
              <m:rPr>
                <m:sty m:val="p"/>
              </m:rPr>
              <w:rPr>
                <w:rFonts w:ascii="Cambria Math" w:eastAsia="Cambria Math" w:hAnsi="Cambria Math" w:cstheme="minorHAnsi"/>
                <w:sz w:val="24"/>
                <w:szCs w:val="24"/>
              </w:rPr>
              <m:t>2</m:t>
            </m:r>
          </m:sup>
        </m:sSup>
        <m:r>
          <m:rPr>
            <m:sty m:val="p"/>
          </m:rPr>
          <w:rPr>
            <w:rFonts w:ascii="Cambria Math" w:eastAsia="Cambria Math" w:hAnsi="Cambria Math" w:cstheme="minorHAnsi"/>
            <w:sz w:val="24"/>
            <w:szCs w:val="24"/>
          </w:rPr>
          <m:t>,</m:t>
        </m:r>
        <m:r>
          <w:rPr>
            <w:rFonts w:ascii="Cambria Math" w:eastAsia="Cambria Math" w:hAnsi="Cambria Math" w:cstheme="minorHAnsi"/>
            <w:sz w:val="24"/>
            <w:szCs w:val="24"/>
          </w:rPr>
          <m:t>PDS</m:t>
        </m:r>
      </m:oMath>
      <w:r w:rsidR="00EE7386" w:rsidRPr="005E3377">
        <w:rPr>
          <w:rFonts w:asciiTheme="minorHAnsi" w:eastAsia="David Libre" w:hAnsiTheme="minorHAnsi" w:cstheme="minorHAnsi"/>
          <w:sz w:val="24"/>
          <w:szCs w:val="24"/>
          <w:rtl/>
        </w:rPr>
        <w:t xml:space="preserve"> שהעלות של יכולתם לפתור יותר מצבים היא עצים רחבים יותר ועל כן מתאימים לבעיות קשות יותר מאשר </w:t>
      </w:r>
      <w:r w:rsidR="00EE7386" w:rsidRPr="005E3377">
        <w:rPr>
          <w:rFonts w:asciiTheme="minorHAnsi" w:eastAsia="David Libre" w:hAnsiTheme="minorHAnsi" w:cstheme="minorHAnsi"/>
          <w:sz w:val="24"/>
          <w:szCs w:val="24"/>
        </w:rPr>
        <w:t>PN</w:t>
      </w:r>
      <w:r w:rsidR="00EE7386" w:rsidRPr="005E3377">
        <w:rPr>
          <w:rFonts w:asciiTheme="minorHAnsi" w:eastAsia="David Libre" w:hAnsiTheme="minorHAnsi" w:cstheme="minorHAnsi"/>
          <w:sz w:val="24"/>
          <w:szCs w:val="24"/>
          <w:rtl/>
        </w:rPr>
        <w:t>.</w:t>
      </w:r>
      <w:r w:rsidR="002E20E1">
        <w:rPr>
          <w:rFonts w:asciiTheme="minorHAnsi" w:eastAsia="David Libre" w:hAnsiTheme="minorHAnsi" w:cstheme="minorHAnsi" w:hint="cs"/>
          <w:sz w:val="24"/>
          <w:szCs w:val="24"/>
          <w:rtl/>
        </w:rPr>
        <w:t xml:space="preserve"> בהמשך נחקרו לעומק</w:t>
      </w:r>
      <w:r w:rsidR="00EE7386" w:rsidRPr="005E3377">
        <w:rPr>
          <w:rFonts w:asciiTheme="minorHAnsi" w:eastAsia="David Libre" w:hAnsiTheme="minorHAnsi" w:cstheme="minorHAnsi"/>
          <w:sz w:val="24"/>
          <w:szCs w:val="24"/>
          <w:rtl/>
        </w:rPr>
        <w:t xml:space="preserve"> ההבדלים בין </w:t>
      </w:r>
      <m:oMath>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PN</m:t>
            </m:r>
          </m:e>
          <m:sup>
            <m:r>
              <m:rPr>
                <m:sty m:val="p"/>
              </m:rPr>
              <w:rPr>
                <w:rFonts w:ascii="Cambria Math" w:eastAsia="Cambria Math" w:hAnsi="Cambria Math" w:cstheme="minorHAnsi"/>
                <w:sz w:val="24"/>
                <w:szCs w:val="24"/>
              </w:rPr>
              <m:t>2</m:t>
            </m:r>
          </m:sup>
        </m:sSup>
        <m:r>
          <m:rPr>
            <m:sty m:val="p"/>
          </m:rPr>
          <w:rPr>
            <w:rFonts w:ascii="Cambria Math" w:eastAsia="Cambria Math" w:hAnsi="Cambria Math" w:cstheme="minorHAnsi"/>
            <w:sz w:val="24"/>
            <w:szCs w:val="24"/>
          </w:rPr>
          <m:t xml:space="preserve"> </m:t>
        </m:r>
        <m:r>
          <m:rPr>
            <m:sty m:val="p"/>
          </m:rPr>
          <w:rPr>
            <w:rFonts w:ascii="Arial" w:eastAsia="Cambria Math" w:hAnsi="Arial" w:cs="Arial"/>
            <w:sz w:val="24"/>
            <w:szCs w:val="24"/>
          </w:rPr>
          <m:t>ו</m:t>
        </m:r>
        <m:r>
          <m:rPr>
            <m:sty m:val="p"/>
          </m:rPr>
          <w:rPr>
            <w:rFonts w:ascii="Cambria Math" w:eastAsia="Cambria Math" w:hAnsi="Cambria Math" w:cstheme="minorHAnsi"/>
            <w:sz w:val="24"/>
            <w:szCs w:val="24"/>
          </w:rPr>
          <m:t xml:space="preserve"> </m:t>
        </m:r>
        <m:r>
          <w:rPr>
            <w:rFonts w:ascii="Cambria Math" w:eastAsia="Cambria Math" w:hAnsi="Cambria Math" w:cstheme="minorHAnsi"/>
            <w:sz w:val="24"/>
            <w:szCs w:val="24"/>
          </w:rPr>
          <m:t>PDS</m:t>
        </m:r>
      </m:oMath>
      <w:r w:rsidR="00EE7386" w:rsidRPr="005E3377">
        <w:rPr>
          <w:rFonts w:asciiTheme="minorHAnsi" w:eastAsia="David Libre" w:hAnsiTheme="minorHAnsi" w:cstheme="minorHAnsi"/>
          <w:sz w:val="24"/>
          <w:szCs w:val="24"/>
          <w:rtl/>
        </w:rPr>
        <w:t xml:space="preserve">, </w:t>
      </w:r>
      <w:r w:rsidR="002E20E1">
        <w:rPr>
          <w:rFonts w:asciiTheme="minorHAnsi" w:eastAsia="David Libre" w:hAnsiTheme="minorHAnsi" w:cstheme="minorHAnsi" w:hint="cs"/>
          <w:sz w:val="24"/>
          <w:szCs w:val="24"/>
          <w:rtl/>
        </w:rPr>
        <w:t>והושג</w:t>
      </w:r>
      <w:r w:rsidR="00EE7386" w:rsidRPr="005E3377">
        <w:rPr>
          <w:rFonts w:asciiTheme="minorHAnsi" w:eastAsia="David Libre" w:hAnsiTheme="minorHAnsi" w:cstheme="minorHAnsi"/>
          <w:sz w:val="24"/>
          <w:szCs w:val="24"/>
          <w:rtl/>
        </w:rPr>
        <w:t xml:space="preserve"> יתרון מהירות של </w:t>
      </w:r>
      <m:oMath>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PN</m:t>
            </m:r>
          </m:e>
          <m:sup>
            <m:r>
              <m:rPr>
                <m:sty m:val="p"/>
              </m:rPr>
              <w:rPr>
                <w:rFonts w:ascii="Cambria Math" w:eastAsia="Cambria Math" w:hAnsi="Cambria Math" w:cstheme="minorHAnsi"/>
                <w:sz w:val="24"/>
                <w:szCs w:val="24"/>
              </w:rPr>
              <m:t>2</m:t>
            </m:r>
          </m:sup>
        </m:sSup>
      </m:oMath>
      <w:r w:rsidR="002E20E1">
        <w:rPr>
          <w:rFonts w:asciiTheme="minorHAnsi" w:eastAsia="David Libre" w:hAnsiTheme="minorHAnsi" w:cstheme="minorHAnsi" w:hint="cs"/>
          <w:sz w:val="24"/>
          <w:szCs w:val="24"/>
          <w:rtl/>
        </w:rPr>
        <w:t xml:space="preserve"> - </w:t>
      </w:r>
      <w:r w:rsidR="00EE7386" w:rsidRPr="005E3377">
        <w:rPr>
          <w:rFonts w:asciiTheme="minorHAnsi" w:eastAsia="David Libre" w:hAnsiTheme="minorHAnsi" w:cstheme="minorHAnsi"/>
          <w:sz w:val="24"/>
          <w:szCs w:val="24"/>
          <w:rtl/>
        </w:rPr>
        <w:t xml:space="preserve"> </w:t>
      </w:r>
      <w:del w:id="235" w:author="Nagar, Omer" w:date="2020-10-24T13:12:00Z">
        <w:r w:rsidR="00EE7386" w:rsidRPr="005E3377" w:rsidDel="000152B3">
          <w:rPr>
            <w:rFonts w:asciiTheme="minorHAnsi" w:eastAsia="David Libre" w:hAnsiTheme="minorHAnsi" w:cstheme="minorHAnsi"/>
            <w:sz w:val="24"/>
            <w:szCs w:val="24"/>
            <w:rtl/>
          </w:rPr>
          <w:delText>ע"פ</w:delText>
        </w:r>
      </w:del>
      <w:ins w:id="236" w:author="Nagar, Omer" w:date="2020-10-24T13:12:00Z">
        <w:r w:rsidR="000152B3">
          <w:rPr>
            <w:rFonts w:asciiTheme="minorHAnsi" w:eastAsia="David Libre" w:hAnsiTheme="minorHAnsi" w:cstheme="minorHAnsi"/>
            <w:sz w:val="24"/>
            <w:szCs w:val="24"/>
            <w:rtl/>
          </w:rPr>
          <w:t>על פי</w:t>
        </w:r>
      </w:ins>
      <w:r w:rsidR="00EE7386" w:rsidRPr="005E3377">
        <w:rPr>
          <w:rFonts w:asciiTheme="minorHAnsi" w:eastAsia="David Libre" w:hAnsiTheme="minorHAnsi" w:cstheme="minorHAnsi"/>
          <w:sz w:val="24"/>
          <w:szCs w:val="24"/>
          <w:rtl/>
        </w:rPr>
        <w:t xml:space="preserve"> התוצאות על אף ש</w:t>
      </w:r>
      <m:oMath>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PN</m:t>
            </m:r>
          </m:e>
          <m:sup>
            <m:r>
              <m:rPr>
                <m:sty m:val="p"/>
              </m:rPr>
              <w:rPr>
                <w:rFonts w:ascii="Cambria Math" w:eastAsia="Cambria Math" w:hAnsi="Cambria Math" w:cstheme="minorHAnsi"/>
                <w:sz w:val="24"/>
                <w:szCs w:val="24"/>
              </w:rPr>
              <m:t>2</m:t>
            </m:r>
          </m:sup>
        </m:sSup>
      </m:oMath>
      <w:r w:rsidR="00EE7386" w:rsidRPr="005E3377">
        <w:rPr>
          <w:rFonts w:asciiTheme="minorHAnsi" w:eastAsia="David Libre" w:hAnsiTheme="minorHAnsi" w:cstheme="minorHAnsi"/>
          <w:sz w:val="24"/>
          <w:szCs w:val="24"/>
          <w:rtl/>
        </w:rPr>
        <w:t xml:space="preserve"> מפתח פי 2.6 יותר קודקודים, הוא עדיין משיג ביצועים טובים פי 3 מ</w:t>
      </w:r>
      <w:r w:rsidR="00EE7386" w:rsidRPr="005E3377">
        <w:rPr>
          <w:rFonts w:asciiTheme="minorHAnsi" w:eastAsia="David Libre" w:hAnsiTheme="minorHAnsi" w:cstheme="minorHAnsi"/>
          <w:sz w:val="24"/>
          <w:szCs w:val="24"/>
        </w:rPr>
        <w:t>PDS</w:t>
      </w:r>
      <w:r w:rsidR="00EE7386" w:rsidRPr="005E3377">
        <w:rPr>
          <w:rFonts w:asciiTheme="minorHAnsi" w:eastAsia="David Libre" w:hAnsiTheme="minorHAnsi" w:cstheme="minorHAnsi"/>
          <w:sz w:val="24"/>
          <w:szCs w:val="24"/>
          <w:rtl/>
        </w:rPr>
        <w:t xml:space="preserve"> מאחר והשני עובד עם </w:t>
      </w:r>
      <w:r w:rsidR="00EE7386" w:rsidRPr="005E3377">
        <w:rPr>
          <w:rFonts w:asciiTheme="minorHAnsi" w:eastAsia="David Libre" w:hAnsiTheme="minorHAnsi" w:cstheme="minorHAnsi"/>
          <w:sz w:val="24"/>
          <w:szCs w:val="24"/>
        </w:rPr>
        <w:t>delayed evaluation</w:t>
      </w:r>
      <w:r w:rsidR="00EE7386" w:rsidRPr="005E3377">
        <w:rPr>
          <w:rFonts w:asciiTheme="minorHAnsi" w:eastAsia="David Libre" w:hAnsiTheme="minorHAnsi" w:cstheme="minorHAnsi"/>
          <w:sz w:val="24"/>
          <w:szCs w:val="24"/>
          <w:rtl/>
        </w:rPr>
        <w:t>, ונצפה כי לוקח לו פי 7-8 יותר זמן לפתח קודקוד.</w:t>
      </w:r>
      <w:r w:rsidR="00DB4959">
        <w:rPr>
          <w:rFonts w:asciiTheme="minorHAnsi" w:eastAsia="David Libre" w:hAnsiTheme="minorHAnsi" w:cstheme="minorHAnsi" w:hint="cs"/>
          <w:sz w:val="24"/>
          <w:szCs w:val="24"/>
          <w:rtl/>
        </w:rPr>
        <w:t xml:space="preserve"> </w:t>
      </w:r>
      <w:r w:rsidR="00EE7386" w:rsidRPr="005E3377">
        <w:rPr>
          <w:rFonts w:asciiTheme="minorHAnsi" w:eastAsia="David Libre" w:hAnsiTheme="minorHAnsi" w:cstheme="minorHAnsi"/>
          <w:sz w:val="24"/>
          <w:szCs w:val="24"/>
          <w:rtl/>
        </w:rPr>
        <w:t>החוקרים סיכמו כי תחת ביצועים אלו קיימת עדיפות</w:t>
      </w:r>
      <w:r w:rsidR="002E20E1">
        <w:rPr>
          <w:rFonts w:asciiTheme="minorHAnsi" w:eastAsia="David Libre" w:hAnsiTheme="minorHAnsi" w:cstheme="minorHAnsi" w:hint="cs"/>
          <w:sz w:val="24"/>
          <w:szCs w:val="24"/>
          <w:rtl/>
        </w:rPr>
        <w:t xml:space="preserve"> ל</w:t>
      </w:r>
      <m:oMath>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PN</m:t>
            </m:r>
          </m:e>
          <m:sup>
            <m:r>
              <m:rPr>
                <m:sty m:val="p"/>
              </m:rPr>
              <w:rPr>
                <w:rFonts w:ascii="Cambria Math" w:eastAsia="Cambria Math" w:hAnsi="Cambria Math" w:cstheme="minorHAnsi"/>
                <w:sz w:val="24"/>
                <w:szCs w:val="24"/>
              </w:rPr>
              <m:t>2</m:t>
            </m:r>
          </m:sup>
        </m:sSup>
      </m:oMath>
      <w:r w:rsidR="00EE7386" w:rsidRPr="005E3377">
        <w:rPr>
          <w:rFonts w:asciiTheme="minorHAnsi" w:eastAsia="David Libre" w:hAnsiTheme="minorHAnsi" w:cstheme="minorHAnsi"/>
          <w:sz w:val="24"/>
          <w:szCs w:val="24"/>
          <w:rtl/>
        </w:rPr>
        <w:t xml:space="preserve"> בשימוש תחרותי תוך הסתייגות מ</w:t>
      </w:r>
      <w:r w:rsidR="00C0527D" w:rsidRPr="005E3377">
        <w:rPr>
          <w:rFonts w:asciiTheme="minorHAnsi" w:eastAsia="David Libre" w:hAnsiTheme="minorHAnsi" w:cstheme="minorHAnsi" w:hint="cs"/>
          <w:sz w:val="24"/>
          <w:szCs w:val="24"/>
          <w:rtl/>
        </w:rPr>
        <w:t xml:space="preserve">פתרון </w:t>
      </w:r>
      <w:r w:rsidR="00EE7386" w:rsidRPr="005E3377">
        <w:rPr>
          <w:rFonts w:asciiTheme="minorHAnsi" w:eastAsia="David Libre" w:hAnsiTheme="minorHAnsi" w:cstheme="minorHAnsi"/>
          <w:sz w:val="24"/>
          <w:szCs w:val="24"/>
          <w:rtl/>
        </w:rPr>
        <w:t>בעיות קשות מאוד בגלל מגבלות זיכרון שקיימות באלגוריתם.</w:t>
      </w:r>
    </w:p>
    <w:p w14:paraId="7C657533" w14:textId="44F66592" w:rsidR="00EE7386" w:rsidRPr="005E3377" w:rsidRDefault="00DB4959" w:rsidP="002E07C5">
      <w:pPr>
        <w:spacing w:after="0" w:line="240" w:lineRule="auto"/>
        <w:ind w:firstLine="360"/>
        <w:rPr>
          <w:rFonts w:asciiTheme="minorHAnsi" w:eastAsia="David Libre" w:hAnsiTheme="minorHAnsi" w:cstheme="minorHAnsi"/>
          <w:sz w:val="24"/>
          <w:szCs w:val="24"/>
        </w:rPr>
      </w:pPr>
      <w:r>
        <w:rPr>
          <w:rFonts w:asciiTheme="minorHAnsi" w:eastAsia="David Libre" w:hAnsiTheme="minorHAnsi" w:cstheme="minorHAnsi" w:hint="cs"/>
          <w:sz w:val="24"/>
          <w:szCs w:val="24"/>
          <w:rtl/>
        </w:rPr>
        <w:t>בהמשך המאמר מוצג לראשונה</w:t>
      </w:r>
      <w:r w:rsidR="00EE7386" w:rsidRPr="005E3377">
        <w:rPr>
          <w:rFonts w:asciiTheme="minorHAnsi" w:eastAsia="David Libre" w:hAnsiTheme="minorHAnsi" w:cstheme="minorHAnsi"/>
          <w:sz w:val="24"/>
          <w:szCs w:val="24"/>
          <w:rtl/>
        </w:rPr>
        <w:t xml:space="preserve"> אלגוריתם </w:t>
      </w:r>
      <w:r w:rsidR="00EE7386" w:rsidRPr="005E3377">
        <w:rPr>
          <w:rFonts w:asciiTheme="minorHAnsi" w:eastAsia="David Libre" w:hAnsiTheme="minorHAnsi" w:cstheme="minorHAnsi"/>
          <w:sz w:val="24"/>
          <w:szCs w:val="24"/>
        </w:rPr>
        <w:t>PDS-PN</w:t>
      </w:r>
      <w:r w:rsidR="00EE7386" w:rsidRPr="005E3377">
        <w:rPr>
          <w:rFonts w:asciiTheme="minorHAnsi" w:eastAsia="David Libre" w:hAnsiTheme="minorHAnsi" w:cstheme="minorHAnsi"/>
          <w:sz w:val="24"/>
          <w:szCs w:val="24"/>
          <w:rtl/>
        </w:rPr>
        <w:t xml:space="preserve">, הנועד לשלב את היתרונות של </w:t>
      </w:r>
      <w:r w:rsidR="00EE7386" w:rsidRPr="005E3377">
        <w:rPr>
          <w:rFonts w:asciiTheme="minorHAnsi" w:eastAsia="David Libre" w:hAnsiTheme="minorHAnsi" w:cstheme="minorHAnsi"/>
          <w:sz w:val="24"/>
          <w:szCs w:val="24"/>
        </w:rPr>
        <w:t>PN</w:t>
      </w:r>
      <w:r w:rsidR="00EE7386" w:rsidRPr="005E3377">
        <w:rPr>
          <w:rFonts w:asciiTheme="minorHAnsi" w:eastAsia="David Libre" w:hAnsiTheme="minorHAnsi" w:cstheme="minorHAnsi"/>
          <w:sz w:val="24"/>
          <w:szCs w:val="24"/>
          <w:rtl/>
        </w:rPr>
        <w:t xml:space="preserve">2 ו </w:t>
      </w:r>
      <w:r w:rsidR="00EE7386" w:rsidRPr="005E3377">
        <w:rPr>
          <w:rFonts w:asciiTheme="minorHAnsi" w:eastAsia="David Libre" w:hAnsiTheme="minorHAnsi" w:cstheme="minorHAnsi"/>
          <w:sz w:val="24"/>
          <w:szCs w:val="24"/>
        </w:rPr>
        <w:t>PDS</w:t>
      </w:r>
      <w:r w:rsidR="00EE7386" w:rsidRPr="005E3377">
        <w:rPr>
          <w:rFonts w:asciiTheme="minorHAnsi" w:eastAsia="David Libre" w:hAnsiTheme="minorHAnsi" w:cstheme="minorHAnsi"/>
          <w:sz w:val="24"/>
          <w:szCs w:val="24"/>
          <w:rtl/>
        </w:rPr>
        <w:t>. ב</w:t>
      </w:r>
      <w:r>
        <w:rPr>
          <w:rFonts w:asciiTheme="minorHAnsi" w:eastAsia="David Libre" w:hAnsiTheme="minorHAnsi" w:cstheme="minorHAnsi" w:hint="cs"/>
          <w:sz w:val="24"/>
          <w:szCs w:val="24"/>
          <w:rtl/>
        </w:rPr>
        <w:t>שלב</w:t>
      </w:r>
      <w:r w:rsidR="00EE7386" w:rsidRPr="005E3377">
        <w:rPr>
          <w:rFonts w:asciiTheme="minorHAnsi" w:eastAsia="David Libre" w:hAnsiTheme="minorHAnsi" w:cstheme="minorHAnsi"/>
          <w:sz w:val="24"/>
          <w:szCs w:val="24"/>
          <w:rtl/>
        </w:rPr>
        <w:t xml:space="preserve"> הראשון, מתבצע חיפוש </w:t>
      </w:r>
      <w:r w:rsidR="00EE7386" w:rsidRPr="005E3377">
        <w:rPr>
          <w:rFonts w:asciiTheme="minorHAnsi" w:eastAsia="David Libre" w:hAnsiTheme="minorHAnsi" w:cstheme="minorHAnsi"/>
          <w:sz w:val="24"/>
          <w:szCs w:val="24"/>
        </w:rPr>
        <w:t>PDS</w:t>
      </w:r>
      <w:r w:rsidR="00EE7386" w:rsidRPr="005E3377">
        <w:rPr>
          <w:rFonts w:asciiTheme="minorHAnsi" w:eastAsia="David Libre" w:hAnsiTheme="minorHAnsi" w:cstheme="minorHAnsi"/>
          <w:sz w:val="24"/>
          <w:szCs w:val="24"/>
          <w:rtl/>
        </w:rPr>
        <w:t>, כך שברוב הגדול של המקרים הוא מפתח את "הקודקוד המוכיח ביותר" לא רק עבור קודקוד השורש אלא עבור כל קודקוד פנימי. את הקודקודים שכבר פיתחנו נשמור בשתי טבלאות המרה לשימוש חוזר.</w:t>
      </w:r>
      <w:r>
        <w:rPr>
          <w:rFonts w:asciiTheme="minorHAnsi" w:eastAsia="David Libre" w:hAnsiTheme="minorHAnsi" w:cstheme="minorHAnsi" w:hint="cs"/>
          <w:sz w:val="24"/>
          <w:szCs w:val="24"/>
          <w:rtl/>
        </w:rPr>
        <w:t xml:space="preserve"> </w:t>
      </w:r>
      <w:r w:rsidR="00EE7386" w:rsidRPr="005E3377">
        <w:rPr>
          <w:rFonts w:asciiTheme="minorHAnsi" w:eastAsia="David Libre" w:hAnsiTheme="minorHAnsi" w:cstheme="minorHAnsi"/>
          <w:sz w:val="24"/>
          <w:szCs w:val="24"/>
          <w:rtl/>
        </w:rPr>
        <w:t xml:space="preserve">נגדיר קודקוד כ </w:t>
      </w:r>
      <w:r w:rsidR="00EE7386" w:rsidRPr="005E3377">
        <w:rPr>
          <w:rFonts w:asciiTheme="minorHAnsi" w:eastAsia="David Libre" w:hAnsiTheme="minorHAnsi" w:cstheme="minorHAnsi"/>
          <w:sz w:val="24"/>
          <w:szCs w:val="24"/>
        </w:rPr>
        <w:t>proof-like</w:t>
      </w:r>
      <w:r w:rsidR="00EE7386" w:rsidRPr="005E3377">
        <w:rPr>
          <w:rFonts w:asciiTheme="minorHAnsi" w:eastAsia="David Libre" w:hAnsiTheme="minorHAnsi" w:cstheme="minorHAnsi"/>
          <w:sz w:val="24"/>
          <w:szCs w:val="24"/>
          <w:rtl/>
        </w:rPr>
        <w:t xml:space="preserve"> אם סביר יותר שנצליח להוכיח אותו כ</w:t>
      </w:r>
      <w:r w:rsidR="00EE7386" w:rsidRPr="005E3377">
        <w:rPr>
          <w:rFonts w:asciiTheme="minorHAnsi" w:eastAsia="David Libre" w:hAnsiTheme="minorHAnsi" w:cstheme="minorHAnsi"/>
          <w:sz w:val="24"/>
          <w:szCs w:val="24"/>
        </w:rPr>
        <w:t>proof</w:t>
      </w:r>
      <w:r w:rsidR="00EE7386" w:rsidRPr="005E3377">
        <w:rPr>
          <w:rFonts w:asciiTheme="minorHAnsi" w:eastAsia="David Libre" w:hAnsiTheme="minorHAnsi" w:cstheme="minorHAnsi"/>
          <w:sz w:val="24"/>
          <w:szCs w:val="24"/>
          <w:rtl/>
        </w:rPr>
        <w:t xml:space="preserve"> מאשר כ</w:t>
      </w:r>
      <w:r w:rsidR="00EE7386" w:rsidRPr="005E3377">
        <w:rPr>
          <w:rFonts w:asciiTheme="minorHAnsi" w:eastAsia="David Libre" w:hAnsiTheme="minorHAnsi" w:cstheme="minorHAnsi"/>
          <w:sz w:val="24"/>
          <w:szCs w:val="24"/>
        </w:rPr>
        <w:t>disproof</w:t>
      </w:r>
      <w:r w:rsidR="00B845E8" w:rsidRPr="005E3377">
        <w:rPr>
          <w:rFonts w:asciiTheme="minorHAnsi" w:eastAsia="David Libre" w:hAnsiTheme="minorHAnsi" w:cstheme="minorHAnsi" w:hint="cs"/>
          <w:sz w:val="24"/>
          <w:szCs w:val="24"/>
          <w:rtl/>
        </w:rPr>
        <w:t xml:space="preserve"> </w:t>
      </w:r>
      <w:del w:id="237" w:author="Nagar, Omer" w:date="2020-10-24T13:13:00Z">
        <w:r w:rsidDel="000152B3">
          <w:rPr>
            <w:rFonts w:asciiTheme="minorHAnsi" w:eastAsia="David Libre" w:hAnsiTheme="minorHAnsi" w:cstheme="minorHAnsi" w:hint="cs"/>
            <w:sz w:val="24"/>
            <w:szCs w:val="24"/>
            <w:rtl/>
          </w:rPr>
          <w:delText>ע"י</w:delText>
        </w:r>
      </w:del>
      <w:ins w:id="238" w:author="Nagar, Omer" w:date="2020-10-24T13:13:00Z">
        <w:r w:rsidR="000152B3">
          <w:rPr>
            <w:rFonts w:asciiTheme="minorHAnsi" w:eastAsia="David Libre" w:hAnsiTheme="minorHAnsi" w:cstheme="minorHAnsi" w:hint="cs"/>
            <w:sz w:val="24"/>
            <w:szCs w:val="24"/>
            <w:rtl/>
          </w:rPr>
          <w:t>על ידי</w:t>
        </w:r>
      </w:ins>
      <w:r>
        <w:rPr>
          <w:rFonts w:asciiTheme="minorHAnsi" w:eastAsia="David Libre" w:hAnsiTheme="minorHAnsi" w:cstheme="minorHAnsi" w:hint="cs"/>
          <w:sz w:val="24"/>
          <w:szCs w:val="24"/>
          <w:rtl/>
        </w:rPr>
        <w:t xml:space="preserve"> </w:t>
      </w:r>
      <w:r w:rsidR="00EE7386" w:rsidRPr="005E3377">
        <w:rPr>
          <w:rFonts w:asciiTheme="minorHAnsi" w:eastAsia="David Libre" w:hAnsiTheme="minorHAnsi" w:cstheme="minorHAnsi"/>
          <w:sz w:val="24"/>
          <w:szCs w:val="24"/>
          <w:rtl/>
        </w:rPr>
        <w:t>בדיקה מתמטית של מספר תנאים</w:t>
      </w:r>
      <w:r>
        <w:rPr>
          <w:rFonts w:asciiTheme="minorHAnsi" w:eastAsia="David Libre" w:hAnsiTheme="minorHAnsi" w:cstheme="minorHAnsi" w:hint="cs"/>
          <w:sz w:val="24"/>
          <w:szCs w:val="24"/>
          <w:rtl/>
        </w:rPr>
        <w:t>,</w:t>
      </w:r>
      <w:r w:rsidR="00EE7386" w:rsidRPr="005E3377">
        <w:rPr>
          <w:rFonts w:asciiTheme="minorHAnsi" w:eastAsia="David Libre" w:hAnsiTheme="minorHAnsi" w:cstheme="minorHAnsi"/>
          <w:sz w:val="24"/>
          <w:szCs w:val="24"/>
          <w:rtl/>
        </w:rPr>
        <w:t xml:space="preserve"> ובמקרה זה נעלה את ערך הסף שלו בהתאם</w:t>
      </w:r>
      <w:r w:rsidR="004D69A4" w:rsidRPr="005E3377">
        <w:rPr>
          <w:rFonts w:asciiTheme="minorHAnsi" w:eastAsia="David Libre" w:hAnsiTheme="minorHAnsi" w:cstheme="minorHAnsi" w:hint="cs"/>
          <w:sz w:val="24"/>
          <w:szCs w:val="24"/>
          <w:rtl/>
        </w:rPr>
        <w:t xml:space="preserve"> </w:t>
      </w:r>
      <w:r w:rsidR="00EE7386" w:rsidRPr="005E3377">
        <w:rPr>
          <w:rFonts w:asciiTheme="minorHAnsi" w:eastAsia="David Libre" w:hAnsiTheme="minorHAnsi" w:cstheme="minorHAnsi"/>
          <w:sz w:val="24"/>
          <w:szCs w:val="24"/>
          <w:rtl/>
        </w:rPr>
        <w:t xml:space="preserve">(עבור </w:t>
      </w:r>
      <w:r w:rsidR="00EE7386" w:rsidRPr="005E3377">
        <w:rPr>
          <w:rFonts w:asciiTheme="minorHAnsi" w:eastAsia="David Libre" w:hAnsiTheme="minorHAnsi" w:cstheme="minorHAnsi"/>
          <w:sz w:val="24"/>
          <w:szCs w:val="24"/>
        </w:rPr>
        <w:t>dislike-proof</w:t>
      </w:r>
      <w:r w:rsidR="00EE7386" w:rsidRPr="005E3377">
        <w:rPr>
          <w:rFonts w:asciiTheme="minorHAnsi" w:eastAsia="David Libre" w:hAnsiTheme="minorHAnsi" w:cstheme="minorHAnsi"/>
          <w:sz w:val="24"/>
          <w:szCs w:val="24"/>
          <w:rtl/>
        </w:rPr>
        <w:t xml:space="preserve"> הגדלת ערך הסף המתאים לו). קל לראות כי קל יותר להוכיח עבור קודקוד מסוג </w:t>
      </w:r>
      <w:r w:rsidR="00EE7386" w:rsidRPr="005E3377">
        <w:rPr>
          <w:rFonts w:asciiTheme="minorHAnsi" w:eastAsia="David Libre" w:hAnsiTheme="minorHAnsi" w:cstheme="minorHAnsi"/>
          <w:sz w:val="24"/>
          <w:szCs w:val="24"/>
        </w:rPr>
        <w:t>or</w:t>
      </w:r>
      <w:r w:rsidR="00EE7386" w:rsidRPr="005E3377">
        <w:rPr>
          <w:rFonts w:asciiTheme="minorHAnsi" w:eastAsia="David Libre" w:hAnsiTheme="minorHAnsi" w:cstheme="minorHAnsi"/>
          <w:sz w:val="24"/>
          <w:szCs w:val="24"/>
          <w:rtl/>
        </w:rPr>
        <w:t xml:space="preserve"> שהוא </w:t>
      </w:r>
      <w:r w:rsidR="00EE7386" w:rsidRPr="005E3377">
        <w:rPr>
          <w:rFonts w:asciiTheme="minorHAnsi" w:eastAsia="David Libre" w:hAnsiTheme="minorHAnsi" w:cstheme="minorHAnsi"/>
          <w:sz w:val="24"/>
          <w:szCs w:val="24"/>
        </w:rPr>
        <w:t>proof-like</w:t>
      </w:r>
      <w:r w:rsidR="00EE7386" w:rsidRPr="005E3377">
        <w:rPr>
          <w:rFonts w:asciiTheme="minorHAnsi" w:eastAsia="David Libre" w:hAnsiTheme="minorHAnsi" w:cstheme="minorHAnsi"/>
          <w:sz w:val="24"/>
          <w:szCs w:val="24"/>
          <w:rtl/>
        </w:rPr>
        <w:t xml:space="preserve"> וכן להוכיח עבור קודקוד מסוג </w:t>
      </w:r>
      <w:r w:rsidR="00EE7386" w:rsidRPr="005E3377">
        <w:rPr>
          <w:rFonts w:asciiTheme="minorHAnsi" w:eastAsia="David Libre" w:hAnsiTheme="minorHAnsi" w:cstheme="minorHAnsi"/>
          <w:sz w:val="24"/>
          <w:szCs w:val="24"/>
        </w:rPr>
        <w:t>and</w:t>
      </w:r>
      <w:r w:rsidR="00EE7386" w:rsidRPr="005E3377">
        <w:rPr>
          <w:rFonts w:asciiTheme="minorHAnsi" w:eastAsia="David Libre" w:hAnsiTheme="minorHAnsi" w:cstheme="minorHAnsi"/>
          <w:sz w:val="24"/>
          <w:szCs w:val="24"/>
          <w:rtl/>
        </w:rPr>
        <w:t xml:space="preserve"> שהוא </w:t>
      </w:r>
      <w:r w:rsidR="00EE7386" w:rsidRPr="005E3377">
        <w:rPr>
          <w:rFonts w:asciiTheme="minorHAnsi" w:eastAsia="David Libre" w:hAnsiTheme="minorHAnsi" w:cstheme="minorHAnsi"/>
          <w:sz w:val="24"/>
          <w:szCs w:val="24"/>
        </w:rPr>
        <w:t>disproof-like</w:t>
      </w:r>
      <w:r w:rsidR="00EE7386" w:rsidRPr="005E3377">
        <w:rPr>
          <w:rFonts w:asciiTheme="minorHAnsi" w:eastAsia="David Libre" w:hAnsiTheme="minorHAnsi" w:cstheme="minorHAnsi"/>
          <w:sz w:val="24"/>
          <w:szCs w:val="24"/>
          <w:rtl/>
        </w:rPr>
        <w:t>.</w:t>
      </w:r>
    </w:p>
    <w:p w14:paraId="5B4E2461" w14:textId="4C6B3A8E" w:rsidR="00EE7386" w:rsidRPr="005E3377" w:rsidRDefault="00EE7386" w:rsidP="002E07C5">
      <w:pPr>
        <w:spacing w:after="0" w:line="240" w:lineRule="auto"/>
        <w:ind w:firstLine="360"/>
        <w:rPr>
          <w:rFonts w:asciiTheme="minorHAnsi" w:eastAsia="David Libre" w:hAnsiTheme="minorHAnsi" w:cstheme="minorHAnsi"/>
          <w:sz w:val="24"/>
          <w:szCs w:val="24"/>
        </w:rPr>
      </w:pPr>
      <w:r w:rsidRPr="005E3377">
        <w:rPr>
          <w:rFonts w:asciiTheme="minorHAnsi" w:eastAsia="David Libre" w:hAnsiTheme="minorHAnsi" w:cstheme="minorHAnsi"/>
          <w:sz w:val="24"/>
          <w:szCs w:val="24"/>
          <w:rtl/>
        </w:rPr>
        <w:t xml:space="preserve">בשלב השני, מתבצע אלגוריתם </w:t>
      </w:r>
      <w:r w:rsidRPr="005E3377">
        <w:rPr>
          <w:rFonts w:asciiTheme="minorHAnsi" w:eastAsia="David Libre" w:hAnsiTheme="minorHAnsi" w:cstheme="minorHAnsi"/>
          <w:sz w:val="24"/>
          <w:szCs w:val="24"/>
        </w:rPr>
        <w:t>PN</w:t>
      </w:r>
      <w:r w:rsidRPr="005E3377">
        <w:rPr>
          <w:rFonts w:asciiTheme="minorHAnsi" w:eastAsia="David Libre" w:hAnsiTheme="minorHAnsi" w:cstheme="minorHAnsi"/>
          <w:sz w:val="24"/>
          <w:szCs w:val="24"/>
          <w:rtl/>
        </w:rPr>
        <w:t xml:space="preserve"> שממשיך לחקור את העץ כל עוד מגבלת הזיכרון לא מפריעה, וכ</w:t>
      </w:r>
      <w:r w:rsidR="00DB4959">
        <w:rPr>
          <w:rFonts w:asciiTheme="minorHAnsi" w:eastAsia="David Libre" w:hAnsiTheme="minorHAnsi" w:cstheme="minorHAnsi" w:hint="cs"/>
          <w:sz w:val="24"/>
          <w:szCs w:val="24"/>
          <w:rtl/>
        </w:rPr>
        <w:t>ל עוד</w:t>
      </w:r>
      <w:r w:rsidRPr="005E3377">
        <w:rPr>
          <w:rFonts w:asciiTheme="minorHAnsi" w:eastAsia="David Libre" w:hAnsiTheme="minorHAnsi" w:cstheme="minorHAnsi"/>
          <w:sz w:val="24"/>
          <w:szCs w:val="24"/>
          <w:rtl/>
        </w:rPr>
        <w:t xml:space="preserve"> העץ עוד לא הוכח כ</w:t>
      </w:r>
      <w:r w:rsidRPr="005E3377">
        <w:rPr>
          <w:rFonts w:asciiTheme="minorHAnsi" w:eastAsia="David Libre" w:hAnsiTheme="minorHAnsi" w:cstheme="minorHAnsi"/>
          <w:sz w:val="24"/>
          <w:szCs w:val="24"/>
        </w:rPr>
        <w:t>proof</w:t>
      </w:r>
      <w:r w:rsidRPr="005E3377">
        <w:rPr>
          <w:rFonts w:asciiTheme="minorHAnsi" w:eastAsia="David Libre" w:hAnsiTheme="minorHAnsi" w:cstheme="minorHAnsi"/>
          <w:sz w:val="24"/>
          <w:szCs w:val="24"/>
          <w:rtl/>
        </w:rPr>
        <w:t xml:space="preserve"> או </w:t>
      </w:r>
      <w:r w:rsidRPr="005E3377">
        <w:rPr>
          <w:rFonts w:asciiTheme="minorHAnsi" w:eastAsia="David Libre" w:hAnsiTheme="minorHAnsi" w:cstheme="minorHAnsi"/>
          <w:sz w:val="24"/>
          <w:szCs w:val="24"/>
        </w:rPr>
        <w:t>disproof</w:t>
      </w:r>
      <w:r w:rsidRPr="005E3377">
        <w:rPr>
          <w:rFonts w:asciiTheme="minorHAnsi" w:eastAsia="David Libre" w:hAnsiTheme="minorHAnsi" w:cstheme="minorHAnsi"/>
          <w:sz w:val="24"/>
          <w:szCs w:val="24"/>
          <w:rtl/>
        </w:rPr>
        <w:t>. לאחר סיום השלב השני כל תת העצים שנוצרו בשלב זה ימחקו, ורק השורש של תת העץ בשלב זה ישמר בטבלת ההמרה.</w:t>
      </w:r>
      <w:r w:rsidR="00DB4959">
        <w:rPr>
          <w:rFonts w:asciiTheme="minorHAnsi" w:eastAsia="David Libre" w:hAnsiTheme="minorHAnsi" w:cstheme="minorHAnsi" w:hint="cs"/>
          <w:sz w:val="24"/>
          <w:szCs w:val="24"/>
          <w:rtl/>
        </w:rPr>
        <w:t xml:space="preserve"> החוקרים ב</w:t>
      </w:r>
      <w:r w:rsidR="00DB4959" w:rsidRPr="005E3377">
        <w:rPr>
          <w:rFonts w:asciiTheme="minorHAnsi" w:eastAsia="David Libre" w:hAnsiTheme="minorHAnsi" w:cstheme="minorHAnsi"/>
          <w:sz w:val="24"/>
          <w:szCs w:val="24"/>
          <w:rtl/>
        </w:rPr>
        <w:t xml:space="preserve">יצעו </w:t>
      </w:r>
      <w:r w:rsidR="00DB4959" w:rsidRPr="005E3377">
        <w:rPr>
          <w:rFonts w:asciiTheme="minorHAnsi" w:eastAsia="David Libre" w:hAnsiTheme="minorHAnsi" w:cstheme="minorHAnsi"/>
          <w:sz w:val="24"/>
          <w:szCs w:val="24"/>
        </w:rPr>
        <w:t>tuning</w:t>
      </w:r>
      <w:r w:rsidR="00DB4959" w:rsidRPr="005E3377">
        <w:rPr>
          <w:rFonts w:asciiTheme="minorHAnsi" w:eastAsia="David Libre" w:hAnsiTheme="minorHAnsi" w:cstheme="minorHAnsi"/>
          <w:sz w:val="24"/>
          <w:szCs w:val="24"/>
          <w:rtl/>
        </w:rPr>
        <w:t xml:space="preserve"> לפרמטרים </w:t>
      </w:r>
      <w:r w:rsidR="00DB4959" w:rsidRPr="005E3377">
        <w:rPr>
          <w:rFonts w:asciiTheme="minorHAnsi" w:eastAsia="David Libre" w:hAnsiTheme="minorHAnsi" w:cstheme="minorHAnsi"/>
          <w:sz w:val="24"/>
          <w:szCs w:val="24"/>
        </w:rPr>
        <w:t>a</w:t>
      </w:r>
      <w:r w:rsidR="00DB4959" w:rsidRPr="005E3377">
        <w:rPr>
          <w:rFonts w:asciiTheme="minorHAnsi" w:eastAsia="David Libre" w:hAnsiTheme="minorHAnsi" w:cstheme="minorHAnsi"/>
          <w:sz w:val="24"/>
          <w:szCs w:val="24"/>
          <w:rtl/>
        </w:rPr>
        <w:t xml:space="preserve"> ו</w:t>
      </w:r>
      <w:r w:rsidR="00DB4959" w:rsidRPr="005E3377">
        <w:rPr>
          <w:rFonts w:asciiTheme="minorHAnsi" w:eastAsia="David Libre" w:hAnsiTheme="minorHAnsi" w:cstheme="minorHAnsi"/>
          <w:sz w:val="24"/>
          <w:szCs w:val="24"/>
        </w:rPr>
        <w:t>b</w:t>
      </w:r>
      <w:r w:rsidR="00DB4959" w:rsidRPr="005E3377">
        <w:rPr>
          <w:rFonts w:asciiTheme="minorHAnsi" w:eastAsia="David Libre" w:hAnsiTheme="minorHAnsi" w:cstheme="minorHAnsi"/>
          <w:sz w:val="24"/>
          <w:szCs w:val="24"/>
          <w:rtl/>
        </w:rPr>
        <w:t xml:space="preserve"> שמקבל </w:t>
      </w:r>
      <w:r w:rsidR="00DB4959" w:rsidRPr="005E3377">
        <w:rPr>
          <w:rFonts w:asciiTheme="minorHAnsi" w:eastAsia="David Libre" w:hAnsiTheme="minorHAnsi" w:cstheme="minorHAnsi"/>
          <w:sz w:val="24"/>
          <w:szCs w:val="24"/>
        </w:rPr>
        <w:t>PDS-PN</w:t>
      </w:r>
      <w:r w:rsidR="00DB4959" w:rsidRPr="005E3377">
        <w:rPr>
          <w:rFonts w:asciiTheme="minorHAnsi" w:eastAsia="David Libre" w:hAnsiTheme="minorHAnsi" w:cstheme="minorHAnsi"/>
          <w:sz w:val="24"/>
          <w:szCs w:val="24"/>
          <w:rtl/>
        </w:rPr>
        <w:t>.</w:t>
      </w:r>
      <w:r w:rsidR="00DB4959" w:rsidRPr="005E3377">
        <w:rPr>
          <w:rFonts w:asciiTheme="minorHAnsi" w:eastAsia="David Libre" w:hAnsiTheme="minorHAnsi" w:cstheme="minorHAnsi" w:hint="cs"/>
          <w:sz w:val="24"/>
          <w:szCs w:val="24"/>
          <w:rtl/>
        </w:rPr>
        <w:t xml:space="preserve"> </w:t>
      </w:r>
      <w:r w:rsidR="00DB4959" w:rsidRPr="005E3377">
        <w:rPr>
          <w:rFonts w:asciiTheme="minorHAnsi" w:eastAsia="David Libre" w:hAnsiTheme="minorHAnsi" w:cstheme="minorHAnsi"/>
          <w:sz w:val="24"/>
          <w:szCs w:val="24"/>
          <w:rtl/>
        </w:rPr>
        <w:t xml:space="preserve">מסקנת החוקרים היא שעבור כל ערך של </w:t>
      </w:r>
      <w:r w:rsidR="00DB4959" w:rsidRPr="005E3377">
        <w:rPr>
          <w:rFonts w:asciiTheme="minorHAnsi" w:eastAsia="David Libre" w:hAnsiTheme="minorHAnsi" w:cstheme="minorHAnsi"/>
          <w:sz w:val="24"/>
          <w:szCs w:val="24"/>
        </w:rPr>
        <w:t>a</w:t>
      </w:r>
      <w:r w:rsidR="00DB4959" w:rsidRPr="005E3377">
        <w:rPr>
          <w:rFonts w:asciiTheme="minorHAnsi" w:eastAsia="David Libre" w:hAnsiTheme="minorHAnsi" w:cstheme="minorHAnsi"/>
          <w:sz w:val="24"/>
          <w:szCs w:val="24"/>
          <w:rtl/>
        </w:rPr>
        <w:t>, מספר המצבים שהאלגוריתם פתר גדל ככל ש</w:t>
      </w:r>
      <w:r w:rsidR="00DB4959" w:rsidRPr="005E3377">
        <w:rPr>
          <w:rFonts w:asciiTheme="minorHAnsi" w:eastAsia="David Libre" w:hAnsiTheme="minorHAnsi" w:cstheme="minorHAnsi"/>
          <w:sz w:val="24"/>
          <w:szCs w:val="24"/>
        </w:rPr>
        <w:t>b</w:t>
      </w:r>
      <w:r w:rsidR="00DB4959" w:rsidRPr="005E3377">
        <w:rPr>
          <w:rFonts w:asciiTheme="minorHAnsi" w:eastAsia="David Libre" w:hAnsiTheme="minorHAnsi" w:cstheme="minorHAnsi"/>
          <w:sz w:val="24"/>
          <w:szCs w:val="24"/>
          <w:rtl/>
        </w:rPr>
        <w:t xml:space="preserve"> גדל – עד ערך מסוים</w:t>
      </w:r>
      <w:r w:rsidR="00C76E4A">
        <w:rPr>
          <w:rFonts w:asciiTheme="minorHAnsi" w:eastAsia="David Libre" w:hAnsiTheme="minorHAnsi" w:cstheme="minorHAnsi" w:hint="cs"/>
          <w:sz w:val="24"/>
          <w:szCs w:val="24"/>
          <w:rtl/>
        </w:rPr>
        <w:t>,</w:t>
      </w:r>
      <w:r w:rsidR="004A5760">
        <w:rPr>
          <w:rFonts w:asciiTheme="minorHAnsi" w:eastAsia="David Libre" w:hAnsiTheme="minorHAnsi" w:cstheme="minorHAnsi" w:hint="cs"/>
          <w:sz w:val="24"/>
          <w:szCs w:val="24"/>
          <w:rtl/>
        </w:rPr>
        <w:t xml:space="preserve"> ו</w:t>
      </w:r>
      <w:r w:rsidR="00DB4959" w:rsidRPr="005E3377">
        <w:rPr>
          <w:rFonts w:asciiTheme="minorHAnsi" w:eastAsia="David Libre" w:hAnsiTheme="minorHAnsi" w:cstheme="minorHAnsi"/>
          <w:sz w:val="24"/>
          <w:szCs w:val="24"/>
          <w:rtl/>
        </w:rPr>
        <w:t>ציינו את ערכי הפרמטרים עבורם התקבל מספר המצבים הפתורים המקסימלי.</w:t>
      </w:r>
    </w:p>
    <w:p w14:paraId="57F45A2D" w14:textId="701D998E" w:rsidR="00EE7386" w:rsidRPr="005E3377" w:rsidRDefault="00DB4959" w:rsidP="002E07C5">
      <w:pPr>
        <w:spacing w:after="0" w:line="240" w:lineRule="auto"/>
        <w:ind w:firstLine="360"/>
        <w:rPr>
          <w:rFonts w:asciiTheme="minorHAnsi" w:eastAsia="David Libre" w:hAnsiTheme="minorHAnsi" w:cstheme="minorHAnsi"/>
          <w:sz w:val="24"/>
          <w:szCs w:val="24"/>
        </w:rPr>
      </w:pPr>
      <w:r>
        <w:rPr>
          <w:rFonts w:asciiTheme="minorHAnsi" w:eastAsia="David Libre" w:hAnsiTheme="minorHAnsi" w:cstheme="minorHAnsi" w:hint="cs"/>
          <w:sz w:val="24"/>
          <w:szCs w:val="24"/>
          <w:rtl/>
        </w:rPr>
        <w:t>החוקרים</w:t>
      </w:r>
      <w:r w:rsidR="004A5760">
        <w:rPr>
          <w:rFonts w:asciiTheme="minorHAnsi" w:eastAsia="David Libre" w:hAnsiTheme="minorHAnsi" w:cstheme="minorHAnsi" w:hint="cs"/>
          <w:sz w:val="24"/>
          <w:szCs w:val="24"/>
          <w:rtl/>
        </w:rPr>
        <w:t xml:space="preserve"> ביצעו מספר השוואות</w:t>
      </w:r>
      <w:r>
        <w:rPr>
          <w:rFonts w:asciiTheme="minorHAnsi" w:eastAsia="David Libre" w:hAnsiTheme="minorHAnsi" w:cstheme="minorHAnsi" w:hint="cs"/>
          <w:sz w:val="24"/>
          <w:szCs w:val="24"/>
          <w:rtl/>
        </w:rPr>
        <w:t xml:space="preserve"> בין </w:t>
      </w:r>
      <w:r w:rsidR="00EE7386" w:rsidRPr="005E3377">
        <w:rPr>
          <w:rFonts w:asciiTheme="minorHAnsi" w:eastAsia="David Libre" w:hAnsiTheme="minorHAnsi" w:cstheme="minorHAnsi"/>
          <w:sz w:val="24"/>
          <w:szCs w:val="24"/>
          <w:rtl/>
        </w:rPr>
        <w:t xml:space="preserve">אלגוריתם </w:t>
      </w:r>
      <m:oMath>
        <m:r>
          <w:rPr>
            <w:rFonts w:ascii="Cambria Math" w:eastAsia="Cambria Math" w:hAnsi="Cambria Math" w:cstheme="minorHAnsi"/>
            <w:sz w:val="24"/>
            <w:szCs w:val="24"/>
          </w:rPr>
          <m:t>PDS</m:t>
        </m:r>
        <m:r>
          <m:rPr>
            <m:sty m:val="p"/>
          </m:rPr>
          <w:rPr>
            <w:rFonts w:ascii="Cambria Math" w:eastAsia="Cambria Math" w:hAnsi="Cambria Math" w:cstheme="minorHAnsi"/>
            <w:sz w:val="24"/>
            <w:szCs w:val="24"/>
          </w:rPr>
          <m:t>-</m:t>
        </m:r>
        <m:r>
          <w:rPr>
            <w:rFonts w:ascii="Cambria Math" w:eastAsia="Cambria Math" w:hAnsi="Cambria Math" w:cstheme="minorHAnsi"/>
            <w:sz w:val="24"/>
            <w:szCs w:val="24"/>
          </w:rPr>
          <m:t>PN</m:t>
        </m:r>
      </m:oMath>
      <w:r w:rsidR="00EE7386" w:rsidRPr="005E3377">
        <w:rPr>
          <w:rFonts w:asciiTheme="minorHAnsi" w:eastAsia="David Libre" w:hAnsiTheme="minorHAnsi" w:cstheme="minorHAnsi"/>
          <w:sz w:val="24"/>
          <w:szCs w:val="24"/>
          <w:rtl/>
        </w:rPr>
        <w:t xml:space="preserve"> לאלגוריתמים </w:t>
      </w:r>
      <m:oMath>
        <m:r>
          <w:rPr>
            <w:rFonts w:ascii="Cambria Math" w:eastAsia="Cambria Math" w:hAnsi="Cambria Math" w:cstheme="minorHAnsi"/>
            <w:sz w:val="24"/>
            <w:szCs w:val="24"/>
          </w:rPr>
          <m:t>αβ</m:t>
        </m:r>
        <m:r>
          <m:rPr>
            <m:sty m:val="p"/>
          </m:rPr>
          <w:rPr>
            <w:rFonts w:ascii="Cambria Math" w:eastAsia="Cambria Math" w:hAnsi="Cambria Math" w:cstheme="minorHAnsi"/>
            <w:sz w:val="24"/>
            <w:szCs w:val="24"/>
          </w:rPr>
          <m:t>,</m:t>
        </m:r>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PN</m:t>
            </m:r>
          </m:e>
          <m:sup>
            <m:r>
              <m:rPr>
                <m:sty m:val="p"/>
              </m:rPr>
              <w:rPr>
                <w:rFonts w:ascii="Cambria Math" w:eastAsia="Cambria Math" w:hAnsi="Cambria Math" w:cstheme="minorHAnsi"/>
                <w:sz w:val="24"/>
                <w:szCs w:val="24"/>
              </w:rPr>
              <m:t>2</m:t>
            </m:r>
          </m:sup>
        </m:sSup>
        <m:r>
          <m:rPr>
            <m:sty m:val="p"/>
          </m:rPr>
          <w:rPr>
            <w:rFonts w:ascii="Cambria Math" w:eastAsia="Cambria Math" w:hAnsi="Cambria Math" w:cstheme="minorHAnsi"/>
            <w:sz w:val="24"/>
            <w:szCs w:val="24"/>
          </w:rPr>
          <m:t>,</m:t>
        </m:r>
        <m:r>
          <w:rPr>
            <w:rFonts w:ascii="Cambria Math" w:eastAsia="Cambria Math" w:hAnsi="Cambria Math" w:cstheme="minorHAnsi"/>
            <w:sz w:val="24"/>
            <w:szCs w:val="24"/>
          </w:rPr>
          <m:t>PDS</m:t>
        </m:r>
      </m:oMath>
      <w:r w:rsidR="00EE7386" w:rsidRPr="005E3377">
        <w:rPr>
          <w:rFonts w:asciiTheme="minorHAnsi" w:eastAsia="David Libre" w:hAnsiTheme="minorHAnsi" w:cstheme="minorHAnsi"/>
          <w:sz w:val="24"/>
          <w:szCs w:val="24"/>
          <w:rtl/>
        </w:rPr>
        <w:t xml:space="preserve"> על בסיס מספר ה</w:t>
      </w:r>
      <w:r w:rsidR="00EE7386" w:rsidRPr="005E3377">
        <w:rPr>
          <w:rFonts w:asciiTheme="minorHAnsi" w:eastAsia="David Libre" w:hAnsiTheme="minorHAnsi" w:cstheme="minorHAnsi"/>
          <w:sz w:val="24"/>
          <w:szCs w:val="24"/>
        </w:rPr>
        <w:t>endpoint positions</w:t>
      </w:r>
      <w:r w:rsidR="00EE7386" w:rsidRPr="005E3377">
        <w:rPr>
          <w:rFonts w:asciiTheme="minorHAnsi" w:eastAsia="David Libre" w:hAnsiTheme="minorHAnsi" w:cstheme="minorHAnsi"/>
          <w:sz w:val="24"/>
          <w:szCs w:val="24"/>
          <w:rtl/>
        </w:rPr>
        <w:t xml:space="preserve"> שכל אלגוריתם פותר, מספר הקודקודים הכללי שעליו לפתח וזמן שימוש ב</w:t>
      </w:r>
      <w:r w:rsidR="004A5760">
        <w:rPr>
          <w:rFonts w:asciiTheme="minorHAnsi" w:eastAsia="David Libre" w:hAnsiTheme="minorHAnsi" w:cstheme="minorHAnsi"/>
          <w:sz w:val="24"/>
          <w:szCs w:val="24"/>
        </w:rPr>
        <w:t>.</w:t>
      </w:r>
      <w:r w:rsidR="00EE7386" w:rsidRPr="005E3377">
        <w:rPr>
          <w:rFonts w:asciiTheme="minorHAnsi" w:eastAsia="David Libre" w:hAnsiTheme="minorHAnsi" w:cstheme="minorHAnsi"/>
          <w:sz w:val="24"/>
          <w:szCs w:val="24"/>
        </w:rPr>
        <w:t>CPU</w:t>
      </w:r>
      <w:r>
        <w:rPr>
          <w:rFonts w:asciiTheme="minorHAnsi" w:eastAsia="David Libre" w:hAnsiTheme="minorHAnsi" w:cstheme="minorHAnsi" w:hint="cs"/>
          <w:sz w:val="24"/>
          <w:szCs w:val="24"/>
          <w:rtl/>
        </w:rPr>
        <w:t xml:space="preserve"> </w:t>
      </w:r>
      <w:r w:rsidR="004A5760">
        <w:rPr>
          <w:rFonts w:asciiTheme="minorHAnsi" w:eastAsia="David Libre" w:hAnsiTheme="minorHAnsi" w:cstheme="minorHAnsi" w:hint="cs"/>
          <w:sz w:val="24"/>
          <w:szCs w:val="24"/>
          <w:rtl/>
        </w:rPr>
        <w:t xml:space="preserve">כאשר </w:t>
      </w:r>
      <w:r w:rsidR="00EE7386" w:rsidRPr="005E3377">
        <w:rPr>
          <w:rFonts w:asciiTheme="minorHAnsi" w:eastAsia="David Libre" w:hAnsiTheme="minorHAnsi" w:cstheme="minorHAnsi"/>
          <w:sz w:val="24"/>
          <w:szCs w:val="24"/>
          <w:rtl/>
        </w:rPr>
        <w:t>נבדקו האלגוריתמים על אותו הסט של מצבים ו</w:t>
      </w:r>
      <w:r w:rsidR="004A5760">
        <w:rPr>
          <w:rFonts w:asciiTheme="minorHAnsi" w:eastAsia="David Libre" w:hAnsiTheme="minorHAnsi" w:cstheme="minorHAnsi" w:hint="cs"/>
          <w:sz w:val="24"/>
          <w:szCs w:val="24"/>
          <w:rtl/>
        </w:rPr>
        <w:t xml:space="preserve">נמדד </w:t>
      </w:r>
      <w:r w:rsidR="00EE7386" w:rsidRPr="005E3377">
        <w:rPr>
          <w:rFonts w:asciiTheme="minorHAnsi" w:eastAsia="David Libre" w:hAnsiTheme="minorHAnsi" w:cstheme="minorHAnsi"/>
          <w:sz w:val="24"/>
          <w:szCs w:val="24"/>
          <w:rtl/>
        </w:rPr>
        <w:t>אחוז המצבים שכל אלגוריתם פתר</w:t>
      </w:r>
      <w:r w:rsidR="004A5760">
        <w:rPr>
          <w:rFonts w:asciiTheme="minorHAnsi" w:eastAsia="David Libre" w:hAnsiTheme="minorHAnsi" w:cstheme="minorHAnsi" w:hint="cs"/>
          <w:sz w:val="24"/>
          <w:szCs w:val="24"/>
          <w:rtl/>
        </w:rPr>
        <w:t>,</w:t>
      </w:r>
      <w:r w:rsidR="00EE7386" w:rsidRPr="005E3377">
        <w:rPr>
          <w:rFonts w:asciiTheme="minorHAnsi" w:eastAsia="David Libre" w:hAnsiTheme="minorHAnsi" w:cstheme="minorHAnsi"/>
          <w:sz w:val="24"/>
          <w:szCs w:val="24"/>
          <w:rtl/>
        </w:rPr>
        <w:t xml:space="preserve"> נמצא כי </w:t>
      </w:r>
      <m:oMath>
        <m:r>
          <w:rPr>
            <w:rFonts w:ascii="Cambria Math" w:eastAsia="Cambria Math" w:hAnsi="Cambria Math" w:cstheme="minorHAnsi"/>
            <w:sz w:val="24"/>
            <w:szCs w:val="24"/>
          </w:rPr>
          <m:t>αβ</m:t>
        </m:r>
      </m:oMath>
      <w:r w:rsidR="00EE7386" w:rsidRPr="005E3377">
        <w:rPr>
          <w:rFonts w:asciiTheme="minorHAnsi" w:eastAsia="David Libre" w:hAnsiTheme="minorHAnsi" w:cstheme="minorHAnsi"/>
          <w:sz w:val="24"/>
          <w:szCs w:val="24"/>
          <w:rtl/>
        </w:rPr>
        <w:t xml:space="preserve"> לא פיתח שום מצב שאף אלגוריתם אחר לא פיתח, ומציג תוצאות טובות פחות בכ18 אחוז מהאלגוריתמים האחרים</w:t>
      </w:r>
      <w:r w:rsidR="004A5760">
        <w:rPr>
          <w:rFonts w:asciiTheme="minorHAnsi" w:eastAsia="David Libre" w:hAnsiTheme="minorHAnsi" w:cstheme="minorHAnsi" w:hint="cs"/>
          <w:sz w:val="24"/>
          <w:szCs w:val="24"/>
          <w:rtl/>
        </w:rPr>
        <w:t>,</w:t>
      </w:r>
      <w:r w:rsidR="00EE7386" w:rsidRPr="005E3377">
        <w:rPr>
          <w:rFonts w:asciiTheme="minorHAnsi" w:eastAsia="David Libre" w:hAnsiTheme="minorHAnsi" w:cstheme="minorHAnsi"/>
          <w:sz w:val="24"/>
          <w:szCs w:val="24"/>
          <w:rtl/>
        </w:rPr>
        <w:t xml:space="preserve"> מפתח משמעותית יותר קודקודים </w:t>
      </w:r>
      <w:r w:rsidR="002E20E1">
        <w:rPr>
          <w:rFonts w:asciiTheme="minorHAnsi" w:eastAsia="David Libre" w:hAnsiTheme="minorHAnsi" w:cstheme="minorHAnsi" w:hint="cs"/>
          <w:sz w:val="24"/>
          <w:szCs w:val="24"/>
          <w:rtl/>
        </w:rPr>
        <w:t>לאורך ה</w:t>
      </w:r>
      <w:r w:rsidR="00EE7386" w:rsidRPr="005E3377">
        <w:rPr>
          <w:rFonts w:asciiTheme="minorHAnsi" w:eastAsia="David Libre" w:hAnsiTheme="minorHAnsi" w:cstheme="minorHAnsi"/>
          <w:sz w:val="24"/>
          <w:szCs w:val="24"/>
          <w:rtl/>
        </w:rPr>
        <w:t>חיפוש</w:t>
      </w:r>
      <w:r w:rsidR="004A5760">
        <w:rPr>
          <w:rFonts w:asciiTheme="minorHAnsi" w:eastAsia="David Libre" w:hAnsiTheme="minorHAnsi" w:cstheme="minorHAnsi" w:hint="cs"/>
          <w:sz w:val="24"/>
          <w:szCs w:val="24"/>
          <w:rtl/>
        </w:rPr>
        <w:t xml:space="preserve"> </w:t>
      </w:r>
      <w:r w:rsidR="004A5760" w:rsidRPr="005E3377">
        <w:rPr>
          <w:rFonts w:asciiTheme="minorHAnsi" w:eastAsia="David Libre" w:hAnsiTheme="minorHAnsi" w:cstheme="minorHAnsi"/>
          <w:sz w:val="24"/>
          <w:szCs w:val="24"/>
          <w:rtl/>
        </w:rPr>
        <w:t xml:space="preserve">ודורש גם משמעותית יותר זמן עיבוד. </w:t>
      </w:r>
      <w:r w:rsidR="00EE7386" w:rsidRPr="005E3377">
        <w:rPr>
          <w:rFonts w:asciiTheme="minorHAnsi" w:eastAsia="David Libre" w:hAnsiTheme="minorHAnsi" w:cstheme="minorHAnsi"/>
          <w:sz w:val="24"/>
          <w:szCs w:val="24"/>
          <w:rtl/>
        </w:rPr>
        <w:t>בהשוואה בה נלקחים בחשבון רק מצבים שכל האלגוריתמים הצליחו לפתור</w:t>
      </w:r>
      <w:r w:rsidR="004A5760">
        <w:rPr>
          <w:rFonts w:asciiTheme="minorHAnsi" w:eastAsia="David Libre" w:hAnsiTheme="minorHAnsi" w:cstheme="minorHAnsi" w:hint="cs"/>
          <w:sz w:val="24"/>
          <w:szCs w:val="24"/>
          <w:rtl/>
        </w:rPr>
        <w:t xml:space="preserve"> - </w:t>
      </w:r>
      <w:r w:rsidR="00EE7386" w:rsidRPr="005E3377">
        <w:rPr>
          <w:rFonts w:asciiTheme="minorHAnsi" w:eastAsia="David Libre" w:hAnsiTheme="minorHAnsi" w:cstheme="minorHAnsi"/>
          <w:sz w:val="24"/>
          <w:szCs w:val="24"/>
          <w:rtl/>
        </w:rPr>
        <w:t xml:space="preserve"> </w:t>
      </w:r>
      <w:r w:rsidR="00EE7386" w:rsidRPr="005E3377">
        <w:rPr>
          <w:rFonts w:asciiTheme="minorHAnsi" w:eastAsia="David Libre" w:hAnsiTheme="minorHAnsi" w:cstheme="minorHAnsi"/>
          <w:sz w:val="24"/>
          <w:szCs w:val="24"/>
        </w:rPr>
        <w:t>PDS</w:t>
      </w:r>
      <w:r w:rsidR="00EE7386" w:rsidRPr="005E3377">
        <w:rPr>
          <w:rFonts w:asciiTheme="minorHAnsi" w:eastAsia="David Libre" w:hAnsiTheme="minorHAnsi" w:cstheme="minorHAnsi"/>
          <w:sz w:val="24"/>
          <w:szCs w:val="24"/>
          <w:rtl/>
        </w:rPr>
        <w:t xml:space="preserve"> מפתח באופן ניכר פחות קודקודים מכולם בדרך לפתרון. באופן כללי ניתן לראות כי </w:t>
      </w:r>
      <w:r w:rsidR="00EE7386" w:rsidRPr="005E3377">
        <w:rPr>
          <w:rFonts w:asciiTheme="minorHAnsi" w:eastAsia="David Libre" w:hAnsiTheme="minorHAnsi" w:cstheme="minorHAnsi"/>
          <w:sz w:val="24"/>
          <w:szCs w:val="24"/>
        </w:rPr>
        <w:t>PDS-PN</w:t>
      </w:r>
      <w:r w:rsidR="00EE7386" w:rsidRPr="005E3377">
        <w:rPr>
          <w:rFonts w:asciiTheme="minorHAnsi" w:eastAsia="David Libre" w:hAnsiTheme="minorHAnsi" w:cstheme="minorHAnsi"/>
          <w:sz w:val="24"/>
          <w:szCs w:val="24"/>
          <w:rtl/>
        </w:rPr>
        <w:t xml:space="preserve"> משיג תוצאות טובות מ</w:t>
      </w:r>
      <m:oMath>
        <m:r>
          <m:rPr>
            <m:sty m:val="p"/>
          </m:rPr>
          <w:rPr>
            <w:rFonts w:ascii="Cambria Math" w:eastAsia="Cambria Math" w:hAnsi="Cambria Math" w:cstheme="minorHAnsi"/>
            <w:sz w:val="24"/>
            <w:szCs w:val="24"/>
          </w:rPr>
          <m:t xml:space="preserve"> </m:t>
        </m:r>
        <m:r>
          <w:rPr>
            <w:rFonts w:ascii="Cambria Math" w:eastAsia="Cambria Math" w:hAnsi="Cambria Math" w:cstheme="minorHAnsi"/>
            <w:sz w:val="24"/>
            <w:szCs w:val="24"/>
          </w:rPr>
          <m:t>αβ</m:t>
        </m:r>
      </m:oMath>
      <w:r w:rsidR="00EE7386" w:rsidRPr="005E3377">
        <w:rPr>
          <w:rFonts w:asciiTheme="minorHAnsi" w:eastAsia="David Libre" w:hAnsiTheme="minorHAnsi" w:cstheme="minorHAnsi"/>
          <w:sz w:val="24"/>
          <w:szCs w:val="24"/>
          <w:rtl/>
        </w:rPr>
        <w:t xml:space="preserve">, וכי מספר המצבים שהוא פותר קרוב לאלו שמשיגים </w:t>
      </w:r>
      <m:oMath>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PN</m:t>
            </m:r>
          </m:e>
          <m:sup>
            <m:r>
              <m:rPr>
                <m:sty m:val="p"/>
              </m:rPr>
              <w:rPr>
                <w:rFonts w:ascii="Cambria Math" w:eastAsia="Cambria Math" w:hAnsi="Cambria Math" w:cstheme="minorHAnsi"/>
                <w:sz w:val="24"/>
                <w:szCs w:val="24"/>
              </w:rPr>
              <m:t>2</m:t>
            </m:r>
          </m:sup>
        </m:sSup>
        <m:r>
          <m:rPr>
            <m:sty m:val="p"/>
          </m:rPr>
          <w:rPr>
            <w:rFonts w:ascii="Cambria Math" w:eastAsia="Cambria Math" w:hAnsi="Cambria Math" w:cstheme="minorHAnsi"/>
            <w:sz w:val="24"/>
            <w:szCs w:val="24"/>
          </w:rPr>
          <m:t>,</m:t>
        </m:r>
        <m:r>
          <w:rPr>
            <w:rFonts w:ascii="Cambria Math" w:eastAsia="Cambria Math" w:hAnsi="Cambria Math" w:cstheme="minorHAnsi"/>
            <w:sz w:val="24"/>
            <w:szCs w:val="24"/>
          </w:rPr>
          <m:t>PDS</m:t>
        </m:r>
      </m:oMath>
      <w:r w:rsidR="00EE7386" w:rsidRPr="005E3377">
        <w:rPr>
          <w:rFonts w:asciiTheme="minorHAnsi" w:eastAsia="David Libre" w:hAnsiTheme="minorHAnsi" w:cstheme="minorHAnsi"/>
          <w:sz w:val="24"/>
          <w:szCs w:val="24"/>
        </w:rPr>
        <w:t>.</w:t>
      </w:r>
    </w:p>
    <w:p w14:paraId="56696D74" w14:textId="5714448E" w:rsidR="00EE7386" w:rsidRPr="00A14AA6" w:rsidRDefault="004A5760" w:rsidP="002E07C5">
      <w:pPr>
        <w:spacing w:after="0" w:line="240" w:lineRule="auto"/>
        <w:ind w:firstLine="360"/>
        <w:rPr>
          <w:rFonts w:asciiTheme="minorHAnsi" w:eastAsia="David Libre" w:hAnsiTheme="minorHAnsi" w:cstheme="minorHAnsi"/>
          <w:sz w:val="24"/>
          <w:szCs w:val="24"/>
        </w:rPr>
      </w:pPr>
      <w:r>
        <w:rPr>
          <w:rFonts w:asciiTheme="minorHAnsi" w:eastAsia="David Libre" w:hAnsiTheme="minorHAnsi" w:cstheme="minorHAnsi" w:hint="cs"/>
          <w:sz w:val="24"/>
          <w:szCs w:val="24"/>
          <w:rtl/>
        </w:rPr>
        <w:t xml:space="preserve">כאשר החוקרים </w:t>
      </w:r>
      <w:r w:rsidR="00EE7386" w:rsidRPr="005E3377">
        <w:rPr>
          <w:rFonts w:asciiTheme="minorHAnsi" w:eastAsia="David Libre" w:hAnsiTheme="minorHAnsi" w:cstheme="minorHAnsi"/>
          <w:sz w:val="24"/>
          <w:szCs w:val="24"/>
          <w:rtl/>
        </w:rPr>
        <w:t>הקטינו את מספר הקודקודים המקסימלי אותו האלגוריתמים מרחיבים במטרה לבדוק האם מגבלת הזיכרון אכן פוגעת ביעילות האלגוריתמים</w:t>
      </w:r>
      <w:r w:rsidR="002E20E1">
        <w:rPr>
          <w:rFonts w:asciiTheme="minorHAnsi" w:eastAsia="David Libre" w:hAnsiTheme="minorHAnsi" w:cstheme="minorHAnsi" w:hint="cs"/>
          <w:sz w:val="24"/>
          <w:szCs w:val="24"/>
          <w:rtl/>
        </w:rPr>
        <w:t xml:space="preserve"> -</w:t>
      </w:r>
      <w:r w:rsidR="00EE7386" w:rsidRPr="005E3377">
        <w:rPr>
          <w:rFonts w:asciiTheme="minorHAnsi" w:eastAsia="David Libre" w:hAnsiTheme="minorHAnsi" w:cstheme="minorHAnsi"/>
          <w:sz w:val="24"/>
          <w:szCs w:val="24"/>
          <w:rtl/>
        </w:rPr>
        <w:t xml:space="preserve"> </w:t>
      </w:r>
      <w:r w:rsidR="00EE7386" w:rsidRPr="005E3377">
        <w:rPr>
          <w:rFonts w:asciiTheme="minorHAnsi" w:eastAsia="David Libre" w:hAnsiTheme="minorHAnsi" w:cstheme="minorHAnsi"/>
          <w:sz w:val="24"/>
          <w:szCs w:val="24"/>
        </w:rPr>
        <w:t>PDS-PN</w:t>
      </w:r>
      <w:r>
        <w:rPr>
          <w:rFonts w:asciiTheme="minorHAnsi" w:eastAsia="David Libre" w:hAnsiTheme="minorHAnsi" w:cstheme="minorHAnsi" w:hint="cs"/>
          <w:sz w:val="24"/>
          <w:szCs w:val="24"/>
          <w:rtl/>
        </w:rPr>
        <w:t xml:space="preserve"> פותר יותר מצבים מ</w:t>
      </w:r>
      <m:oMath>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PN</m:t>
            </m:r>
          </m:e>
          <m:sup>
            <m:r>
              <m:rPr>
                <m:sty m:val="p"/>
              </m:rPr>
              <w:rPr>
                <w:rFonts w:ascii="Cambria Math" w:eastAsia="Cambria Math" w:hAnsi="Cambria Math" w:cstheme="minorHAnsi"/>
                <w:sz w:val="24"/>
                <w:szCs w:val="24"/>
              </w:rPr>
              <m:t>2</m:t>
            </m:r>
          </m:sup>
        </m:sSup>
      </m:oMath>
      <w:r w:rsidR="00CE4810" w:rsidRPr="005E3377">
        <w:rPr>
          <w:rFonts w:asciiTheme="minorHAnsi" w:eastAsia="David Libre" w:hAnsiTheme="minorHAnsi" w:cstheme="minorHAnsi" w:hint="cs"/>
          <w:sz w:val="24"/>
          <w:szCs w:val="24"/>
          <w:rtl/>
        </w:rPr>
        <w:t xml:space="preserve"> </w:t>
      </w:r>
      <w:r w:rsidR="00EE7386" w:rsidRPr="005E3377">
        <w:rPr>
          <w:rFonts w:asciiTheme="minorHAnsi" w:eastAsia="David Libre" w:hAnsiTheme="minorHAnsi" w:cstheme="minorHAnsi"/>
          <w:sz w:val="24"/>
          <w:szCs w:val="24"/>
        </w:rPr>
        <w:t xml:space="preserve"> </w:t>
      </w:r>
      <w:r w:rsidR="00EE7386" w:rsidRPr="005E3377">
        <w:rPr>
          <w:rFonts w:asciiTheme="minorHAnsi" w:eastAsia="David Libre" w:hAnsiTheme="minorHAnsi" w:cstheme="minorHAnsi"/>
          <w:sz w:val="24"/>
          <w:szCs w:val="24"/>
          <w:rtl/>
        </w:rPr>
        <w:t>אך לצורך כך פיתח יותר קודקודים וצרך יותר זיכרון.</w:t>
      </w:r>
      <w:r>
        <w:rPr>
          <w:rFonts w:asciiTheme="minorHAnsi" w:eastAsia="David Libre" w:hAnsiTheme="minorHAnsi" w:cstheme="minorHAnsi" w:hint="cs"/>
          <w:sz w:val="24"/>
          <w:szCs w:val="24"/>
          <w:rtl/>
        </w:rPr>
        <w:t xml:space="preserve"> הניסויים מראים כי </w:t>
      </w:r>
      <m:oMath>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PN</m:t>
            </m:r>
          </m:e>
          <m:sup>
            <m:r>
              <m:rPr>
                <m:sty m:val="p"/>
              </m:rPr>
              <w:rPr>
                <w:rFonts w:ascii="Cambria Math" w:eastAsia="Cambria Math" w:hAnsi="Cambria Math" w:cstheme="minorHAnsi"/>
                <w:sz w:val="24"/>
                <w:szCs w:val="24"/>
              </w:rPr>
              <m:t>2</m:t>
            </m:r>
          </m:sup>
        </m:sSup>
      </m:oMath>
      <w:r w:rsidR="00EE7386" w:rsidRPr="005E3377">
        <w:rPr>
          <w:rFonts w:asciiTheme="minorHAnsi" w:eastAsia="David Libre" w:hAnsiTheme="minorHAnsi" w:cstheme="minorHAnsi"/>
          <w:sz w:val="24"/>
          <w:szCs w:val="24"/>
          <w:rtl/>
        </w:rPr>
        <w:t xml:space="preserve"> מפתח פי 2.6 יותר קודקודים מ</w:t>
      </w:r>
      <w:r w:rsidR="00EE7386" w:rsidRPr="005E3377">
        <w:rPr>
          <w:rFonts w:asciiTheme="minorHAnsi" w:eastAsia="David Libre" w:hAnsiTheme="minorHAnsi" w:cstheme="minorHAnsi"/>
          <w:sz w:val="24"/>
          <w:szCs w:val="24"/>
        </w:rPr>
        <w:t>PDS</w:t>
      </w:r>
      <w:r w:rsidR="00EE7386" w:rsidRPr="005E3377">
        <w:rPr>
          <w:rFonts w:asciiTheme="minorHAnsi" w:eastAsia="David Libre" w:hAnsiTheme="minorHAnsi" w:cstheme="minorHAnsi"/>
          <w:sz w:val="24"/>
          <w:szCs w:val="24"/>
          <w:rtl/>
        </w:rPr>
        <w:t xml:space="preserve"> מאחר ועבור בעיות קשות הוא מפתח תתי עצים גדולים, ועדיין </w:t>
      </w:r>
      <m:oMath>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PN</m:t>
            </m:r>
          </m:e>
          <m:sup>
            <m:r>
              <m:rPr>
                <m:sty m:val="p"/>
              </m:rPr>
              <w:rPr>
                <w:rFonts w:ascii="Cambria Math" w:eastAsia="Cambria Math" w:hAnsi="Cambria Math" w:cstheme="minorHAnsi"/>
                <w:sz w:val="24"/>
                <w:szCs w:val="24"/>
              </w:rPr>
              <m:t>2</m:t>
            </m:r>
          </m:sup>
        </m:sSup>
      </m:oMath>
      <w:r w:rsidR="00EE7386" w:rsidRPr="005E3377">
        <w:rPr>
          <w:rFonts w:asciiTheme="minorHAnsi" w:eastAsia="David Libre" w:hAnsiTheme="minorHAnsi" w:cstheme="minorHAnsi"/>
          <w:sz w:val="24"/>
          <w:szCs w:val="24"/>
          <w:rtl/>
        </w:rPr>
        <w:t xml:space="preserve"> מהיר ממנו פי 4 מבחינת ביצועי מעבד. </w:t>
      </w:r>
      <w:r w:rsidR="00EE7386" w:rsidRPr="005E3377">
        <w:rPr>
          <w:rFonts w:asciiTheme="minorHAnsi" w:eastAsia="David Libre" w:hAnsiTheme="minorHAnsi" w:cstheme="minorHAnsi"/>
          <w:sz w:val="24"/>
          <w:szCs w:val="24"/>
        </w:rPr>
        <w:t>PDS-PN</w:t>
      </w:r>
      <w:r w:rsidR="00EE7386" w:rsidRPr="005E3377">
        <w:rPr>
          <w:rFonts w:asciiTheme="minorHAnsi" w:eastAsia="David Libre" w:hAnsiTheme="minorHAnsi" w:cstheme="minorHAnsi"/>
          <w:sz w:val="24"/>
          <w:szCs w:val="24"/>
          <w:rtl/>
        </w:rPr>
        <w:t xml:space="preserve"> מפתח פי 3.7 קודקודים מ</w:t>
      </w:r>
      <w:r w:rsidR="00EE7386" w:rsidRPr="005E3377">
        <w:rPr>
          <w:rFonts w:asciiTheme="minorHAnsi" w:eastAsia="David Libre" w:hAnsiTheme="minorHAnsi" w:cstheme="minorHAnsi"/>
          <w:sz w:val="24"/>
          <w:szCs w:val="24"/>
        </w:rPr>
        <w:t>PDS</w:t>
      </w:r>
      <w:r w:rsidR="00EE7386" w:rsidRPr="005E3377">
        <w:rPr>
          <w:rFonts w:asciiTheme="minorHAnsi" w:eastAsia="David Libre" w:hAnsiTheme="minorHAnsi" w:cstheme="minorHAnsi"/>
          <w:sz w:val="24"/>
          <w:szCs w:val="24"/>
          <w:rtl/>
        </w:rPr>
        <w:t xml:space="preserve"> ועדיין מהיר פי 3 מ</w:t>
      </w:r>
      <w:r w:rsidR="00EE7386" w:rsidRPr="005E3377">
        <w:rPr>
          <w:rFonts w:asciiTheme="minorHAnsi" w:eastAsia="David Libre" w:hAnsiTheme="minorHAnsi" w:cstheme="minorHAnsi"/>
          <w:sz w:val="24"/>
          <w:szCs w:val="24"/>
        </w:rPr>
        <w:t>PDS</w:t>
      </w:r>
      <w:r w:rsidR="00EE7386" w:rsidRPr="005E3377">
        <w:rPr>
          <w:rFonts w:asciiTheme="minorHAnsi" w:eastAsia="David Libre" w:hAnsiTheme="minorHAnsi" w:cstheme="minorHAnsi"/>
          <w:sz w:val="24"/>
          <w:szCs w:val="24"/>
          <w:rtl/>
        </w:rPr>
        <w:t xml:space="preserve"> מבחינת ביצועי מעבד. ב</w:t>
      </w:r>
      <w:del w:id="239" w:author="Nagar, Omer" w:date="2020-10-24T13:14:00Z">
        <w:r w:rsidR="00EE7386" w:rsidRPr="005E3377" w:rsidDel="000152B3">
          <w:rPr>
            <w:rFonts w:asciiTheme="minorHAnsi" w:eastAsia="David Libre" w:hAnsiTheme="minorHAnsi" w:cstheme="minorHAnsi"/>
            <w:sz w:val="24"/>
            <w:szCs w:val="24"/>
            <w:rtl/>
          </w:rPr>
          <w:delText>סה"כ</w:delText>
        </w:r>
      </w:del>
      <w:ins w:id="240" w:author="Nagar, Omer" w:date="2020-10-24T13:14:00Z">
        <w:r w:rsidR="000152B3">
          <w:rPr>
            <w:rFonts w:asciiTheme="minorHAnsi" w:eastAsia="David Libre" w:hAnsiTheme="minorHAnsi" w:cstheme="minorHAnsi"/>
            <w:sz w:val="24"/>
            <w:szCs w:val="24"/>
            <w:rtl/>
          </w:rPr>
          <w:t>סך הכל</w:t>
        </w:r>
      </w:ins>
      <w:r w:rsidR="00EE7386" w:rsidRPr="005E3377">
        <w:rPr>
          <w:rFonts w:asciiTheme="minorHAnsi" w:eastAsia="David Libre" w:hAnsiTheme="minorHAnsi" w:cstheme="minorHAnsi"/>
          <w:sz w:val="24"/>
          <w:szCs w:val="24"/>
          <w:rtl/>
        </w:rPr>
        <w:t xml:space="preserve"> </w:t>
      </w:r>
      <m:oMath>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PN</m:t>
            </m:r>
          </m:e>
          <m:sup>
            <m:r>
              <m:rPr>
                <m:sty m:val="p"/>
              </m:rPr>
              <w:rPr>
                <w:rFonts w:ascii="Cambria Math" w:eastAsia="Cambria Math" w:hAnsi="Cambria Math" w:cstheme="minorHAnsi"/>
                <w:sz w:val="24"/>
                <w:szCs w:val="24"/>
              </w:rPr>
              <m:t>2</m:t>
            </m:r>
          </m:sup>
        </m:sSup>
      </m:oMath>
      <w:r w:rsidR="00EE7386" w:rsidRPr="005E3377">
        <w:rPr>
          <w:rFonts w:asciiTheme="minorHAnsi" w:eastAsia="David Libre" w:hAnsiTheme="minorHAnsi" w:cstheme="minorHAnsi"/>
          <w:sz w:val="24"/>
          <w:szCs w:val="24"/>
          <w:rtl/>
        </w:rPr>
        <w:t xml:space="preserve"> משיג תוצאות טובות יותר מ </w:t>
      </w:r>
      <w:r w:rsidR="00EE7386" w:rsidRPr="005E3377">
        <w:rPr>
          <w:rFonts w:asciiTheme="minorHAnsi" w:eastAsia="David Libre" w:hAnsiTheme="minorHAnsi" w:cstheme="minorHAnsi"/>
          <w:sz w:val="24"/>
          <w:szCs w:val="24"/>
        </w:rPr>
        <w:t>PDS-PN</w:t>
      </w:r>
      <w:r w:rsidR="00802763">
        <w:rPr>
          <w:rFonts w:asciiTheme="minorHAnsi" w:eastAsia="David Libre" w:hAnsiTheme="minorHAnsi" w:cstheme="minorHAnsi" w:hint="cs"/>
          <w:sz w:val="24"/>
          <w:szCs w:val="24"/>
          <w:rtl/>
        </w:rPr>
        <w:t xml:space="preserve"> </w:t>
      </w:r>
      <w:r w:rsidR="00EE7386" w:rsidRPr="005E3377">
        <w:rPr>
          <w:rFonts w:asciiTheme="minorHAnsi" w:eastAsia="David Libre" w:hAnsiTheme="minorHAnsi" w:cstheme="minorHAnsi"/>
          <w:sz w:val="24"/>
          <w:szCs w:val="24"/>
          <w:rtl/>
        </w:rPr>
        <w:t>ו</w:t>
      </w:r>
      <w:r w:rsidR="00EE7386" w:rsidRPr="005E3377">
        <w:rPr>
          <w:rFonts w:asciiTheme="minorHAnsi" w:eastAsia="David Libre" w:hAnsiTheme="minorHAnsi" w:cstheme="minorHAnsi"/>
          <w:sz w:val="24"/>
          <w:szCs w:val="24"/>
        </w:rPr>
        <w:t>PDS-PN</w:t>
      </w:r>
      <w:r w:rsidR="00EE7386" w:rsidRPr="005E3377">
        <w:rPr>
          <w:rFonts w:asciiTheme="minorHAnsi" w:eastAsia="David Libre" w:hAnsiTheme="minorHAnsi" w:cstheme="minorHAnsi"/>
          <w:sz w:val="24"/>
          <w:szCs w:val="24"/>
          <w:rtl/>
        </w:rPr>
        <w:t xml:space="preserve"> יעיל יותר מ</w:t>
      </w:r>
      <w:r w:rsidR="00EE7386" w:rsidRPr="005E3377">
        <w:rPr>
          <w:rFonts w:asciiTheme="minorHAnsi" w:eastAsia="David Libre" w:hAnsiTheme="minorHAnsi" w:cstheme="minorHAnsi"/>
          <w:sz w:val="24"/>
          <w:szCs w:val="24"/>
        </w:rPr>
        <w:t>PDS</w:t>
      </w:r>
      <w:r w:rsidR="00EE7386" w:rsidRPr="005E3377">
        <w:rPr>
          <w:rFonts w:asciiTheme="minorHAnsi" w:eastAsia="David Libre" w:hAnsiTheme="minorHAnsi" w:cstheme="minorHAnsi"/>
          <w:sz w:val="24"/>
          <w:szCs w:val="24"/>
          <w:rtl/>
        </w:rPr>
        <w:t>.</w:t>
      </w:r>
      <w:r>
        <w:rPr>
          <w:rFonts w:asciiTheme="minorHAnsi" w:eastAsia="David Libre" w:hAnsiTheme="minorHAnsi" w:cstheme="minorHAnsi" w:hint="cs"/>
          <w:sz w:val="24"/>
          <w:szCs w:val="24"/>
          <w:rtl/>
        </w:rPr>
        <w:t xml:space="preserve"> בהשוואה שביצעו החוקרים</w:t>
      </w:r>
      <w:r w:rsidR="00EE7386" w:rsidRPr="005E3377">
        <w:rPr>
          <w:rFonts w:asciiTheme="minorHAnsi" w:eastAsia="David Libre" w:hAnsiTheme="minorHAnsi" w:cstheme="minorHAnsi"/>
          <w:sz w:val="24"/>
          <w:szCs w:val="24"/>
          <w:rtl/>
        </w:rPr>
        <w:t xml:space="preserve"> בין </w:t>
      </w:r>
      <w:r w:rsidR="00EE7386" w:rsidRPr="005E3377">
        <w:rPr>
          <w:rFonts w:asciiTheme="minorHAnsi" w:eastAsia="David Libre" w:hAnsiTheme="minorHAnsi" w:cstheme="minorHAnsi"/>
          <w:sz w:val="24"/>
          <w:szCs w:val="24"/>
        </w:rPr>
        <w:t>PDS-PN</w:t>
      </w:r>
      <w:r w:rsidR="00EE7386" w:rsidRPr="005E3377">
        <w:rPr>
          <w:rFonts w:asciiTheme="minorHAnsi" w:eastAsia="David Libre" w:hAnsiTheme="minorHAnsi" w:cstheme="minorHAnsi"/>
          <w:sz w:val="24"/>
          <w:szCs w:val="24"/>
          <w:rtl/>
        </w:rPr>
        <w:t xml:space="preserve"> ל</w:t>
      </w:r>
      <m:oMath>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PN</m:t>
            </m:r>
          </m:e>
          <m:sup>
            <m:r>
              <m:rPr>
                <m:sty m:val="p"/>
              </m:rPr>
              <w:rPr>
                <w:rFonts w:ascii="Cambria Math" w:eastAsia="Cambria Math" w:hAnsi="Cambria Math" w:cstheme="minorHAnsi"/>
                <w:sz w:val="24"/>
                <w:szCs w:val="24"/>
              </w:rPr>
              <m:t>2</m:t>
            </m:r>
          </m:sup>
        </m:sSup>
      </m:oMath>
      <w:r w:rsidR="00EE7386" w:rsidRPr="005E3377">
        <w:rPr>
          <w:rFonts w:asciiTheme="minorHAnsi" w:eastAsia="David Libre" w:hAnsiTheme="minorHAnsi" w:cstheme="minorHAnsi"/>
          <w:sz w:val="24"/>
          <w:szCs w:val="24"/>
          <w:rtl/>
        </w:rPr>
        <w:t xml:space="preserve"> עבור בעיות קשות, כלומר עצים בעלי עומק גדול יותר</w:t>
      </w:r>
      <w:r w:rsidR="002E20E1">
        <w:rPr>
          <w:rFonts w:asciiTheme="minorHAnsi" w:eastAsia="David Libre" w:hAnsiTheme="minorHAnsi" w:cstheme="minorHAnsi" w:hint="cs"/>
          <w:sz w:val="24"/>
          <w:szCs w:val="24"/>
          <w:rtl/>
        </w:rPr>
        <w:t>,</w:t>
      </w:r>
      <w:r w:rsidR="00EE7386" w:rsidRPr="005E3377">
        <w:rPr>
          <w:rFonts w:asciiTheme="minorHAnsi" w:eastAsia="David Libre" w:hAnsiTheme="minorHAnsi" w:cstheme="minorHAnsi"/>
          <w:sz w:val="24"/>
          <w:szCs w:val="24"/>
          <w:rtl/>
        </w:rPr>
        <w:t xml:space="preserve"> </w:t>
      </w:r>
      <m:oMath>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PN</m:t>
            </m:r>
          </m:e>
          <m:sup>
            <m:r>
              <m:rPr>
                <m:sty m:val="p"/>
              </m:rPr>
              <w:rPr>
                <w:rFonts w:ascii="Cambria Math" w:eastAsia="Cambria Math" w:hAnsi="Cambria Math" w:cstheme="minorHAnsi"/>
                <w:sz w:val="24"/>
                <w:szCs w:val="24"/>
              </w:rPr>
              <m:t>2</m:t>
            </m:r>
          </m:sup>
        </m:sSup>
      </m:oMath>
      <w:r w:rsidR="00EE7386" w:rsidRPr="005E3377">
        <w:rPr>
          <w:rFonts w:asciiTheme="minorHAnsi" w:eastAsia="David Libre" w:hAnsiTheme="minorHAnsi" w:cstheme="minorHAnsi"/>
          <w:sz w:val="24"/>
          <w:szCs w:val="24"/>
          <w:rtl/>
        </w:rPr>
        <w:t xml:space="preserve"> פותר </w:t>
      </w:r>
      <w:r>
        <w:rPr>
          <w:rFonts w:asciiTheme="minorHAnsi" w:eastAsia="David Libre" w:hAnsiTheme="minorHAnsi" w:cstheme="minorHAnsi" w:hint="cs"/>
          <w:sz w:val="24"/>
          <w:szCs w:val="24"/>
          <w:rtl/>
        </w:rPr>
        <w:t>פחות מצבים מ</w:t>
      </w:r>
      <w:r w:rsidR="00EE7386" w:rsidRPr="005E3377">
        <w:rPr>
          <w:rFonts w:asciiTheme="minorHAnsi" w:eastAsia="David Libre" w:hAnsiTheme="minorHAnsi" w:cstheme="minorHAnsi"/>
          <w:sz w:val="24"/>
          <w:szCs w:val="24"/>
        </w:rPr>
        <w:t>PDS-PN</w:t>
      </w:r>
      <w:r w:rsidR="00EE7386" w:rsidRPr="005E3377">
        <w:rPr>
          <w:rFonts w:asciiTheme="minorHAnsi" w:eastAsia="David Libre" w:hAnsiTheme="minorHAnsi" w:cstheme="minorHAnsi"/>
          <w:sz w:val="24"/>
          <w:szCs w:val="24"/>
          <w:rtl/>
        </w:rPr>
        <w:t xml:space="preserve"> </w:t>
      </w:r>
      <w:r>
        <w:rPr>
          <w:rFonts w:asciiTheme="minorHAnsi" w:eastAsia="David Libre" w:hAnsiTheme="minorHAnsi" w:cstheme="minorHAnsi" w:hint="cs"/>
          <w:sz w:val="24"/>
          <w:szCs w:val="24"/>
          <w:rtl/>
        </w:rPr>
        <w:t>ומסקנת החוקרים היא ש</w:t>
      </w:r>
      <w:r w:rsidR="00EE7386" w:rsidRPr="005E3377">
        <w:rPr>
          <w:rFonts w:asciiTheme="minorHAnsi" w:eastAsia="David Libre" w:hAnsiTheme="minorHAnsi" w:cstheme="minorHAnsi"/>
          <w:sz w:val="24"/>
          <w:szCs w:val="24"/>
          <w:rtl/>
        </w:rPr>
        <w:t>הפער נובע מגודל זיכרון העבודה ש</w:t>
      </w:r>
      <m:oMath>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PN</m:t>
            </m:r>
          </m:e>
          <m:sup>
            <m:r>
              <m:rPr>
                <m:sty m:val="p"/>
              </m:rPr>
              <w:rPr>
                <w:rFonts w:ascii="Cambria Math" w:eastAsia="Cambria Math" w:hAnsi="Cambria Math" w:cstheme="minorHAnsi"/>
                <w:sz w:val="24"/>
                <w:szCs w:val="24"/>
              </w:rPr>
              <m:t>2</m:t>
            </m:r>
          </m:sup>
        </m:sSup>
      </m:oMath>
      <w:r w:rsidR="00EE7386" w:rsidRPr="005E3377">
        <w:rPr>
          <w:rFonts w:asciiTheme="minorHAnsi" w:eastAsia="David Libre" w:hAnsiTheme="minorHAnsi" w:cstheme="minorHAnsi"/>
          <w:sz w:val="24"/>
          <w:szCs w:val="24"/>
          <w:rtl/>
        </w:rPr>
        <w:t xml:space="preserve"> דורש. תחת תוצאות אלו המלצתם היא כי </w:t>
      </w:r>
      <w:r w:rsidR="00EE7386" w:rsidRPr="005E3377">
        <w:rPr>
          <w:rFonts w:asciiTheme="minorHAnsi" w:eastAsia="David Libre" w:hAnsiTheme="minorHAnsi" w:cstheme="minorHAnsi"/>
          <w:sz w:val="24"/>
          <w:szCs w:val="24"/>
        </w:rPr>
        <w:t>PDS-PN</w:t>
      </w:r>
      <w:r w:rsidR="00EE7386" w:rsidRPr="005E3377">
        <w:rPr>
          <w:rFonts w:asciiTheme="minorHAnsi" w:eastAsia="David Libre" w:hAnsiTheme="minorHAnsi" w:cstheme="minorHAnsi"/>
          <w:sz w:val="24"/>
          <w:szCs w:val="24"/>
          <w:rtl/>
        </w:rPr>
        <w:t xml:space="preserve"> יעיל יותר במצבים סופיים בבעיות קשות.</w:t>
      </w:r>
      <w:r w:rsidR="00A14AA6">
        <w:rPr>
          <w:rFonts w:asciiTheme="minorHAnsi" w:eastAsia="David Libre" w:hAnsiTheme="minorHAnsi" w:cstheme="minorHAnsi" w:hint="cs"/>
          <w:sz w:val="24"/>
          <w:szCs w:val="24"/>
          <w:rtl/>
        </w:rPr>
        <w:t xml:space="preserve"> </w:t>
      </w:r>
      <w:r>
        <w:rPr>
          <w:rFonts w:asciiTheme="minorHAnsi" w:eastAsia="David Libre" w:hAnsiTheme="minorHAnsi" w:cstheme="minorHAnsi" w:hint="cs"/>
          <w:sz w:val="24"/>
          <w:szCs w:val="24"/>
          <w:rtl/>
        </w:rPr>
        <w:t>החוקרים הבחינו בצורך הרב של</w:t>
      </w:r>
      <w:r w:rsidR="00EE7386" w:rsidRPr="005E3377">
        <w:rPr>
          <w:rFonts w:asciiTheme="minorHAnsi" w:eastAsia="David Libre" w:hAnsiTheme="minorHAnsi" w:cstheme="minorHAnsi"/>
          <w:sz w:val="24"/>
          <w:szCs w:val="24"/>
          <w:rtl/>
        </w:rPr>
        <w:t xml:space="preserve"> </w:t>
      </w:r>
      <m:oMath>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PN</m:t>
            </m:r>
          </m:e>
          <m:sup>
            <m:r>
              <m:rPr>
                <m:sty m:val="p"/>
              </m:rPr>
              <w:rPr>
                <w:rFonts w:ascii="Cambria Math" w:eastAsia="Cambria Math" w:hAnsi="Cambria Math" w:cstheme="minorHAnsi"/>
                <w:sz w:val="24"/>
                <w:szCs w:val="24"/>
              </w:rPr>
              <m:t>2</m:t>
            </m:r>
          </m:sup>
        </m:sSup>
      </m:oMath>
      <w:r w:rsidR="00EE7386" w:rsidRPr="005E3377">
        <w:rPr>
          <w:rFonts w:asciiTheme="minorHAnsi" w:eastAsia="David Libre" w:hAnsiTheme="minorHAnsi" w:cstheme="minorHAnsi"/>
          <w:sz w:val="24"/>
          <w:szCs w:val="24"/>
          <w:rtl/>
        </w:rPr>
        <w:t xml:space="preserve"> בזיכרון עבודה ואת מספר המצבים הנמוך שהוא פותר בהשוואה ל</w:t>
      </w:r>
      <w:r w:rsidR="00EE7386" w:rsidRPr="005E3377">
        <w:rPr>
          <w:rFonts w:asciiTheme="minorHAnsi" w:eastAsia="David Libre" w:hAnsiTheme="minorHAnsi" w:cstheme="minorHAnsi"/>
          <w:sz w:val="24"/>
          <w:szCs w:val="24"/>
        </w:rPr>
        <w:t>PDS-PN</w:t>
      </w:r>
      <w:r w:rsidR="00EE7386" w:rsidRPr="005E3377">
        <w:rPr>
          <w:rFonts w:asciiTheme="minorHAnsi" w:eastAsia="David Libre" w:hAnsiTheme="minorHAnsi" w:cstheme="minorHAnsi"/>
          <w:sz w:val="24"/>
          <w:szCs w:val="24"/>
          <w:rtl/>
        </w:rPr>
        <w:t xml:space="preserve"> וגם לעצמו ככל שגודל זיכרון העבודה קטן, בעוד </w:t>
      </w:r>
      <w:r w:rsidR="00EE7386" w:rsidRPr="005E3377">
        <w:rPr>
          <w:rFonts w:asciiTheme="minorHAnsi" w:eastAsia="David Libre" w:hAnsiTheme="minorHAnsi" w:cstheme="minorHAnsi"/>
          <w:sz w:val="24"/>
          <w:szCs w:val="24"/>
        </w:rPr>
        <w:t>PDS-PN</w:t>
      </w:r>
      <w:r w:rsidR="00EE7386" w:rsidRPr="005E3377">
        <w:rPr>
          <w:rFonts w:asciiTheme="minorHAnsi" w:eastAsia="David Libre" w:hAnsiTheme="minorHAnsi" w:cstheme="minorHAnsi"/>
          <w:sz w:val="24"/>
          <w:szCs w:val="24"/>
          <w:rtl/>
        </w:rPr>
        <w:t xml:space="preserve"> נשאר יציב בכמות המצבים אותם הוא פותר.</w:t>
      </w:r>
      <w:r w:rsidR="00A14AA6">
        <w:rPr>
          <w:rFonts w:asciiTheme="minorHAnsi" w:eastAsia="David Libre" w:hAnsiTheme="minorHAnsi" w:cstheme="minorHAnsi" w:hint="cs"/>
          <w:sz w:val="24"/>
          <w:szCs w:val="24"/>
          <w:rtl/>
        </w:rPr>
        <w:t xml:space="preserve"> לבסוף </w:t>
      </w:r>
      <w:r>
        <w:rPr>
          <w:rFonts w:asciiTheme="minorHAnsi" w:eastAsia="David Libre" w:hAnsiTheme="minorHAnsi" w:cstheme="minorHAnsi" w:hint="cs"/>
          <w:sz w:val="24"/>
          <w:szCs w:val="24"/>
          <w:rtl/>
        </w:rPr>
        <w:t>החוקרים השוו בין</w:t>
      </w:r>
      <w:r w:rsidR="00EE7386" w:rsidRPr="005E3377">
        <w:rPr>
          <w:rFonts w:asciiTheme="minorHAnsi" w:eastAsia="David Libre" w:hAnsiTheme="minorHAnsi" w:cstheme="minorHAnsi"/>
          <w:sz w:val="24"/>
          <w:szCs w:val="24"/>
          <w:rtl/>
        </w:rPr>
        <w:t xml:space="preserve"> </w:t>
      </w:r>
      <w:r w:rsidR="00EE7386" w:rsidRPr="005E3377">
        <w:rPr>
          <w:rFonts w:asciiTheme="minorHAnsi" w:eastAsia="David Libre" w:hAnsiTheme="minorHAnsi" w:cstheme="minorHAnsi"/>
          <w:sz w:val="24"/>
          <w:szCs w:val="24"/>
        </w:rPr>
        <w:t>Df-</w:t>
      </w:r>
      <w:proofErr w:type="spellStart"/>
      <w:r w:rsidR="00EE7386" w:rsidRPr="005E3377">
        <w:rPr>
          <w:rFonts w:asciiTheme="minorHAnsi" w:eastAsia="David Libre" w:hAnsiTheme="minorHAnsi" w:cstheme="minorHAnsi"/>
          <w:sz w:val="24"/>
          <w:szCs w:val="24"/>
        </w:rPr>
        <w:t>pn</w:t>
      </w:r>
      <w:proofErr w:type="spellEnd"/>
      <w:r w:rsidR="00EE7386" w:rsidRPr="005E3377">
        <w:rPr>
          <w:rFonts w:asciiTheme="minorHAnsi" w:eastAsia="David Libre" w:hAnsiTheme="minorHAnsi" w:cstheme="minorHAnsi"/>
          <w:sz w:val="24"/>
          <w:szCs w:val="24"/>
          <w:rtl/>
        </w:rPr>
        <w:t xml:space="preserve"> ל</w:t>
      </w:r>
      <w:r w:rsidR="00EE7386" w:rsidRPr="005E3377">
        <w:rPr>
          <w:rFonts w:asciiTheme="minorHAnsi" w:eastAsia="David Libre" w:hAnsiTheme="minorHAnsi" w:cstheme="minorHAnsi"/>
          <w:sz w:val="24"/>
          <w:szCs w:val="24"/>
        </w:rPr>
        <w:t>PDS</w:t>
      </w:r>
      <w:r w:rsidR="00EE7386" w:rsidRPr="005E3377">
        <w:rPr>
          <w:rFonts w:asciiTheme="minorHAnsi" w:eastAsia="David Libre" w:hAnsiTheme="minorHAnsi" w:cstheme="minorHAnsi"/>
          <w:sz w:val="24"/>
          <w:szCs w:val="24"/>
          <w:rtl/>
        </w:rPr>
        <w:t xml:space="preserve"> </w:t>
      </w:r>
      <w:r w:rsidR="00A14AA6">
        <w:rPr>
          <w:rFonts w:asciiTheme="minorHAnsi" w:eastAsia="David Libre" w:hAnsiTheme="minorHAnsi" w:cstheme="minorHAnsi" w:hint="cs"/>
          <w:sz w:val="24"/>
          <w:szCs w:val="24"/>
          <w:rtl/>
        </w:rPr>
        <w:t>והשיגו כי</w:t>
      </w:r>
      <w:r w:rsidR="00EE7386" w:rsidRPr="005E3377">
        <w:rPr>
          <w:rFonts w:asciiTheme="minorHAnsi" w:eastAsia="David Libre" w:hAnsiTheme="minorHAnsi" w:cstheme="minorHAnsi"/>
          <w:sz w:val="24"/>
          <w:szCs w:val="24"/>
          <w:rtl/>
        </w:rPr>
        <w:t xml:space="preserve"> </w:t>
      </w:r>
      <w:r w:rsidR="00EE7386" w:rsidRPr="005E3377">
        <w:rPr>
          <w:rFonts w:asciiTheme="minorHAnsi" w:eastAsia="David Libre" w:hAnsiTheme="minorHAnsi" w:cstheme="minorHAnsi"/>
          <w:sz w:val="24"/>
          <w:szCs w:val="24"/>
        </w:rPr>
        <w:t>Df-</w:t>
      </w:r>
      <w:proofErr w:type="spellStart"/>
      <w:r w:rsidR="00EE7386" w:rsidRPr="005E3377">
        <w:rPr>
          <w:rFonts w:asciiTheme="minorHAnsi" w:eastAsia="David Libre" w:hAnsiTheme="minorHAnsi" w:cstheme="minorHAnsi"/>
          <w:sz w:val="24"/>
          <w:szCs w:val="24"/>
        </w:rPr>
        <w:t>pn</w:t>
      </w:r>
      <w:proofErr w:type="spellEnd"/>
      <w:r w:rsidR="00EE7386" w:rsidRPr="005E3377">
        <w:rPr>
          <w:rFonts w:asciiTheme="minorHAnsi" w:eastAsia="David Libre" w:hAnsiTheme="minorHAnsi" w:cstheme="minorHAnsi"/>
          <w:sz w:val="24"/>
          <w:szCs w:val="24"/>
          <w:rtl/>
        </w:rPr>
        <w:t xml:space="preserve"> מציג יעילות גבוהה יותר – חיפוש מהיר פי 4 מ</w:t>
      </w:r>
      <w:r w:rsidR="00EE7386" w:rsidRPr="005E3377">
        <w:rPr>
          <w:rFonts w:asciiTheme="minorHAnsi" w:eastAsia="David Libre" w:hAnsiTheme="minorHAnsi" w:cstheme="minorHAnsi"/>
          <w:sz w:val="24"/>
          <w:szCs w:val="24"/>
        </w:rPr>
        <w:t>PDS</w:t>
      </w:r>
      <w:r w:rsidR="00EE7386" w:rsidRPr="005E3377">
        <w:rPr>
          <w:rFonts w:asciiTheme="minorHAnsi" w:eastAsia="David Libre" w:hAnsiTheme="minorHAnsi" w:cstheme="minorHAnsi"/>
          <w:sz w:val="24"/>
          <w:szCs w:val="24"/>
          <w:rtl/>
        </w:rPr>
        <w:t xml:space="preserve">, בעוד בהשוואות קודמות </w:t>
      </w:r>
      <w:r w:rsidR="00EE7386" w:rsidRPr="005E3377">
        <w:rPr>
          <w:rFonts w:asciiTheme="minorHAnsi" w:eastAsia="David Libre" w:hAnsiTheme="minorHAnsi" w:cstheme="minorHAnsi"/>
          <w:sz w:val="24"/>
          <w:szCs w:val="24"/>
        </w:rPr>
        <w:t>PDS-PN</w:t>
      </w:r>
      <w:r w:rsidR="00EE7386" w:rsidRPr="005E3377">
        <w:rPr>
          <w:rFonts w:asciiTheme="minorHAnsi" w:eastAsia="David Libre" w:hAnsiTheme="minorHAnsi" w:cstheme="minorHAnsi"/>
          <w:sz w:val="24"/>
          <w:szCs w:val="24"/>
          <w:rtl/>
        </w:rPr>
        <w:t xml:space="preserve"> הציג מהירות גדולה פי 3 מ</w:t>
      </w:r>
      <w:r w:rsidR="00EE7386" w:rsidRPr="005E3377">
        <w:rPr>
          <w:rFonts w:asciiTheme="minorHAnsi" w:eastAsia="David Libre" w:hAnsiTheme="minorHAnsi" w:cstheme="minorHAnsi"/>
          <w:sz w:val="24"/>
          <w:szCs w:val="24"/>
        </w:rPr>
        <w:t>PDS</w:t>
      </w:r>
      <w:r w:rsidR="00EE7386" w:rsidRPr="005E3377">
        <w:rPr>
          <w:rFonts w:asciiTheme="minorHAnsi" w:eastAsia="David Libre" w:hAnsiTheme="minorHAnsi" w:cstheme="minorHAnsi"/>
          <w:sz w:val="24"/>
          <w:szCs w:val="24"/>
          <w:rtl/>
        </w:rPr>
        <w:t>.</w:t>
      </w:r>
      <w:r w:rsidR="00A14AA6">
        <w:rPr>
          <w:rFonts w:asciiTheme="minorHAnsi" w:eastAsia="David Libre" w:hAnsiTheme="minorHAnsi" w:cstheme="minorHAnsi" w:hint="cs"/>
          <w:sz w:val="24"/>
          <w:szCs w:val="24"/>
          <w:rtl/>
        </w:rPr>
        <w:t xml:space="preserve"> החוקרים ציינו כי נעשה </w:t>
      </w:r>
      <w:r w:rsidR="00A14AA6" w:rsidRPr="005E3377">
        <w:rPr>
          <w:rFonts w:asciiTheme="minorHAnsi" w:eastAsia="David Libre" w:hAnsiTheme="minorHAnsi" w:cstheme="minorHAnsi" w:hint="cs"/>
          <w:sz w:val="24"/>
          <w:szCs w:val="24"/>
          <w:rtl/>
        </w:rPr>
        <w:t>שימוש ב</w:t>
      </w:r>
      <w:r w:rsidR="00A14AA6" w:rsidRPr="005E3377">
        <w:rPr>
          <w:rFonts w:asciiTheme="minorHAnsi" w:eastAsia="David Libre" w:hAnsiTheme="minorHAnsi" w:cstheme="minorHAnsi"/>
          <w:sz w:val="24"/>
          <w:szCs w:val="24"/>
        </w:rPr>
        <w:t>Mobility</w:t>
      </w:r>
      <w:r w:rsidR="00A14AA6" w:rsidRPr="005E3377">
        <w:rPr>
          <w:rFonts w:asciiTheme="minorHAnsi" w:eastAsia="David Libre" w:hAnsiTheme="minorHAnsi" w:cstheme="minorHAnsi"/>
          <w:sz w:val="24"/>
          <w:szCs w:val="24"/>
          <w:rtl/>
        </w:rPr>
        <w:t xml:space="preserve"> ו</w:t>
      </w:r>
      <w:r w:rsidR="00A14AA6" w:rsidRPr="005E3377">
        <w:rPr>
          <w:rFonts w:asciiTheme="minorHAnsi" w:eastAsia="David Libre" w:hAnsiTheme="minorHAnsi" w:cstheme="minorHAnsi"/>
          <w:sz w:val="24"/>
          <w:szCs w:val="24"/>
        </w:rPr>
        <w:t xml:space="preserve">Deleting (dis)proved </w:t>
      </w:r>
      <m:oMath>
        <m:sSub>
          <m:sSubPr>
            <m:ctrlPr>
              <w:rPr>
                <w:rFonts w:ascii="Cambria Math" w:eastAsia="Cambria Math" w:hAnsi="Cambria Math" w:cstheme="minorHAnsi"/>
                <w:sz w:val="24"/>
                <w:szCs w:val="24"/>
              </w:rPr>
            </m:ctrlPr>
          </m:sSubPr>
          <m:e>
            <m:r>
              <m:rPr>
                <m:sty m:val="p"/>
              </m:rPr>
              <w:rPr>
                <w:rFonts w:ascii="Cambria Math" w:eastAsia="Cambria Math" w:hAnsi="Cambria Math" w:cstheme="minorHAnsi"/>
                <w:sz w:val="24"/>
                <w:szCs w:val="24"/>
              </w:rPr>
              <m:t xml:space="preserve"> </m:t>
            </m:r>
            <m:r>
              <w:rPr>
                <w:rFonts w:ascii="Cambria Math" w:eastAsia="Cambria Math" w:hAnsi="Cambria Math" w:cstheme="minorHAnsi"/>
                <w:sz w:val="24"/>
                <w:szCs w:val="24"/>
              </w:rPr>
              <m:t>PN</m:t>
            </m:r>
          </m:e>
          <m:sub>
            <m:r>
              <m:rPr>
                <m:sty m:val="p"/>
              </m:rPr>
              <w:rPr>
                <w:rFonts w:ascii="Cambria Math" w:eastAsia="Cambria Math" w:hAnsi="Cambria Math" w:cstheme="minorHAnsi"/>
                <w:sz w:val="24"/>
                <w:szCs w:val="24"/>
              </w:rPr>
              <m:t>2</m:t>
            </m:r>
          </m:sub>
        </m:sSub>
        <m:r>
          <m:rPr>
            <m:sty m:val="p"/>
          </m:rPr>
          <w:rPr>
            <w:rFonts w:ascii="Cambria Math" w:eastAsia="Cambria Math" w:hAnsi="Cambria Math" w:cstheme="minorHAnsi"/>
            <w:sz w:val="24"/>
            <w:szCs w:val="24"/>
          </w:rPr>
          <m:t xml:space="preserve"> </m:t>
        </m:r>
      </m:oMath>
      <w:r w:rsidR="00A14AA6" w:rsidRPr="005E3377">
        <w:rPr>
          <w:rFonts w:asciiTheme="minorHAnsi" w:eastAsia="David Libre" w:hAnsiTheme="minorHAnsi" w:cstheme="minorHAnsi"/>
          <w:sz w:val="24"/>
          <w:szCs w:val="24"/>
        </w:rPr>
        <w:t>trees</w:t>
      </w:r>
      <w:r w:rsidR="00A14AA6" w:rsidRPr="005E3377">
        <w:rPr>
          <w:rFonts w:asciiTheme="minorHAnsi" w:eastAsia="David Libre" w:hAnsiTheme="minorHAnsi" w:cstheme="minorHAnsi"/>
          <w:sz w:val="24"/>
          <w:szCs w:val="24"/>
          <w:rtl/>
        </w:rPr>
        <w:t xml:space="preserve"> </w:t>
      </w:r>
      <w:r w:rsidR="00A14AA6">
        <w:rPr>
          <w:rFonts w:asciiTheme="minorHAnsi" w:eastAsia="David Libre" w:hAnsiTheme="minorHAnsi" w:cstheme="minorHAnsi" w:hint="cs"/>
          <w:sz w:val="24"/>
          <w:szCs w:val="24"/>
          <w:rtl/>
        </w:rPr>
        <w:t>ה</w:t>
      </w:r>
      <w:r w:rsidR="00A14AA6" w:rsidRPr="005E3377">
        <w:rPr>
          <w:rFonts w:asciiTheme="minorHAnsi" w:eastAsia="David Libre" w:hAnsiTheme="minorHAnsi" w:cstheme="minorHAnsi"/>
          <w:sz w:val="24"/>
          <w:szCs w:val="24"/>
          <w:rtl/>
        </w:rPr>
        <w:t>מגדיל</w:t>
      </w:r>
      <w:r w:rsidR="00A14AA6">
        <w:rPr>
          <w:rFonts w:asciiTheme="minorHAnsi" w:eastAsia="David Libre" w:hAnsiTheme="minorHAnsi" w:cstheme="minorHAnsi" w:hint="cs"/>
          <w:sz w:val="24"/>
          <w:szCs w:val="24"/>
          <w:rtl/>
        </w:rPr>
        <w:t>ים</w:t>
      </w:r>
      <w:r w:rsidR="00A14AA6" w:rsidRPr="005E3377">
        <w:rPr>
          <w:rFonts w:asciiTheme="minorHAnsi" w:eastAsia="David Libre" w:hAnsiTheme="minorHAnsi" w:cstheme="minorHAnsi"/>
          <w:sz w:val="24"/>
          <w:szCs w:val="24"/>
          <w:rtl/>
        </w:rPr>
        <w:t xml:space="preserve"> ע</w:t>
      </w:r>
      <w:r w:rsidR="00A14AA6">
        <w:rPr>
          <w:rFonts w:asciiTheme="minorHAnsi" w:eastAsia="David Libre" w:hAnsiTheme="minorHAnsi" w:cstheme="minorHAnsi" w:hint="cs"/>
          <w:sz w:val="24"/>
          <w:szCs w:val="24"/>
          <w:rtl/>
        </w:rPr>
        <w:t>ת</w:t>
      </w:r>
      <w:r w:rsidR="00A14AA6" w:rsidRPr="005E3377">
        <w:rPr>
          <w:rFonts w:asciiTheme="minorHAnsi" w:eastAsia="David Libre" w:hAnsiTheme="minorHAnsi" w:cstheme="minorHAnsi"/>
          <w:sz w:val="24"/>
          <w:szCs w:val="24"/>
          <w:rtl/>
        </w:rPr>
        <w:t xml:space="preserve"> מהירות </w:t>
      </w:r>
      <w:r w:rsidR="00A14AA6" w:rsidRPr="005E3377">
        <w:rPr>
          <w:rFonts w:asciiTheme="minorHAnsi" w:eastAsia="David Libre" w:hAnsiTheme="minorHAnsi" w:cstheme="minorHAnsi" w:hint="cs"/>
          <w:sz w:val="24"/>
          <w:szCs w:val="24"/>
          <w:rtl/>
        </w:rPr>
        <w:t>ה</w:t>
      </w:r>
      <w:r w:rsidR="00A14AA6" w:rsidRPr="005E3377">
        <w:rPr>
          <w:rFonts w:asciiTheme="minorHAnsi" w:eastAsia="David Libre" w:hAnsiTheme="minorHAnsi" w:cstheme="minorHAnsi"/>
          <w:sz w:val="24"/>
          <w:szCs w:val="24"/>
          <w:rtl/>
        </w:rPr>
        <w:t>אלגוריתמים</w:t>
      </w:r>
      <w:r w:rsidR="00A14AA6">
        <w:rPr>
          <w:rFonts w:asciiTheme="minorHAnsi" w:eastAsia="David Libre" w:hAnsiTheme="minorHAnsi" w:cstheme="minorHAnsi"/>
          <w:sz w:val="24"/>
          <w:szCs w:val="24"/>
        </w:rPr>
        <w:t xml:space="preserve"> </w:t>
      </w:r>
      <m:oMath>
        <m:r>
          <m:rPr>
            <m:sty m:val="p"/>
          </m:rPr>
          <w:rPr>
            <w:rFonts w:ascii="Cambria Math" w:eastAsia="David Libre" w:hAnsi="Cambria Math" w:cstheme="minorHAnsi"/>
            <w:sz w:val="24"/>
            <w:szCs w:val="24"/>
          </w:rPr>
          <m:t xml:space="preserve"> </m:t>
        </m:r>
        <m:r>
          <w:rPr>
            <w:rFonts w:ascii="Cambria Math" w:eastAsia="David Libre" w:hAnsi="Cambria Math" w:cstheme="minorHAnsi"/>
            <w:sz w:val="24"/>
            <w:szCs w:val="24"/>
          </w:rPr>
          <m:t>PN</m:t>
        </m:r>
      </m:oMath>
      <w:r w:rsidR="00A14AA6">
        <w:rPr>
          <w:rFonts w:asciiTheme="minorHAnsi" w:eastAsia="David Libre" w:hAnsiTheme="minorHAnsi" w:cstheme="minorHAnsi"/>
          <w:sz w:val="24"/>
          <w:szCs w:val="24"/>
        </w:rPr>
        <w:t xml:space="preserve"> </w:t>
      </w:r>
      <w:r w:rsidR="00A14AA6">
        <w:rPr>
          <w:rFonts w:asciiTheme="minorHAnsi" w:eastAsia="David Libre" w:hAnsiTheme="minorHAnsi" w:cstheme="minorHAnsi" w:hint="cs"/>
          <w:sz w:val="24"/>
          <w:szCs w:val="24"/>
          <w:rtl/>
        </w:rPr>
        <w:t xml:space="preserve">ו </w:t>
      </w:r>
      <m:oMath>
        <m:sSup>
          <m:sSupPr>
            <m:ctrlPr>
              <w:rPr>
                <w:rFonts w:ascii="Cambria Math" w:eastAsia="Cambria Math" w:hAnsi="Cambria Math" w:cstheme="minorHAnsi"/>
                <w:sz w:val="24"/>
                <w:szCs w:val="24"/>
              </w:rPr>
            </m:ctrlPr>
          </m:sSupPr>
          <m:e>
            <m:r>
              <m:rPr>
                <m:sty m:val="p"/>
              </m:rPr>
              <w:rPr>
                <w:rFonts w:ascii="Cambria Math" w:eastAsia="Cambria Math" w:hAnsi="Cambria Math" w:cstheme="minorHAnsi"/>
                <w:sz w:val="24"/>
                <w:szCs w:val="24"/>
              </w:rPr>
              <m:t xml:space="preserve"> </m:t>
            </m:r>
            <m:r>
              <w:rPr>
                <w:rFonts w:ascii="Cambria Math" w:eastAsia="Cambria Math" w:hAnsi="Cambria Math" w:cstheme="minorHAnsi"/>
                <w:sz w:val="24"/>
                <w:szCs w:val="24"/>
              </w:rPr>
              <m:t>PN</m:t>
            </m:r>
          </m:e>
          <m:sup>
            <m:r>
              <m:rPr>
                <m:sty m:val="p"/>
              </m:rPr>
              <w:rPr>
                <w:rFonts w:ascii="Cambria Math" w:eastAsia="Cambria Math" w:hAnsi="Cambria Math" w:cstheme="minorHAnsi"/>
                <w:sz w:val="24"/>
                <w:szCs w:val="24"/>
              </w:rPr>
              <m:t>2</m:t>
            </m:r>
          </m:sup>
        </m:sSup>
      </m:oMath>
      <w:r w:rsidR="00A14AA6" w:rsidRPr="005E3377">
        <w:rPr>
          <w:rFonts w:asciiTheme="minorHAnsi" w:eastAsia="David Libre" w:hAnsiTheme="minorHAnsi" w:cstheme="minorHAnsi"/>
          <w:sz w:val="24"/>
          <w:szCs w:val="24"/>
          <w:rtl/>
        </w:rPr>
        <w:t xml:space="preserve">ומשפר את תוצאותיהם בפתרון מצבי </w:t>
      </w:r>
      <w:r w:rsidR="00A14AA6" w:rsidRPr="005E3377">
        <w:rPr>
          <w:rFonts w:asciiTheme="minorHAnsi" w:eastAsia="David Libre" w:hAnsiTheme="minorHAnsi" w:cstheme="minorHAnsi"/>
          <w:sz w:val="24"/>
          <w:szCs w:val="24"/>
        </w:rPr>
        <w:t>endgame</w:t>
      </w:r>
      <w:r w:rsidR="00A14AA6" w:rsidRPr="005E3377">
        <w:rPr>
          <w:rFonts w:asciiTheme="minorHAnsi" w:eastAsia="David Libre" w:hAnsiTheme="minorHAnsi" w:cstheme="minorHAnsi"/>
          <w:sz w:val="24"/>
          <w:szCs w:val="24"/>
          <w:rtl/>
        </w:rPr>
        <w:t>.</w:t>
      </w:r>
    </w:p>
    <w:p w14:paraId="47F6C375" w14:textId="4655F0E8" w:rsidR="00A14AA6" w:rsidRPr="005E3377" w:rsidRDefault="00A14AA6" w:rsidP="002E07C5">
      <w:pPr>
        <w:spacing w:after="0" w:line="240" w:lineRule="auto"/>
        <w:ind w:firstLine="360"/>
        <w:rPr>
          <w:rFonts w:asciiTheme="minorHAnsi" w:eastAsia="David Libre" w:hAnsiTheme="minorHAnsi" w:cstheme="minorHAnsi"/>
          <w:sz w:val="24"/>
          <w:szCs w:val="24"/>
        </w:rPr>
      </w:pPr>
      <w:r>
        <w:rPr>
          <w:rFonts w:asciiTheme="minorHAnsi" w:eastAsia="David Libre" w:hAnsiTheme="minorHAnsi" w:cstheme="minorHAnsi" w:hint="cs"/>
          <w:sz w:val="24"/>
          <w:szCs w:val="24"/>
          <w:rtl/>
        </w:rPr>
        <w:lastRenderedPageBreak/>
        <w:t>מסקנות החוקרים הן שאלגוריתמי ה</w:t>
      </w:r>
      <w:r>
        <w:rPr>
          <w:rFonts w:asciiTheme="minorHAnsi" w:eastAsia="David Libre" w:hAnsiTheme="minorHAnsi" w:cstheme="minorHAnsi" w:hint="cs"/>
          <w:sz w:val="24"/>
          <w:szCs w:val="24"/>
        </w:rPr>
        <w:t>PN</w:t>
      </w:r>
      <w:r>
        <w:rPr>
          <w:rFonts w:asciiTheme="minorHAnsi" w:eastAsia="David Libre" w:hAnsiTheme="minorHAnsi" w:cstheme="minorHAnsi" w:hint="cs"/>
          <w:sz w:val="24"/>
          <w:szCs w:val="24"/>
          <w:rtl/>
        </w:rPr>
        <w:t xml:space="preserve"> </w:t>
      </w:r>
      <w:r w:rsidR="00EE7386" w:rsidRPr="005E3377">
        <w:rPr>
          <w:rFonts w:asciiTheme="minorHAnsi" w:eastAsia="David Libre" w:hAnsiTheme="minorHAnsi" w:cstheme="minorHAnsi"/>
          <w:sz w:val="24"/>
          <w:szCs w:val="24"/>
          <w:rtl/>
        </w:rPr>
        <w:t>השונים השיגו תוצאות טובות מ</w:t>
      </w:r>
      <m:oMath>
        <m:r>
          <m:rPr>
            <m:sty m:val="p"/>
          </m:rPr>
          <w:rPr>
            <w:rFonts w:ascii="Cambria Math" w:eastAsia="Cambria Math" w:hAnsi="Cambria Math" w:cstheme="minorHAnsi"/>
            <w:sz w:val="24"/>
            <w:szCs w:val="24"/>
          </w:rPr>
          <m:t xml:space="preserve"> </m:t>
        </m:r>
        <m:r>
          <w:rPr>
            <w:rFonts w:ascii="Cambria Math" w:eastAsia="Cambria Math" w:hAnsi="Cambria Math" w:cstheme="minorHAnsi"/>
            <w:sz w:val="24"/>
            <w:szCs w:val="24"/>
          </w:rPr>
          <m:t>αβ</m:t>
        </m:r>
      </m:oMath>
      <w:r>
        <w:rPr>
          <w:rFonts w:asciiTheme="minorHAnsi" w:eastAsia="David Libre" w:hAnsiTheme="minorHAnsi" w:cstheme="minorHAnsi" w:hint="cs"/>
          <w:sz w:val="24"/>
          <w:szCs w:val="24"/>
          <w:rtl/>
        </w:rPr>
        <w:t xml:space="preserve"> במדדים שנבדקו, ש</w:t>
      </w:r>
      <w:r w:rsidR="00EE7386" w:rsidRPr="005E3377">
        <w:rPr>
          <w:rFonts w:asciiTheme="minorHAnsi" w:eastAsia="David Libre" w:hAnsiTheme="minorHAnsi" w:cstheme="minorHAnsi"/>
          <w:sz w:val="24"/>
          <w:szCs w:val="24"/>
          <w:rtl/>
        </w:rPr>
        <w:t xml:space="preserve">אלגוריתם </w:t>
      </w:r>
      <w:r w:rsidR="00EE7386" w:rsidRPr="005E3377">
        <w:rPr>
          <w:rFonts w:asciiTheme="minorHAnsi" w:eastAsia="David Libre" w:hAnsiTheme="minorHAnsi" w:cstheme="minorHAnsi"/>
          <w:sz w:val="24"/>
          <w:szCs w:val="24"/>
        </w:rPr>
        <w:t>PN</w:t>
      </w:r>
      <w:r w:rsidR="00EE7386" w:rsidRPr="005E3377">
        <w:rPr>
          <w:rFonts w:asciiTheme="minorHAnsi" w:eastAsia="David Libre" w:hAnsiTheme="minorHAnsi" w:cstheme="minorHAnsi"/>
          <w:sz w:val="24"/>
          <w:szCs w:val="24"/>
          <w:rtl/>
        </w:rPr>
        <w:t xml:space="preserve"> חלש בבעיות קשות בעקבות </w:t>
      </w:r>
      <w:r>
        <w:rPr>
          <w:rFonts w:asciiTheme="minorHAnsi" w:eastAsia="David Libre" w:hAnsiTheme="minorHAnsi" w:cstheme="minorHAnsi" w:hint="cs"/>
          <w:sz w:val="24"/>
          <w:szCs w:val="24"/>
          <w:rtl/>
        </w:rPr>
        <w:t xml:space="preserve">צרכי זיכרון גבוהים ושבאופן כללי </w:t>
      </w:r>
      <w:r w:rsidR="00EE7386" w:rsidRPr="005E3377">
        <w:rPr>
          <w:rFonts w:asciiTheme="minorHAnsi" w:eastAsia="David Libre" w:hAnsiTheme="minorHAnsi" w:cstheme="minorHAnsi"/>
          <w:sz w:val="24"/>
          <w:szCs w:val="24"/>
        </w:rPr>
        <w:t>PDS</w:t>
      </w:r>
      <w:r w:rsidR="00EE7386" w:rsidRPr="005E3377">
        <w:rPr>
          <w:rFonts w:asciiTheme="minorHAnsi" w:eastAsia="David Libre" w:hAnsiTheme="minorHAnsi" w:cstheme="minorHAnsi"/>
          <w:sz w:val="24"/>
          <w:szCs w:val="24"/>
          <w:rtl/>
        </w:rPr>
        <w:t xml:space="preserve"> ו </w:t>
      </w:r>
      <m:oMath>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PN</m:t>
            </m:r>
          </m:e>
          <m:sup>
            <m:r>
              <m:rPr>
                <m:sty m:val="p"/>
              </m:rPr>
              <w:rPr>
                <w:rFonts w:ascii="Cambria Math" w:eastAsia="Cambria Math" w:hAnsi="Cambria Math" w:cstheme="minorHAnsi"/>
                <w:sz w:val="24"/>
                <w:szCs w:val="24"/>
              </w:rPr>
              <m:t>2</m:t>
            </m:r>
          </m:sup>
        </m:sSup>
      </m:oMath>
      <w:r w:rsidR="00EE7386" w:rsidRPr="005E3377">
        <w:rPr>
          <w:rFonts w:asciiTheme="minorHAnsi" w:eastAsia="David Libre" w:hAnsiTheme="minorHAnsi" w:cstheme="minorHAnsi"/>
          <w:sz w:val="24"/>
          <w:szCs w:val="24"/>
          <w:rtl/>
        </w:rPr>
        <w:t xml:space="preserve"> פותרים מגוון בעיות גדול יותר מ</w:t>
      </w:r>
      <w:r w:rsidR="00EE7386" w:rsidRPr="005E3377">
        <w:rPr>
          <w:rFonts w:asciiTheme="minorHAnsi" w:eastAsia="David Libre" w:hAnsiTheme="minorHAnsi" w:cstheme="minorHAnsi"/>
          <w:sz w:val="24"/>
          <w:szCs w:val="24"/>
        </w:rPr>
        <w:t>PN</w:t>
      </w:r>
      <m:oMath>
        <m:r>
          <m:rPr>
            <m:sty m:val="p"/>
          </m:rPr>
          <w:rPr>
            <w:rFonts w:ascii="Arial" w:eastAsia="Cambria Math" w:hAnsi="Arial" w:cs="Arial"/>
            <w:sz w:val="24"/>
            <w:szCs w:val="24"/>
          </w:rPr>
          <m:t>ו</m:t>
        </m:r>
        <m:r>
          <m:rPr>
            <m:sty m:val="p"/>
          </m:rPr>
          <w:rPr>
            <w:rFonts w:ascii="Cambria Math" w:eastAsia="Cambria Math" w:hAnsi="Cambria Math" w:cstheme="minorHAnsi"/>
            <w:sz w:val="24"/>
            <w:szCs w:val="24"/>
          </w:rPr>
          <m:t xml:space="preserve"> </m:t>
        </m:r>
        <m:r>
          <w:rPr>
            <w:rFonts w:ascii="Cambria Math" w:eastAsia="Cambria Math" w:hAnsi="Cambria Math" w:cstheme="minorHAnsi"/>
            <w:sz w:val="24"/>
            <w:szCs w:val="24"/>
          </w:rPr>
          <m:t>αβ</m:t>
        </m:r>
        <m:r>
          <m:rPr>
            <m:sty m:val="p"/>
          </m:rPr>
          <w:rPr>
            <w:rFonts w:ascii="Cambria Math" w:eastAsia="Cambria Math" w:hAnsi="Cambria Math" w:cstheme="minorHAnsi"/>
            <w:sz w:val="24"/>
            <w:szCs w:val="24"/>
          </w:rPr>
          <m:t xml:space="preserve"> </m:t>
        </m:r>
      </m:oMath>
      <w:r w:rsidR="00A92B8D" w:rsidRPr="005E3377">
        <w:rPr>
          <w:rFonts w:asciiTheme="minorHAnsi" w:eastAsia="David Libre" w:hAnsiTheme="minorHAnsi" w:cstheme="minorHAnsi" w:hint="cs"/>
          <w:sz w:val="24"/>
          <w:szCs w:val="24"/>
          <w:rtl/>
        </w:rPr>
        <w:t>.</w:t>
      </w:r>
      <w:r>
        <w:rPr>
          <w:rFonts w:asciiTheme="minorHAnsi" w:eastAsia="David Libre" w:hAnsiTheme="minorHAnsi" w:cstheme="minorHAnsi" w:hint="cs"/>
          <w:sz w:val="24"/>
          <w:szCs w:val="24"/>
          <w:rtl/>
        </w:rPr>
        <w:t xml:space="preserve"> כמו כן קבעו החוקרים כי </w:t>
      </w:r>
      <w:r w:rsidR="00EE7386" w:rsidRPr="005E3377">
        <w:rPr>
          <w:rFonts w:asciiTheme="minorHAnsi" w:eastAsia="David Libre" w:hAnsiTheme="minorHAnsi" w:cstheme="minorHAnsi"/>
          <w:sz w:val="24"/>
          <w:szCs w:val="24"/>
        </w:rPr>
        <w:t>PDS-PN</w:t>
      </w:r>
      <w:r w:rsidR="00EE7386" w:rsidRPr="005E3377">
        <w:rPr>
          <w:rFonts w:asciiTheme="minorHAnsi" w:eastAsia="David Libre" w:hAnsiTheme="minorHAnsi" w:cstheme="minorHAnsi"/>
          <w:sz w:val="24"/>
          <w:szCs w:val="24"/>
          <w:rtl/>
        </w:rPr>
        <w:t xml:space="preserve"> מציג יכולות טובות יותר מ</w:t>
      </w:r>
      <m:oMath>
        <m:r>
          <m:rPr>
            <m:sty m:val="p"/>
          </m:rPr>
          <w:rPr>
            <w:rFonts w:ascii="Arial" w:eastAsia="Cambria Math" w:hAnsi="Arial" w:cs="Arial"/>
            <w:sz w:val="24"/>
            <w:szCs w:val="24"/>
          </w:rPr>
          <m:t>בשלב</m:t>
        </m:r>
        <m:r>
          <m:rPr>
            <m:sty m:val="p"/>
          </m:rPr>
          <w:rPr>
            <w:rFonts w:ascii="Cambria Math" w:eastAsia="Cambria Math" w:hAnsi="Cambria Math" w:cstheme="minorHAnsi"/>
            <w:sz w:val="24"/>
            <w:szCs w:val="24"/>
          </w:rPr>
          <m:t xml:space="preserve"> </m:t>
        </m:r>
        <m:r>
          <w:rPr>
            <w:rFonts w:ascii="Cambria Math" w:eastAsia="Cambria Math" w:hAnsi="Cambria Math" w:cstheme="minorHAnsi"/>
            <w:sz w:val="24"/>
            <w:szCs w:val="24"/>
          </w:rPr>
          <m:t>αβ</m:t>
        </m:r>
      </m:oMath>
      <w:r w:rsidR="00EE7386" w:rsidRPr="005E3377">
        <w:rPr>
          <w:rFonts w:asciiTheme="minorHAnsi" w:eastAsia="David Libre" w:hAnsiTheme="minorHAnsi" w:cstheme="minorHAnsi"/>
          <w:sz w:val="24"/>
          <w:szCs w:val="24"/>
          <w:rtl/>
        </w:rPr>
        <w:t xml:space="preserve"> ה</w:t>
      </w:r>
      <w:r w:rsidR="00EE7386" w:rsidRPr="005E3377">
        <w:rPr>
          <w:rFonts w:asciiTheme="minorHAnsi" w:eastAsia="David Libre" w:hAnsiTheme="minorHAnsi" w:cstheme="minorHAnsi"/>
          <w:sz w:val="24"/>
          <w:szCs w:val="24"/>
        </w:rPr>
        <w:t>endgame</w:t>
      </w:r>
      <w:r>
        <w:rPr>
          <w:rFonts w:asciiTheme="minorHAnsi" w:eastAsia="David Libre" w:hAnsiTheme="minorHAnsi" w:cstheme="minorHAnsi" w:hint="cs"/>
          <w:sz w:val="24"/>
          <w:szCs w:val="24"/>
          <w:rtl/>
        </w:rPr>
        <w:t xml:space="preserve">, כי הוא </w:t>
      </w:r>
      <w:r w:rsidR="00EE7386" w:rsidRPr="005E3377">
        <w:rPr>
          <w:rFonts w:asciiTheme="minorHAnsi" w:eastAsia="David Libre" w:hAnsiTheme="minorHAnsi" w:cstheme="minorHAnsi"/>
          <w:sz w:val="24"/>
          <w:szCs w:val="24"/>
          <w:rtl/>
        </w:rPr>
        <w:t xml:space="preserve">מהיר כמעט כמו </w:t>
      </w:r>
      <m:oMath>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PN</m:t>
            </m:r>
          </m:e>
          <m:sup>
            <m:r>
              <m:rPr>
                <m:sty m:val="p"/>
              </m:rPr>
              <w:rPr>
                <w:rFonts w:ascii="Cambria Math" w:eastAsia="Cambria Math" w:hAnsi="Cambria Math" w:cstheme="minorHAnsi"/>
                <w:sz w:val="24"/>
                <w:szCs w:val="24"/>
              </w:rPr>
              <m:t>2</m:t>
            </m:r>
          </m:sup>
        </m:sSup>
      </m:oMath>
      <w:r w:rsidR="00EE7386" w:rsidRPr="005E3377">
        <w:rPr>
          <w:rFonts w:asciiTheme="minorHAnsi" w:eastAsia="David Libre" w:hAnsiTheme="minorHAnsi" w:cstheme="minorHAnsi"/>
          <w:sz w:val="24"/>
          <w:szCs w:val="24"/>
          <w:rtl/>
        </w:rPr>
        <w:t xml:space="preserve"> תחת ההגדרות המתאימות</w:t>
      </w:r>
      <w:r>
        <w:rPr>
          <w:rFonts w:asciiTheme="minorHAnsi" w:eastAsia="David Libre" w:hAnsiTheme="minorHAnsi" w:cstheme="minorHAnsi" w:hint="cs"/>
          <w:sz w:val="24"/>
          <w:szCs w:val="24"/>
          <w:rtl/>
        </w:rPr>
        <w:t>,</w:t>
      </w:r>
      <w:r w:rsidR="00EE7386" w:rsidRPr="005E3377">
        <w:rPr>
          <w:rFonts w:asciiTheme="minorHAnsi" w:eastAsia="David Libre" w:hAnsiTheme="minorHAnsi" w:cstheme="minorHAnsi"/>
          <w:sz w:val="24"/>
          <w:szCs w:val="24"/>
          <w:rtl/>
        </w:rPr>
        <w:t xml:space="preserve"> פותר יותר מצבים קשים מ </w:t>
      </w:r>
      <m:oMath>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PN</m:t>
            </m:r>
          </m:e>
          <m:sup>
            <m:r>
              <m:rPr>
                <m:sty m:val="p"/>
              </m:rPr>
              <w:rPr>
                <w:rFonts w:ascii="Cambria Math" w:eastAsia="Cambria Math" w:hAnsi="Cambria Math" w:cstheme="minorHAnsi"/>
                <w:sz w:val="24"/>
                <w:szCs w:val="24"/>
              </w:rPr>
              <m:t>2</m:t>
            </m:r>
          </m:sup>
        </m:sSup>
      </m:oMath>
      <w:r w:rsidR="00EE7386" w:rsidRPr="005E3377">
        <w:rPr>
          <w:rFonts w:asciiTheme="minorHAnsi" w:eastAsia="David Libre" w:hAnsiTheme="minorHAnsi" w:cstheme="minorHAnsi"/>
          <w:sz w:val="24"/>
          <w:szCs w:val="24"/>
          <w:rtl/>
        </w:rPr>
        <w:t xml:space="preserve"> ויעיל יותר מ</w:t>
      </w:r>
      <w:r w:rsidR="00EE7386" w:rsidRPr="005E3377">
        <w:rPr>
          <w:rFonts w:asciiTheme="minorHAnsi" w:eastAsia="David Libre" w:hAnsiTheme="minorHAnsi" w:cstheme="minorHAnsi"/>
          <w:sz w:val="24"/>
          <w:szCs w:val="24"/>
        </w:rPr>
        <w:t>PN</w:t>
      </w:r>
      <w:r w:rsidR="00EE7386" w:rsidRPr="005E3377">
        <w:rPr>
          <w:rFonts w:asciiTheme="minorHAnsi" w:eastAsia="David Libre" w:hAnsiTheme="minorHAnsi" w:cstheme="minorHAnsi"/>
          <w:sz w:val="24"/>
          <w:szCs w:val="24"/>
          <w:rtl/>
        </w:rPr>
        <w:t xml:space="preserve"> ואף מ</w:t>
      </w:r>
      <m:oMath>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PN</m:t>
            </m:r>
          </m:e>
          <m:sup>
            <m:r>
              <m:rPr>
                <m:sty m:val="p"/>
              </m:rPr>
              <w:rPr>
                <w:rFonts w:ascii="Cambria Math" w:eastAsia="Cambria Math" w:hAnsi="Cambria Math" w:cstheme="minorHAnsi"/>
                <w:sz w:val="24"/>
                <w:szCs w:val="24"/>
              </w:rPr>
              <m:t>2</m:t>
            </m:r>
          </m:sup>
        </m:sSup>
      </m:oMath>
      <w:r w:rsidR="00EE7386" w:rsidRPr="005E3377">
        <w:rPr>
          <w:rFonts w:asciiTheme="minorHAnsi" w:eastAsia="David Libre" w:hAnsiTheme="minorHAnsi" w:cstheme="minorHAnsi"/>
          <w:sz w:val="24"/>
          <w:szCs w:val="24"/>
          <w:rtl/>
        </w:rPr>
        <w:t xml:space="preserve"> מאחר ואיננו מגיע ל</w:t>
      </w:r>
      <w:r w:rsidR="002E20E1">
        <w:rPr>
          <w:rFonts w:asciiTheme="minorHAnsi" w:eastAsia="David Libre" w:hAnsiTheme="minorHAnsi" w:cstheme="minorHAnsi" w:hint="cs"/>
          <w:sz w:val="24"/>
          <w:szCs w:val="24"/>
          <w:rtl/>
        </w:rPr>
        <w:t xml:space="preserve">סף </w:t>
      </w:r>
      <w:r w:rsidR="00EE7386" w:rsidRPr="005E3377">
        <w:rPr>
          <w:rFonts w:asciiTheme="minorHAnsi" w:eastAsia="David Libre" w:hAnsiTheme="minorHAnsi" w:cstheme="minorHAnsi"/>
          <w:sz w:val="24"/>
          <w:szCs w:val="24"/>
          <w:rtl/>
        </w:rPr>
        <w:t>מגבל</w:t>
      </w:r>
      <w:r w:rsidR="002E20E1">
        <w:rPr>
          <w:rFonts w:asciiTheme="minorHAnsi" w:eastAsia="David Libre" w:hAnsiTheme="minorHAnsi" w:cstheme="minorHAnsi" w:hint="cs"/>
          <w:sz w:val="24"/>
          <w:szCs w:val="24"/>
          <w:rtl/>
        </w:rPr>
        <w:t>ת</w:t>
      </w:r>
      <w:r w:rsidR="00EE7386" w:rsidRPr="005E3377">
        <w:rPr>
          <w:rFonts w:asciiTheme="minorHAnsi" w:eastAsia="David Libre" w:hAnsiTheme="minorHAnsi" w:cstheme="minorHAnsi"/>
          <w:sz w:val="24"/>
          <w:szCs w:val="24"/>
          <w:rtl/>
        </w:rPr>
        <w:t xml:space="preserve"> </w:t>
      </w:r>
      <w:r w:rsidR="002E20E1">
        <w:rPr>
          <w:rFonts w:asciiTheme="minorHAnsi" w:eastAsia="David Libre" w:hAnsiTheme="minorHAnsi" w:cstheme="minorHAnsi" w:hint="cs"/>
          <w:sz w:val="24"/>
          <w:szCs w:val="24"/>
          <w:rtl/>
        </w:rPr>
        <w:t>ה</w:t>
      </w:r>
      <w:r w:rsidR="00EE7386" w:rsidRPr="005E3377">
        <w:rPr>
          <w:rFonts w:asciiTheme="minorHAnsi" w:eastAsia="David Libre" w:hAnsiTheme="minorHAnsi" w:cstheme="minorHAnsi"/>
          <w:sz w:val="24"/>
          <w:szCs w:val="24"/>
          <w:rtl/>
        </w:rPr>
        <w:t xml:space="preserve">זיכרון </w:t>
      </w:r>
      <w:r>
        <w:rPr>
          <w:rFonts w:asciiTheme="minorHAnsi" w:eastAsia="David Libre" w:hAnsiTheme="minorHAnsi" w:cstheme="minorHAnsi" w:hint="cs"/>
          <w:sz w:val="24"/>
          <w:szCs w:val="24"/>
          <w:rtl/>
        </w:rPr>
        <w:t xml:space="preserve">ומתפקד בצורה טובה </w:t>
      </w:r>
      <w:r w:rsidR="00EE7386" w:rsidRPr="005E3377">
        <w:rPr>
          <w:rFonts w:asciiTheme="minorHAnsi" w:eastAsia="David Libre" w:hAnsiTheme="minorHAnsi" w:cstheme="minorHAnsi"/>
          <w:sz w:val="24"/>
          <w:szCs w:val="24"/>
          <w:rtl/>
        </w:rPr>
        <w:t>גם במ</w:t>
      </w:r>
      <w:r>
        <w:rPr>
          <w:rFonts w:asciiTheme="minorHAnsi" w:eastAsia="David Libre" w:hAnsiTheme="minorHAnsi" w:cstheme="minorHAnsi" w:hint="cs"/>
          <w:sz w:val="24"/>
          <w:szCs w:val="24"/>
          <w:rtl/>
        </w:rPr>
        <w:t>צב</w:t>
      </w:r>
      <w:r w:rsidR="00EE7386" w:rsidRPr="005E3377">
        <w:rPr>
          <w:rFonts w:asciiTheme="minorHAnsi" w:eastAsia="David Libre" w:hAnsiTheme="minorHAnsi" w:cstheme="minorHAnsi"/>
          <w:sz w:val="24"/>
          <w:szCs w:val="24"/>
          <w:rtl/>
        </w:rPr>
        <w:t>י זיכרון קשים.</w:t>
      </w:r>
      <w:r>
        <w:rPr>
          <w:rFonts w:asciiTheme="minorHAnsi" w:eastAsia="David Libre" w:hAnsiTheme="minorHAnsi" w:cstheme="minorHAnsi" w:hint="cs"/>
          <w:sz w:val="24"/>
          <w:szCs w:val="24"/>
          <w:rtl/>
        </w:rPr>
        <w:t xml:space="preserve"> מסקנה נוספת היא ש</w:t>
      </w:r>
      <w:r w:rsidRPr="005E3377">
        <w:rPr>
          <w:rFonts w:asciiTheme="minorHAnsi" w:eastAsia="David Libre" w:hAnsiTheme="minorHAnsi" w:cstheme="minorHAnsi"/>
          <w:sz w:val="24"/>
          <w:szCs w:val="24"/>
          <w:rtl/>
        </w:rPr>
        <w:t xml:space="preserve"> </w:t>
      </w:r>
      <w:r w:rsidR="009F366D" w:rsidRPr="005E3377">
        <w:rPr>
          <w:rFonts w:asciiTheme="minorHAnsi" w:eastAsia="David Libre" w:hAnsiTheme="minorHAnsi" w:cstheme="minorHAnsi"/>
          <w:sz w:val="24"/>
          <w:szCs w:val="24"/>
        </w:rPr>
        <w:t>Df</w:t>
      </w:r>
      <w:r w:rsidRPr="005E3377">
        <w:rPr>
          <w:rFonts w:asciiTheme="minorHAnsi" w:eastAsia="David Libre" w:hAnsiTheme="minorHAnsi" w:cstheme="minorHAnsi"/>
          <w:sz w:val="24"/>
          <w:szCs w:val="24"/>
        </w:rPr>
        <w:t>-</w:t>
      </w:r>
      <w:proofErr w:type="spellStart"/>
      <w:r w:rsidRPr="005E3377">
        <w:rPr>
          <w:rFonts w:asciiTheme="minorHAnsi" w:eastAsia="David Libre" w:hAnsiTheme="minorHAnsi" w:cstheme="minorHAnsi"/>
          <w:sz w:val="24"/>
          <w:szCs w:val="24"/>
        </w:rPr>
        <w:t>pn</w:t>
      </w:r>
      <w:proofErr w:type="spellEnd"/>
      <w:r w:rsidRPr="005E3377">
        <w:rPr>
          <w:rFonts w:asciiTheme="minorHAnsi" w:eastAsia="David Libre" w:hAnsiTheme="minorHAnsi" w:cstheme="minorHAnsi"/>
          <w:sz w:val="24"/>
          <w:szCs w:val="24"/>
          <w:rtl/>
        </w:rPr>
        <w:t xml:space="preserve"> יכול להוות אלטרנטיבה איכותית ל</w:t>
      </w:r>
      <w:r w:rsidRPr="005E3377">
        <w:rPr>
          <w:rFonts w:asciiTheme="minorHAnsi" w:eastAsia="David Libre" w:hAnsiTheme="minorHAnsi" w:cstheme="minorHAnsi"/>
          <w:sz w:val="24"/>
          <w:szCs w:val="24"/>
        </w:rPr>
        <w:t>PDS-PN</w:t>
      </w:r>
      <w:r w:rsidRPr="005E3377">
        <w:rPr>
          <w:rFonts w:asciiTheme="minorHAnsi" w:eastAsia="David Libre" w:hAnsiTheme="minorHAnsi" w:cstheme="minorHAnsi"/>
          <w:sz w:val="24"/>
          <w:szCs w:val="24"/>
          <w:rtl/>
        </w:rPr>
        <w:t xml:space="preserve"> בעקבות תוצאותיו הטובות מול </w:t>
      </w:r>
      <w:r w:rsidRPr="005E3377">
        <w:rPr>
          <w:rFonts w:asciiTheme="minorHAnsi" w:eastAsia="David Libre" w:hAnsiTheme="minorHAnsi" w:cstheme="minorHAnsi"/>
          <w:sz w:val="24"/>
          <w:szCs w:val="24"/>
        </w:rPr>
        <w:t>PDS</w:t>
      </w:r>
      <w:r w:rsidRPr="005E3377">
        <w:rPr>
          <w:rFonts w:asciiTheme="minorHAnsi" w:eastAsia="David Libre" w:hAnsiTheme="minorHAnsi" w:cstheme="minorHAnsi"/>
          <w:sz w:val="24"/>
          <w:szCs w:val="24"/>
          <w:rtl/>
        </w:rPr>
        <w:t>.</w:t>
      </w:r>
    </w:p>
    <w:p w14:paraId="6D5A2277" w14:textId="40F2E62B" w:rsidR="00EE7386" w:rsidRPr="005E3377" w:rsidRDefault="00EE7386" w:rsidP="002E07C5">
      <w:pPr>
        <w:spacing w:after="0" w:line="240" w:lineRule="auto"/>
        <w:ind w:firstLine="360"/>
        <w:rPr>
          <w:rFonts w:asciiTheme="minorHAnsi" w:eastAsia="David Libre" w:hAnsiTheme="minorHAnsi" w:cstheme="minorHAnsi"/>
          <w:sz w:val="24"/>
          <w:szCs w:val="24"/>
        </w:rPr>
      </w:pPr>
      <w:r w:rsidRPr="005E3377">
        <w:rPr>
          <w:rFonts w:asciiTheme="minorHAnsi" w:eastAsia="David Libre" w:hAnsiTheme="minorHAnsi" w:cstheme="minorHAnsi"/>
          <w:sz w:val="24"/>
          <w:szCs w:val="24"/>
          <w:rtl/>
        </w:rPr>
        <w:t xml:space="preserve">מכאן שאלגוריתמים ממשפחת </w:t>
      </w:r>
      <w:r w:rsidRPr="005E3377">
        <w:rPr>
          <w:rFonts w:asciiTheme="minorHAnsi" w:eastAsia="David Libre" w:hAnsiTheme="minorHAnsi" w:cstheme="minorHAnsi"/>
          <w:sz w:val="24"/>
          <w:szCs w:val="24"/>
        </w:rPr>
        <w:t>PN</w:t>
      </w:r>
      <w:r w:rsidRPr="005E3377">
        <w:rPr>
          <w:rFonts w:asciiTheme="minorHAnsi" w:eastAsia="David Libre" w:hAnsiTheme="minorHAnsi" w:cstheme="minorHAnsi"/>
          <w:sz w:val="24"/>
          <w:szCs w:val="24"/>
          <w:rtl/>
        </w:rPr>
        <w:t xml:space="preserve"> הם כלי חשוב לפתרון בעיות בשלב ה</w:t>
      </w:r>
      <w:r w:rsidRPr="005E3377">
        <w:rPr>
          <w:rFonts w:asciiTheme="minorHAnsi" w:eastAsia="David Libre" w:hAnsiTheme="minorHAnsi" w:cstheme="minorHAnsi"/>
          <w:sz w:val="24"/>
          <w:szCs w:val="24"/>
        </w:rPr>
        <w:t>endgame</w:t>
      </w:r>
      <w:r w:rsidRPr="005E3377">
        <w:rPr>
          <w:rFonts w:asciiTheme="minorHAnsi" w:eastAsia="David Libre" w:hAnsiTheme="minorHAnsi" w:cstheme="minorHAnsi"/>
          <w:sz w:val="24"/>
          <w:szCs w:val="24"/>
          <w:rtl/>
        </w:rPr>
        <w:t xml:space="preserve"> ובפרט </w:t>
      </w:r>
      <w:r w:rsidRPr="005E3377">
        <w:rPr>
          <w:rFonts w:asciiTheme="minorHAnsi" w:eastAsia="David Libre" w:hAnsiTheme="minorHAnsi" w:cstheme="minorHAnsi"/>
          <w:sz w:val="24"/>
          <w:szCs w:val="24"/>
        </w:rPr>
        <w:t>PDS-PN</w:t>
      </w:r>
      <w:r w:rsidRPr="005E3377">
        <w:rPr>
          <w:rFonts w:asciiTheme="minorHAnsi" w:eastAsia="David Libre" w:hAnsiTheme="minorHAnsi" w:cstheme="minorHAnsi"/>
          <w:sz w:val="24"/>
          <w:szCs w:val="24"/>
          <w:rtl/>
        </w:rPr>
        <w:t xml:space="preserve"> </w:t>
      </w:r>
      <w:r w:rsidR="00A14AA6">
        <w:rPr>
          <w:rFonts w:asciiTheme="minorHAnsi" w:eastAsia="David Libre" w:hAnsiTheme="minorHAnsi" w:cstheme="minorHAnsi" w:hint="cs"/>
          <w:sz w:val="24"/>
          <w:szCs w:val="24"/>
          <w:rtl/>
        </w:rPr>
        <w:t>ה</w:t>
      </w:r>
      <w:r w:rsidRPr="005E3377">
        <w:rPr>
          <w:rFonts w:asciiTheme="minorHAnsi" w:eastAsia="David Libre" w:hAnsiTheme="minorHAnsi" w:cstheme="minorHAnsi"/>
          <w:sz w:val="24"/>
          <w:szCs w:val="24"/>
          <w:rtl/>
        </w:rPr>
        <w:t>יעיל</w:t>
      </w:r>
      <w:r w:rsidR="002E20E1">
        <w:rPr>
          <w:rFonts w:asciiTheme="minorHAnsi" w:eastAsia="David Libre" w:hAnsiTheme="minorHAnsi" w:cstheme="minorHAnsi" w:hint="cs"/>
          <w:sz w:val="24"/>
          <w:szCs w:val="24"/>
          <w:rtl/>
        </w:rPr>
        <w:t xml:space="preserve"> יותר מ</w:t>
      </w:r>
      <w:r w:rsidR="002E20E1" w:rsidRPr="002E20E1">
        <w:rPr>
          <w:rFonts w:asciiTheme="minorHAnsi" w:eastAsia="David Libre" w:hAnsiTheme="minorHAnsi" w:cstheme="minorHAnsi"/>
          <w:sz w:val="24"/>
          <w:szCs w:val="24"/>
          <w:rtl/>
        </w:rPr>
        <w:t xml:space="preserve"> </w:t>
      </w:r>
      <w:r w:rsidR="002E20E1" w:rsidRPr="005E3377">
        <w:rPr>
          <w:rFonts w:asciiTheme="minorHAnsi" w:eastAsia="David Libre" w:hAnsiTheme="minorHAnsi" w:cstheme="minorHAnsi"/>
          <w:sz w:val="24"/>
          <w:szCs w:val="24"/>
          <w:rtl/>
        </w:rPr>
        <w:t>מ</w:t>
      </w:r>
      <w:r w:rsidR="002E20E1" w:rsidRPr="005E3377">
        <w:rPr>
          <w:rFonts w:asciiTheme="minorHAnsi" w:eastAsia="David Libre" w:hAnsiTheme="minorHAnsi" w:cstheme="minorHAnsi"/>
          <w:sz w:val="24"/>
          <w:szCs w:val="24"/>
        </w:rPr>
        <w:t>PDS</w:t>
      </w:r>
      <w:r w:rsidR="002E20E1" w:rsidRPr="005E3377">
        <w:rPr>
          <w:rFonts w:asciiTheme="minorHAnsi" w:eastAsia="David Libre" w:hAnsiTheme="minorHAnsi" w:cstheme="minorHAnsi"/>
          <w:sz w:val="24"/>
          <w:szCs w:val="24"/>
          <w:rtl/>
        </w:rPr>
        <w:t xml:space="preserve"> ו</w:t>
      </w:r>
      <m:oMath>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PN</m:t>
            </m:r>
          </m:e>
          <m:sup>
            <m:r>
              <m:rPr>
                <m:sty m:val="p"/>
              </m:rPr>
              <w:rPr>
                <w:rFonts w:ascii="Cambria Math" w:eastAsia="Cambria Math" w:hAnsi="Cambria Math" w:cstheme="minorHAnsi"/>
                <w:sz w:val="24"/>
                <w:szCs w:val="24"/>
              </w:rPr>
              <m:t>2</m:t>
            </m:r>
          </m:sup>
        </m:sSup>
      </m:oMath>
      <w:r w:rsidRPr="005E3377">
        <w:rPr>
          <w:rFonts w:asciiTheme="minorHAnsi" w:eastAsia="David Libre" w:hAnsiTheme="minorHAnsi" w:cstheme="minorHAnsi"/>
          <w:sz w:val="24"/>
          <w:szCs w:val="24"/>
          <w:rtl/>
        </w:rPr>
        <w:t xml:space="preserve"> כ</w:t>
      </w:r>
      <w:r w:rsidRPr="005E3377">
        <w:rPr>
          <w:rFonts w:asciiTheme="minorHAnsi" w:eastAsia="David Libre" w:hAnsiTheme="minorHAnsi" w:cstheme="minorHAnsi"/>
          <w:sz w:val="24"/>
          <w:szCs w:val="24"/>
        </w:rPr>
        <w:t>endgame solver</w:t>
      </w:r>
      <w:r w:rsidRPr="005E3377">
        <w:rPr>
          <w:rFonts w:asciiTheme="minorHAnsi" w:eastAsia="David Libre" w:hAnsiTheme="minorHAnsi" w:cstheme="minorHAnsi"/>
          <w:sz w:val="24"/>
          <w:szCs w:val="24"/>
          <w:rtl/>
        </w:rPr>
        <w:t xml:space="preserve"> עבור משחקים קשים</w:t>
      </w:r>
      <w:r w:rsidR="002E20E1">
        <w:rPr>
          <w:rFonts w:asciiTheme="minorHAnsi" w:eastAsia="David Libre" w:hAnsiTheme="minorHAnsi" w:cstheme="minorHAnsi" w:hint="cs"/>
          <w:sz w:val="24"/>
          <w:szCs w:val="24"/>
          <w:rtl/>
        </w:rPr>
        <w:t>.</w:t>
      </w:r>
      <w:r w:rsidRPr="005E3377">
        <w:rPr>
          <w:rFonts w:asciiTheme="minorHAnsi" w:eastAsia="David Libre" w:hAnsiTheme="minorHAnsi" w:cstheme="minorHAnsi"/>
          <w:sz w:val="24"/>
          <w:szCs w:val="24"/>
          <w:rtl/>
        </w:rPr>
        <w:t xml:space="preserve"> </w:t>
      </w:r>
    </w:p>
    <w:p w14:paraId="35E92398" w14:textId="77777777" w:rsidR="00EE7386" w:rsidRPr="005E3377" w:rsidRDefault="00EE7386" w:rsidP="005E3377">
      <w:pPr>
        <w:spacing w:after="0" w:line="240" w:lineRule="auto"/>
        <w:rPr>
          <w:rFonts w:asciiTheme="minorHAnsi" w:eastAsia="David Libre" w:hAnsiTheme="minorHAnsi" w:cstheme="minorHAnsi"/>
          <w:sz w:val="24"/>
          <w:szCs w:val="24"/>
        </w:rPr>
      </w:pPr>
      <w:bookmarkStart w:id="241" w:name="_heading=h.gjdgxs" w:colFirst="0" w:colLast="0"/>
      <w:bookmarkEnd w:id="241"/>
    </w:p>
    <w:bookmarkEnd w:id="0"/>
    <w:p w14:paraId="65BDB01E" w14:textId="77777777" w:rsidR="00EE7386" w:rsidRPr="00A14AA6" w:rsidRDefault="00EE7386" w:rsidP="000C34D7">
      <w:pPr>
        <w:spacing w:after="0" w:line="240" w:lineRule="auto"/>
        <w:rPr>
          <w:rFonts w:asciiTheme="minorHAnsi" w:eastAsia="David Libre" w:hAnsiTheme="minorHAnsi" w:cstheme="minorHAnsi"/>
          <w:sz w:val="24"/>
          <w:szCs w:val="24"/>
        </w:rPr>
      </w:pPr>
    </w:p>
    <w:sectPr w:rsidR="00EE7386" w:rsidRPr="00A14AA6">
      <w:pgSz w:w="12240" w:h="15840"/>
      <w:pgMar w:top="1440" w:right="1800" w:bottom="1440" w:left="180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3" w:author="Dor Atzmon" w:date="2020-10-23T12:36:00Z" w:initials="DA">
    <w:p w14:paraId="71450311" w14:textId="317FB983" w:rsidR="00804993" w:rsidRDefault="00804993">
      <w:pPr>
        <w:pStyle w:val="CommentText"/>
        <w:rPr>
          <w:rtl/>
        </w:rPr>
      </w:pPr>
      <w:r>
        <w:rPr>
          <w:rStyle w:val="CommentReference"/>
        </w:rPr>
        <w:annotationRef/>
      </w:r>
      <w:r>
        <w:rPr>
          <w:rFonts w:hint="cs"/>
          <w:rtl/>
        </w:rPr>
        <w:t>?</w:t>
      </w:r>
    </w:p>
  </w:comment>
  <w:comment w:id="63" w:author="Dor Atzmon" w:date="2020-10-23T12:39:00Z" w:initials="DA">
    <w:p w14:paraId="3F7E101C" w14:textId="2B12A90C" w:rsidR="00804993" w:rsidRDefault="00804993">
      <w:pPr>
        <w:pStyle w:val="CommentText"/>
      </w:pPr>
      <w:r>
        <w:rPr>
          <w:rStyle w:val="CommentReference"/>
        </w:rPr>
        <w:annotationRef/>
      </w:r>
      <w:r>
        <w:rPr>
          <w:rFonts w:hint="cs"/>
          <w:rtl/>
        </w:rPr>
        <w:t>שהוכח</w:t>
      </w:r>
    </w:p>
  </w:comment>
  <w:comment w:id="70" w:author="Dor Atzmon" w:date="2020-10-23T12:48:00Z" w:initials="DA">
    <w:p w14:paraId="56CB12E9" w14:textId="334E40C4" w:rsidR="001A1DE3" w:rsidRDefault="001A1DE3">
      <w:pPr>
        <w:pStyle w:val="CommentText"/>
        <w:rPr>
          <w:rtl/>
        </w:rPr>
      </w:pPr>
      <w:r>
        <w:rPr>
          <w:rStyle w:val="CommentReference"/>
        </w:rPr>
        <w:annotationRef/>
      </w:r>
      <w:r>
        <w:rPr>
          <w:rFonts w:hint="cs"/>
          <w:rtl/>
        </w:rPr>
        <w:t>נכדים?</w:t>
      </w:r>
    </w:p>
  </w:comment>
  <w:comment w:id="76" w:author="Dor Atzmon" w:date="2020-10-23T12:49:00Z" w:initials="DA">
    <w:p w14:paraId="5C177778" w14:textId="1B1639E7" w:rsidR="001A1DE3" w:rsidRDefault="001A1DE3">
      <w:pPr>
        <w:pStyle w:val="CommentText"/>
      </w:pPr>
      <w:r>
        <w:rPr>
          <w:rStyle w:val="CommentReference"/>
        </w:rPr>
        <w:annotationRef/>
      </w:r>
      <w:r>
        <w:rPr>
          <w:rFonts w:hint="cs"/>
          <w:rtl/>
        </w:rPr>
        <w:t>רשאי?</w:t>
      </w:r>
    </w:p>
  </w:comment>
  <w:comment w:id="82" w:author="Dor Atzmon" w:date="2020-10-23T12:50:00Z" w:initials="DA">
    <w:p w14:paraId="3EB81F1F" w14:textId="2A162ED3" w:rsidR="001A1DE3" w:rsidRDefault="001A1DE3">
      <w:pPr>
        <w:pStyle w:val="CommentText"/>
        <w:rPr>
          <w:rtl/>
        </w:rPr>
      </w:pPr>
      <w:r>
        <w:rPr>
          <w:rStyle w:val="CommentReference"/>
        </w:rPr>
        <w:annotationRef/>
      </w:r>
      <w:r>
        <w:rPr>
          <w:rFonts w:hint="cs"/>
          <w:rtl/>
        </w:rPr>
        <w:t>עוד לא הוסבר בסקירת הספרות מה זה. כדאי להסביר בקצרה לפני שאומרים ש-</w:t>
      </w:r>
      <w:r>
        <w:rPr>
          <w:rFonts w:hint="cs"/>
        </w:rPr>
        <w:t>BRS</w:t>
      </w:r>
      <w:r>
        <w:rPr>
          <w:rFonts w:hint="cs"/>
          <w:rtl/>
        </w:rPr>
        <w:t xml:space="preserve"> טוב ממנו</w:t>
      </w:r>
    </w:p>
  </w:comment>
  <w:comment w:id="94" w:author="Dor Atzmon" w:date="2020-10-23T12:54:00Z" w:initials="DA">
    <w:p w14:paraId="300F25CD" w14:textId="76C693D3" w:rsidR="001A1DE3" w:rsidRDefault="001A1DE3">
      <w:pPr>
        <w:pStyle w:val="CommentText"/>
        <w:rPr>
          <w:rtl/>
        </w:rPr>
      </w:pPr>
      <w:r>
        <w:rPr>
          <w:rStyle w:val="CommentReference"/>
        </w:rPr>
        <w:annotationRef/>
      </w:r>
      <w:r>
        <w:rPr>
          <w:rFonts w:hint="cs"/>
          <w:rtl/>
        </w:rPr>
        <w:t xml:space="preserve">האם גם </w:t>
      </w:r>
      <w:r>
        <w:rPr>
          <w:rFonts w:hint="cs"/>
        </w:rPr>
        <w:t>BRS</w:t>
      </w:r>
      <w:r>
        <w:rPr>
          <w:rFonts w:hint="cs"/>
          <w:rtl/>
        </w:rPr>
        <w:t xml:space="preserve"> מניח אותה הנחה כמו </w:t>
      </w:r>
      <w:r>
        <w:t>paranoid</w:t>
      </w:r>
      <w:r>
        <w:rPr>
          <w:rFonts w:hint="cs"/>
          <w:rtl/>
        </w:rPr>
        <w:t xml:space="preserve"> ולכן יש שחקן מינימום (ושחקן מקסימום)? אם כן, כדאי לרשום זאת. אם לא, מדוע יש שחקני מינימום ומקסימום?</w:t>
      </w:r>
    </w:p>
  </w:comment>
  <w:comment w:id="98" w:author="Dor Atzmon" w:date="2020-10-23T12:54:00Z" w:initials="DA">
    <w:p w14:paraId="3339476A" w14:textId="437B7225" w:rsidR="001A1DE3" w:rsidRDefault="001A1DE3">
      <w:pPr>
        <w:pStyle w:val="CommentText"/>
      </w:pPr>
      <w:r>
        <w:rPr>
          <w:rStyle w:val="CommentReference"/>
        </w:rPr>
        <w:annotationRef/>
      </w:r>
      <w:r>
        <w:rPr>
          <w:rFonts w:hint="cs"/>
          <w:rtl/>
        </w:rPr>
        <w:t>גם פה</w:t>
      </w:r>
    </w:p>
  </w:comment>
  <w:comment w:id="106" w:author="Dor Atzmon" w:date="2020-10-23T12:55:00Z" w:initials="DA">
    <w:p w14:paraId="3B21FB84" w14:textId="0A8007FB" w:rsidR="001A1DE3" w:rsidRDefault="001A1DE3">
      <w:pPr>
        <w:pStyle w:val="CommentText"/>
      </w:pPr>
      <w:r>
        <w:rPr>
          <w:rStyle w:val="CommentReference"/>
        </w:rPr>
        <w:annotationRef/>
      </w:r>
      <w:r>
        <w:rPr>
          <w:rFonts w:hint="cs"/>
          <w:rtl/>
        </w:rPr>
        <w:t>מאפשרת?</w:t>
      </w:r>
    </w:p>
  </w:comment>
  <w:comment w:id="109" w:author="Dor Atzmon" w:date="2020-10-23T12:55:00Z" w:initials="DA">
    <w:p w14:paraId="6CBEE4CC" w14:textId="44CADF13" w:rsidR="001A1DE3" w:rsidRDefault="001A1DE3">
      <w:pPr>
        <w:pStyle w:val="CommentText"/>
        <w:rPr>
          <w:rtl/>
        </w:rPr>
      </w:pPr>
      <w:r>
        <w:rPr>
          <w:rStyle w:val="CommentReference"/>
        </w:rPr>
        <w:annotationRef/>
      </w:r>
      <w:r>
        <w:rPr>
          <w:rFonts w:hint="cs"/>
          <w:rtl/>
        </w:rPr>
        <w:t>כדאי להזכיר את ההנחה הזאת (גם) בתחילת הפסקה הקודמת</w:t>
      </w:r>
    </w:p>
  </w:comment>
  <w:comment w:id="119" w:author="Dor Atzmon" w:date="2020-10-23T12:56:00Z" w:initials="DA">
    <w:p w14:paraId="35DCBA8A" w14:textId="0D42F610" w:rsidR="001A1DE3" w:rsidRDefault="001A1DE3">
      <w:pPr>
        <w:pStyle w:val="CommentText"/>
      </w:pPr>
      <w:r>
        <w:rPr>
          <w:rStyle w:val="CommentReference"/>
        </w:rPr>
        <w:annotationRef/>
      </w:r>
      <w:r>
        <w:rPr>
          <w:rFonts w:hint="cs"/>
          <w:rtl/>
        </w:rPr>
        <w:t>מספר שחקנים?</w:t>
      </w:r>
    </w:p>
  </w:comment>
  <w:comment w:id="123" w:author="Dor Atzmon" w:date="2020-10-23T12:57:00Z" w:initials="DA">
    <w:p w14:paraId="4D171B10" w14:textId="3EDA00A7" w:rsidR="007214B6" w:rsidRDefault="007214B6">
      <w:pPr>
        <w:pStyle w:val="CommentText"/>
      </w:pPr>
      <w:r>
        <w:rPr>
          <w:rStyle w:val="CommentReference"/>
        </w:rPr>
        <w:annotationRef/>
      </w:r>
      <w:r>
        <w:rPr>
          <w:rFonts w:hint="cs"/>
          <w:rtl/>
        </w:rPr>
        <w:t>משחקי שני שחקנים? אנחנו לא נמצאים במשחקים מרובי שחקנים?</w:t>
      </w:r>
    </w:p>
  </w:comment>
  <w:comment w:id="126" w:author="Dor Atzmon" w:date="2020-10-23T13:01:00Z" w:initials="DA">
    <w:p w14:paraId="4C57D1BF" w14:textId="24EC151F" w:rsidR="007214B6" w:rsidRDefault="007214B6">
      <w:pPr>
        <w:pStyle w:val="CommentText"/>
      </w:pPr>
      <w:r>
        <w:rPr>
          <w:rStyle w:val="CommentReference"/>
        </w:rPr>
        <w:annotationRef/>
      </w:r>
      <w:r>
        <w:rPr>
          <w:rFonts w:hint="cs"/>
          <w:rtl/>
        </w:rPr>
        <w:t xml:space="preserve">נכון, אבל נרצה לבחון אם קיימת אפשרות לבצע גיזומים ללא רדוקציה לשני שחקנים (לפחות עבור חלק מהאסטרטגיות) </w:t>
      </w:r>
      <w:r>
        <w:rPr>
          <w:rtl/>
        </w:rPr>
        <w:t>–</w:t>
      </w:r>
      <w:r>
        <w:rPr>
          <w:rFonts w:hint="cs"/>
          <w:rtl/>
        </w:rPr>
        <w:t xml:space="preserve"> אפשר להתחיל לחשוב ולתכנן עבור כל אחת מהאסטרטגיות כיצד ניתן למצוא פתרון תת-אופטימלי תוך כדי ביצוע מספר רב של גיזומים</w:t>
      </w:r>
    </w:p>
  </w:comment>
  <w:comment w:id="139" w:author="Dor Atzmon" w:date="2020-10-23T13:04:00Z" w:initials="DA">
    <w:p w14:paraId="0FF31458" w14:textId="724AC949" w:rsidR="007214B6" w:rsidRDefault="007214B6">
      <w:pPr>
        <w:pStyle w:val="CommentText"/>
      </w:pPr>
      <w:r>
        <w:rPr>
          <w:rStyle w:val="CommentReference"/>
        </w:rPr>
        <w:annotationRef/>
      </w:r>
      <w:r>
        <w:rPr>
          <w:rFonts w:hint="cs"/>
          <w:rtl/>
        </w:rPr>
        <w:t>שביצעו זאת</w:t>
      </w:r>
    </w:p>
  </w:comment>
  <w:comment w:id="151" w:author="Dor Atzmon" w:date="2020-10-23T13:06:00Z" w:initials="DA">
    <w:p w14:paraId="3A18FAE4" w14:textId="57C62999" w:rsidR="007214B6" w:rsidRDefault="007214B6">
      <w:pPr>
        <w:pStyle w:val="CommentText"/>
      </w:pPr>
      <w:r>
        <w:rPr>
          <w:rStyle w:val="CommentReference"/>
        </w:rPr>
        <w:annotationRef/>
      </w:r>
      <w:r>
        <w:rPr>
          <w:rFonts w:hint="cs"/>
          <w:rtl/>
        </w:rPr>
        <w:t>מספר</w:t>
      </w:r>
    </w:p>
  </w:comment>
  <w:comment w:id="153" w:author="Dor Atzmon" w:date="2020-10-23T13:07:00Z" w:initials="DA">
    <w:p w14:paraId="6836C25F" w14:textId="790E5872" w:rsidR="007214B6" w:rsidRDefault="007214B6">
      <w:pPr>
        <w:pStyle w:val="CommentText"/>
      </w:pPr>
      <w:r>
        <w:rPr>
          <w:rStyle w:val="CommentReference"/>
        </w:rPr>
        <w:annotationRef/>
      </w:r>
      <w:r>
        <w:rPr>
          <w:rFonts w:hint="cs"/>
          <w:rtl/>
        </w:rPr>
        <w:t>אלפא</w:t>
      </w:r>
    </w:p>
  </w:comment>
  <w:comment w:id="209" w:author="Dor Atzmon" w:date="2020-10-23T17:14:00Z" w:initials="DA">
    <w:p w14:paraId="26C3EE08" w14:textId="01E831BB" w:rsidR="00C56022" w:rsidRDefault="00C56022">
      <w:pPr>
        <w:pStyle w:val="CommentText"/>
        <w:rPr>
          <w:rtl/>
        </w:rPr>
      </w:pPr>
      <w:r>
        <w:rPr>
          <w:rStyle w:val="CommentReference"/>
        </w:rPr>
        <w:annotationRef/>
      </w:r>
      <w:r>
        <w:rPr>
          <w:rFonts w:hint="cs"/>
          <w:rtl/>
        </w:rPr>
        <w:t>זו גזירה מהסבא או מאב קדמון כלשהו?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450311" w15:done="1"/>
  <w15:commentEx w15:paraId="3F7E101C" w15:done="1"/>
  <w15:commentEx w15:paraId="56CB12E9" w15:done="1"/>
  <w15:commentEx w15:paraId="5C177778" w15:done="1"/>
  <w15:commentEx w15:paraId="3EB81F1F" w15:done="0"/>
  <w15:commentEx w15:paraId="300F25CD" w15:done="1"/>
  <w15:commentEx w15:paraId="3339476A" w15:done="1"/>
  <w15:commentEx w15:paraId="3B21FB84" w15:done="0"/>
  <w15:commentEx w15:paraId="6CBEE4CC" w15:done="1"/>
  <w15:commentEx w15:paraId="35DCBA8A" w15:done="1"/>
  <w15:commentEx w15:paraId="4D171B10" w15:done="1"/>
  <w15:commentEx w15:paraId="4C57D1BF" w15:done="1"/>
  <w15:commentEx w15:paraId="0FF31458" w15:done="1"/>
  <w15:commentEx w15:paraId="3A18FAE4" w15:done="1"/>
  <w15:commentEx w15:paraId="6836C25F" w15:done="1"/>
  <w15:commentEx w15:paraId="26C3EE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D4CDE" w16cex:dateUtc="2020-10-23T09:36:00Z"/>
  <w16cex:commentExtensible w16cex:durableId="233D4D9B" w16cex:dateUtc="2020-10-23T09:39:00Z"/>
  <w16cex:commentExtensible w16cex:durableId="233D4F83" w16cex:dateUtc="2020-10-23T09:48:00Z"/>
  <w16cex:commentExtensible w16cex:durableId="233D4FEA" w16cex:dateUtc="2020-10-23T09:49:00Z"/>
  <w16cex:commentExtensible w16cex:durableId="233D500B" w16cex:dateUtc="2020-10-23T09:50:00Z"/>
  <w16cex:commentExtensible w16cex:durableId="233D50EE" w16cex:dateUtc="2020-10-23T09:54:00Z"/>
  <w16cex:commentExtensible w16cex:durableId="233D511F" w16cex:dateUtc="2020-10-23T09:54:00Z"/>
  <w16cex:commentExtensible w16cex:durableId="233D514D" w16cex:dateUtc="2020-10-23T09:55:00Z"/>
  <w16cex:commentExtensible w16cex:durableId="233D515B" w16cex:dateUtc="2020-10-23T09:55:00Z"/>
  <w16cex:commentExtensible w16cex:durableId="233D5192" w16cex:dateUtc="2020-10-23T09:56:00Z"/>
  <w16cex:commentExtensible w16cex:durableId="233D51CC" w16cex:dateUtc="2020-10-23T09:57:00Z"/>
  <w16cex:commentExtensible w16cex:durableId="233D5291" w16cex:dateUtc="2020-10-23T10:01:00Z"/>
  <w16cex:commentExtensible w16cex:durableId="233D5358" w16cex:dateUtc="2020-10-23T10:04:00Z"/>
  <w16cex:commentExtensible w16cex:durableId="233D53E1" w16cex:dateUtc="2020-10-23T10:06:00Z"/>
  <w16cex:commentExtensible w16cex:durableId="233D53FE" w16cex:dateUtc="2020-10-23T10:07:00Z"/>
  <w16cex:commentExtensible w16cex:durableId="233D8DE9" w16cex:dateUtc="2020-10-23T14: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450311" w16cid:durableId="233D4CDE"/>
  <w16cid:commentId w16cid:paraId="3F7E101C" w16cid:durableId="233D4D9B"/>
  <w16cid:commentId w16cid:paraId="56CB12E9" w16cid:durableId="233D4F83"/>
  <w16cid:commentId w16cid:paraId="5C177778" w16cid:durableId="233D4FEA"/>
  <w16cid:commentId w16cid:paraId="3EB81F1F" w16cid:durableId="233D500B"/>
  <w16cid:commentId w16cid:paraId="300F25CD" w16cid:durableId="233D50EE"/>
  <w16cid:commentId w16cid:paraId="3339476A" w16cid:durableId="233D511F"/>
  <w16cid:commentId w16cid:paraId="3B21FB84" w16cid:durableId="233D514D"/>
  <w16cid:commentId w16cid:paraId="6CBEE4CC" w16cid:durableId="233D515B"/>
  <w16cid:commentId w16cid:paraId="35DCBA8A" w16cid:durableId="233D5192"/>
  <w16cid:commentId w16cid:paraId="4D171B10" w16cid:durableId="233D51CC"/>
  <w16cid:commentId w16cid:paraId="4C57D1BF" w16cid:durableId="233D5291"/>
  <w16cid:commentId w16cid:paraId="0FF31458" w16cid:durableId="233D5358"/>
  <w16cid:commentId w16cid:paraId="3A18FAE4" w16cid:durableId="233D53E1"/>
  <w16cid:commentId w16cid:paraId="6836C25F" w16cid:durableId="233D53FE"/>
  <w16cid:commentId w16cid:paraId="26C3EE08" w16cid:durableId="233D8D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8B807" w14:textId="77777777" w:rsidR="00601519" w:rsidRDefault="00601519" w:rsidP="0061405B">
      <w:pPr>
        <w:spacing w:after="0" w:line="240" w:lineRule="auto"/>
      </w:pPr>
      <w:r>
        <w:separator/>
      </w:r>
    </w:p>
  </w:endnote>
  <w:endnote w:type="continuationSeparator" w:id="0">
    <w:p w14:paraId="5771887F" w14:textId="77777777" w:rsidR="00601519" w:rsidRDefault="00601519" w:rsidP="00614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avid Libre">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B95FC" w14:textId="77777777" w:rsidR="00601519" w:rsidRDefault="00601519" w:rsidP="0061405B">
      <w:pPr>
        <w:spacing w:after="0" w:line="240" w:lineRule="auto"/>
      </w:pPr>
      <w:r>
        <w:separator/>
      </w:r>
    </w:p>
  </w:footnote>
  <w:footnote w:type="continuationSeparator" w:id="0">
    <w:p w14:paraId="22AB8E7D" w14:textId="77777777" w:rsidR="00601519" w:rsidRDefault="00601519" w:rsidP="00614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C02E2"/>
    <w:multiLevelType w:val="hybridMultilevel"/>
    <w:tmpl w:val="A3CC6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25A8C"/>
    <w:multiLevelType w:val="hybridMultilevel"/>
    <w:tmpl w:val="F8D24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D34D5"/>
    <w:multiLevelType w:val="hybridMultilevel"/>
    <w:tmpl w:val="2214DBB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1FCC065A"/>
    <w:multiLevelType w:val="hybridMultilevel"/>
    <w:tmpl w:val="C444F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C06223"/>
    <w:multiLevelType w:val="multilevel"/>
    <w:tmpl w:val="3B2C759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38990E9D"/>
    <w:multiLevelType w:val="hybridMultilevel"/>
    <w:tmpl w:val="BB4E2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C924E8"/>
    <w:multiLevelType w:val="hybridMultilevel"/>
    <w:tmpl w:val="3CDC0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8A411D7"/>
    <w:multiLevelType w:val="hybridMultilevel"/>
    <w:tmpl w:val="283AA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8F86B9B"/>
    <w:multiLevelType w:val="multilevel"/>
    <w:tmpl w:val="DE8A18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C4E3A20"/>
    <w:multiLevelType w:val="multilevel"/>
    <w:tmpl w:val="16AAE3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FBB1628"/>
    <w:multiLevelType w:val="hybridMultilevel"/>
    <w:tmpl w:val="851E5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653147"/>
    <w:multiLevelType w:val="hybridMultilevel"/>
    <w:tmpl w:val="D2B29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0"/>
  </w:num>
  <w:num w:numId="3">
    <w:abstractNumId w:val="2"/>
  </w:num>
  <w:num w:numId="4">
    <w:abstractNumId w:val="1"/>
  </w:num>
  <w:num w:numId="5">
    <w:abstractNumId w:val="10"/>
  </w:num>
  <w:num w:numId="6">
    <w:abstractNumId w:val="7"/>
  </w:num>
  <w:num w:numId="7">
    <w:abstractNumId w:val="5"/>
  </w:num>
  <w:num w:numId="8">
    <w:abstractNumId w:val="4"/>
  </w:num>
  <w:num w:numId="9">
    <w:abstractNumId w:val="8"/>
  </w:num>
  <w:num w:numId="10">
    <w:abstractNumId w:val="11"/>
  </w:num>
  <w:num w:numId="11">
    <w:abstractNumId w:val="3"/>
  </w:num>
  <w:num w:numId="1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gar, Omer">
    <w15:presenceInfo w15:providerId="AD" w15:userId="S::omer.nagar@intel.com::aa840df0-f8fe-485e-b21b-f846b6a64d4e"/>
  </w15:person>
  <w15:person w15:author="Dor Atzmon">
    <w15:presenceInfo w15:providerId="None" w15:userId="Dor Atzm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xszQxtjA1N7Q0MDdW0lEKTi0uzszPAykwrwUAZoBINywAAAA="/>
  </w:docVars>
  <w:rsids>
    <w:rsidRoot w:val="004479A1"/>
    <w:rsid w:val="00000BEF"/>
    <w:rsid w:val="000014A9"/>
    <w:rsid w:val="000017C6"/>
    <w:rsid w:val="00003578"/>
    <w:rsid w:val="00003F88"/>
    <w:rsid w:val="00003FF0"/>
    <w:rsid w:val="000046E7"/>
    <w:rsid w:val="00010893"/>
    <w:rsid w:val="00010A46"/>
    <w:rsid w:val="0001219D"/>
    <w:rsid w:val="00012880"/>
    <w:rsid w:val="00012AF0"/>
    <w:rsid w:val="00012F15"/>
    <w:rsid w:val="00013550"/>
    <w:rsid w:val="00015080"/>
    <w:rsid w:val="000152B3"/>
    <w:rsid w:val="000217C0"/>
    <w:rsid w:val="00024C56"/>
    <w:rsid w:val="00024D65"/>
    <w:rsid w:val="000300B8"/>
    <w:rsid w:val="00030410"/>
    <w:rsid w:val="00032A14"/>
    <w:rsid w:val="0003446C"/>
    <w:rsid w:val="000360D8"/>
    <w:rsid w:val="00036E17"/>
    <w:rsid w:val="00041004"/>
    <w:rsid w:val="0004300E"/>
    <w:rsid w:val="000439E6"/>
    <w:rsid w:val="0004417D"/>
    <w:rsid w:val="00047FA7"/>
    <w:rsid w:val="00050BC2"/>
    <w:rsid w:val="00051979"/>
    <w:rsid w:val="00065ADB"/>
    <w:rsid w:val="00065DF0"/>
    <w:rsid w:val="0006712E"/>
    <w:rsid w:val="00073E17"/>
    <w:rsid w:val="00074AFC"/>
    <w:rsid w:val="00080E9C"/>
    <w:rsid w:val="00083DE3"/>
    <w:rsid w:val="00084605"/>
    <w:rsid w:val="000A042E"/>
    <w:rsid w:val="000A0B1F"/>
    <w:rsid w:val="000A1F19"/>
    <w:rsid w:val="000A2B2B"/>
    <w:rsid w:val="000A485C"/>
    <w:rsid w:val="000A57BF"/>
    <w:rsid w:val="000B2ABE"/>
    <w:rsid w:val="000B3530"/>
    <w:rsid w:val="000B4069"/>
    <w:rsid w:val="000B730B"/>
    <w:rsid w:val="000C01C2"/>
    <w:rsid w:val="000C2C81"/>
    <w:rsid w:val="000C34D7"/>
    <w:rsid w:val="000C3E2C"/>
    <w:rsid w:val="000C404F"/>
    <w:rsid w:val="000C6ABA"/>
    <w:rsid w:val="000D09CC"/>
    <w:rsid w:val="000D1FBC"/>
    <w:rsid w:val="000D32AF"/>
    <w:rsid w:val="000D5668"/>
    <w:rsid w:val="000D5F6B"/>
    <w:rsid w:val="000E1477"/>
    <w:rsid w:val="000E2A4C"/>
    <w:rsid w:val="000E3D7F"/>
    <w:rsid w:val="000E69B7"/>
    <w:rsid w:val="000F3771"/>
    <w:rsid w:val="000F46D9"/>
    <w:rsid w:val="000F59FB"/>
    <w:rsid w:val="000F6242"/>
    <w:rsid w:val="000F65FA"/>
    <w:rsid w:val="000F6AC6"/>
    <w:rsid w:val="00101FFB"/>
    <w:rsid w:val="00104A9C"/>
    <w:rsid w:val="0010610F"/>
    <w:rsid w:val="00107598"/>
    <w:rsid w:val="0010791A"/>
    <w:rsid w:val="00113725"/>
    <w:rsid w:val="00121CA0"/>
    <w:rsid w:val="001277AE"/>
    <w:rsid w:val="001305A0"/>
    <w:rsid w:val="00132547"/>
    <w:rsid w:val="00133FCA"/>
    <w:rsid w:val="00133FFB"/>
    <w:rsid w:val="001344AA"/>
    <w:rsid w:val="00140304"/>
    <w:rsid w:val="001404FE"/>
    <w:rsid w:val="001428BB"/>
    <w:rsid w:val="00152DDB"/>
    <w:rsid w:val="00153A38"/>
    <w:rsid w:val="00154265"/>
    <w:rsid w:val="00160231"/>
    <w:rsid w:val="0016079E"/>
    <w:rsid w:val="00163195"/>
    <w:rsid w:val="001636BC"/>
    <w:rsid w:val="0016579B"/>
    <w:rsid w:val="00167914"/>
    <w:rsid w:val="00170FD3"/>
    <w:rsid w:val="001751B1"/>
    <w:rsid w:val="00175874"/>
    <w:rsid w:val="0017637C"/>
    <w:rsid w:val="0017782C"/>
    <w:rsid w:val="00180057"/>
    <w:rsid w:val="00181964"/>
    <w:rsid w:val="00182FEE"/>
    <w:rsid w:val="001858BF"/>
    <w:rsid w:val="00185B9F"/>
    <w:rsid w:val="00185D19"/>
    <w:rsid w:val="00186423"/>
    <w:rsid w:val="0018690A"/>
    <w:rsid w:val="00190179"/>
    <w:rsid w:val="00192909"/>
    <w:rsid w:val="0019659D"/>
    <w:rsid w:val="00197237"/>
    <w:rsid w:val="001A1DE3"/>
    <w:rsid w:val="001A4CE8"/>
    <w:rsid w:val="001A5147"/>
    <w:rsid w:val="001A5582"/>
    <w:rsid w:val="001A6E0B"/>
    <w:rsid w:val="001B0794"/>
    <w:rsid w:val="001B085F"/>
    <w:rsid w:val="001B1136"/>
    <w:rsid w:val="001B25F0"/>
    <w:rsid w:val="001B2BF3"/>
    <w:rsid w:val="001B38F7"/>
    <w:rsid w:val="001B47EB"/>
    <w:rsid w:val="001B65EA"/>
    <w:rsid w:val="001C1C82"/>
    <w:rsid w:val="001C69D7"/>
    <w:rsid w:val="001C6B32"/>
    <w:rsid w:val="001C7CE9"/>
    <w:rsid w:val="001D015F"/>
    <w:rsid w:val="001D129B"/>
    <w:rsid w:val="001D23D5"/>
    <w:rsid w:val="001D3EEA"/>
    <w:rsid w:val="001D45D5"/>
    <w:rsid w:val="001D5181"/>
    <w:rsid w:val="001D5B79"/>
    <w:rsid w:val="001D666D"/>
    <w:rsid w:val="001D680E"/>
    <w:rsid w:val="001E0C4F"/>
    <w:rsid w:val="001E297D"/>
    <w:rsid w:val="001E50F7"/>
    <w:rsid w:val="001E588A"/>
    <w:rsid w:val="001E727C"/>
    <w:rsid w:val="001E7B6C"/>
    <w:rsid w:val="001F18B4"/>
    <w:rsid w:val="001F3493"/>
    <w:rsid w:val="001F3D33"/>
    <w:rsid w:val="001F489D"/>
    <w:rsid w:val="001F4F90"/>
    <w:rsid w:val="001F7A05"/>
    <w:rsid w:val="00200632"/>
    <w:rsid w:val="00201487"/>
    <w:rsid w:val="002041D1"/>
    <w:rsid w:val="00204596"/>
    <w:rsid w:val="00205E8B"/>
    <w:rsid w:val="002077C4"/>
    <w:rsid w:val="00207DF8"/>
    <w:rsid w:val="00212DAF"/>
    <w:rsid w:val="00216B1E"/>
    <w:rsid w:val="00220222"/>
    <w:rsid w:val="0022056B"/>
    <w:rsid w:val="00223794"/>
    <w:rsid w:val="0022489C"/>
    <w:rsid w:val="00225154"/>
    <w:rsid w:val="002257E8"/>
    <w:rsid w:val="00225FB0"/>
    <w:rsid w:val="0023231F"/>
    <w:rsid w:val="00236D5D"/>
    <w:rsid w:val="002410E1"/>
    <w:rsid w:val="00242460"/>
    <w:rsid w:val="00242703"/>
    <w:rsid w:val="002459CB"/>
    <w:rsid w:val="00246D25"/>
    <w:rsid w:val="00251280"/>
    <w:rsid w:val="002519CE"/>
    <w:rsid w:val="00251A3D"/>
    <w:rsid w:val="0025202D"/>
    <w:rsid w:val="00253003"/>
    <w:rsid w:val="00257721"/>
    <w:rsid w:val="0026156A"/>
    <w:rsid w:val="002616E5"/>
    <w:rsid w:val="00262625"/>
    <w:rsid w:val="00262C34"/>
    <w:rsid w:val="00265169"/>
    <w:rsid w:val="0026595D"/>
    <w:rsid w:val="00267F28"/>
    <w:rsid w:val="00271428"/>
    <w:rsid w:val="0027208E"/>
    <w:rsid w:val="00273F6E"/>
    <w:rsid w:val="00275C2E"/>
    <w:rsid w:val="002834D2"/>
    <w:rsid w:val="00287809"/>
    <w:rsid w:val="002907FB"/>
    <w:rsid w:val="002932E6"/>
    <w:rsid w:val="002935A0"/>
    <w:rsid w:val="002946B7"/>
    <w:rsid w:val="002A13EC"/>
    <w:rsid w:val="002A1A9B"/>
    <w:rsid w:val="002A23B1"/>
    <w:rsid w:val="002A4C77"/>
    <w:rsid w:val="002A4FC0"/>
    <w:rsid w:val="002B09FE"/>
    <w:rsid w:val="002B2079"/>
    <w:rsid w:val="002B4BE5"/>
    <w:rsid w:val="002B6B99"/>
    <w:rsid w:val="002B6EF4"/>
    <w:rsid w:val="002C21AA"/>
    <w:rsid w:val="002C41DD"/>
    <w:rsid w:val="002C59AE"/>
    <w:rsid w:val="002D36B1"/>
    <w:rsid w:val="002D7996"/>
    <w:rsid w:val="002D79A2"/>
    <w:rsid w:val="002E07C5"/>
    <w:rsid w:val="002E12C8"/>
    <w:rsid w:val="002E1B2C"/>
    <w:rsid w:val="002E20E1"/>
    <w:rsid w:val="002E29C8"/>
    <w:rsid w:val="002E3C25"/>
    <w:rsid w:val="002F0578"/>
    <w:rsid w:val="002F0F6B"/>
    <w:rsid w:val="002F18A2"/>
    <w:rsid w:val="002F73E0"/>
    <w:rsid w:val="002F758A"/>
    <w:rsid w:val="0030144A"/>
    <w:rsid w:val="00301EAF"/>
    <w:rsid w:val="003024A7"/>
    <w:rsid w:val="00302CBE"/>
    <w:rsid w:val="003040B9"/>
    <w:rsid w:val="00305930"/>
    <w:rsid w:val="00306F38"/>
    <w:rsid w:val="00307BF2"/>
    <w:rsid w:val="003146AA"/>
    <w:rsid w:val="00316BA5"/>
    <w:rsid w:val="0031770D"/>
    <w:rsid w:val="00320CFE"/>
    <w:rsid w:val="00320D21"/>
    <w:rsid w:val="00321F5E"/>
    <w:rsid w:val="0032356C"/>
    <w:rsid w:val="003404A2"/>
    <w:rsid w:val="00341EE4"/>
    <w:rsid w:val="0034297A"/>
    <w:rsid w:val="00343E42"/>
    <w:rsid w:val="003515B0"/>
    <w:rsid w:val="00355678"/>
    <w:rsid w:val="00356748"/>
    <w:rsid w:val="003569CB"/>
    <w:rsid w:val="00356C4E"/>
    <w:rsid w:val="00360E1C"/>
    <w:rsid w:val="00361807"/>
    <w:rsid w:val="003638B0"/>
    <w:rsid w:val="0036477D"/>
    <w:rsid w:val="00365A76"/>
    <w:rsid w:val="003720BA"/>
    <w:rsid w:val="00372809"/>
    <w:rsid w:val="00375E02"/>
    <w:rsid w:val="00380EC3"/>
    <w:rsid w:val="00380F47"/>
    <w:rsid w:val="00381B7F"/>
    <w:rsid w:val="0038230D"/>
    <w:rsid w:val="003823D7"/>
    <w:rsid w:val="003826F3"/>
    <w:rsid w:val="00383001"/>
    <w:rsid w:val="00386AE2"/>
    <w:rsid w:val="0039258F"/>
    <w:rsid w:val="00392CBC"/>
    <w:rsid w:val="00392D16"/>
    <w:rsid w:val="00393679"/>
    <w:rsid w:val="00393C98"/>
    <w:rsid w:val="003A2358"/>
    <w:rsid w:val="003B0BA3"/>
    <w:rsid w:val="003B4DC0"/>
    <w:rsid w:val="003B70C5"/>
    <w:rsid w:val="003C1821"/>
    <w:rsid w:val="003C2018"/>
    <w:rsid w:val="003C2EBC"/>
    <w:rsid w:val="003C4C3C"/>
    <w:rsid w:val="003C70BB"/>
    <w:rsid w:val="003C7E1F"/>
    <w:rsid w:val="003D20B6"/>
    <w:rsid w:val="003E4A71"/>
    <w:rsid w:val="003E796E"/>
    <w:rsid w:val="003F156F"/>
    <w:rsid w:val="003F26A9"/>
    <w:rsid w:val="003F3229"/>
    <w:rsid w:val="003F4DE4"/>
    <w:rsid w:val="003F5DC7"/>
    <w:rsid w:val="003F71F9"/>
    <w:rsid w:val="004014F0"/>
    <w:rsid w:val="004025AC"/>
    <w:rsid w:val="00403DB9"/>
    <w:rsid w:val="00404A68"/>
    <w:rsid w:val="00411304"/>
    <w:rsid w:val="0041323F"/>
    <w:rsid w:val="0041424E"/>
    <w:rsid w:val="004142C3"/>
    <w:rsid w:val="00421488"/>
    <w:rsid w:val="0042358E"/>
    <w:rsid w:val="004253D9"/>
    <w:rsid w:val="004328D2"/>
    <w:rsid w:val="00435DFC"/>
    <w:rsid w:val="00435FA9"/>
    <w:rsid w:val="00436130"/>
    <w:rsid w:val="0044058F"/>
    <w:rsid w:val="00445039"/>
    <w:rsid w:val="004479A1"/>
    <w:rsid w:val="00451903"/>
    <w:rsid w:val="00463CBC"/>
    <w:rsid w:val="00465973"/>
    <w:rsid w:val="00466548"/>
    <w:rsid w:val="00472138"/>
    <w:rsid w:val="00474F01"/>
    <w:rsid w:val="00481F1B"/>
    <w:rsid w:val="00482612"/>
    <w:rsid w:val="00482DFB"/>
    <w:rsid w:val="004844DF"/>
    <w:rsid w:val="00485DE8"/>
    <w:rsid w:val="004861B7"/>
    <w:rsid w:val="00486BD6"/>
    <w:rsid w:val="0048717F"/>
    <w:rsid w:val="0048795C"/>
    <w:rsid w:val="00487CB8"/>
    <w:rsid w:val="0049375D"/>
    <w:rsid w:val="00497A78"/>
    <w:rsid w:val="004A4253"/>
    <w:rsid w:val="004A5760"/>
    <w:rsid w:val="004B06F9"/>
    <w:rsid w:val="004B1012"/>
    <w:rsid w:val="004B5003"/>
    <w:rsid w:val="004B7468"/>
    <w:rsid w:val="004B7CA4"/>
    <w:rsid w:val="004C1F84"/>
    <w:rsid w:val="004C41A2"/>
    <w:rsid w:val="004D4A34"/>
    <w:rsid w:val="004D69A4"/>
    <w:rsid w:val="004E2545"/>
    <w:rsid w:val="004E48EC"/>
    <w:rsid w:val="004E57E9"/>
    <w:rsid w:val="004F1CD3"/>
    <w:rsid w:val="004F1D34"/>
    <w:rsid w:val="004F1DAD"/>
    <w:rsid w:val="004F268D"/>
    <w:rsid w:val="004F28D5"/>
    <w:rsid w:val="004F6749"/>
    <w:rsid w:val="00500582"/>
    <w:rsid w:val="005014FA"/>
    <w:rsid w:val="005015FE"/>
    <w:rsid w:val="00504928"/>
    <w:rsid w:val="00504B78"/>
    <w:rsid w:val="0050599B"/>
    <w:rsid w:val="005105D5"/>
    <w:rsid w:val="00512329"/>
    <w:rsid w:val="005131AB"/>
    <w:rsid w:val="00513EBB"/>
    <w:rsid w:val="005168AC"/>
    <w:rsid w:val="005206B7"/>
    <w:rsid w:val="00525106"/>
    <w:rsid w:val="00531F2A"/>
    <w:rsid w:val="005340C3"/>
    <w:rsid w:val="00535667"/>
    <w:rsid w:val="0054078A"/>
    <w:rsid w:val="0054102F"/>
    <w:rsid w:val="00542D6D"/>
    <w:rsid w:val="005506C5"/>
    <w:rsid w:val="005527A2"/>
    <w:rsid w:val="00553AF8"/>
    <w:rsid w:val="00553D2C"/>
    <w:rsid w:val="005579F9"/>
    <w:rsid w:val="00561D77"/>
    <w:rsid w:val="005624EC"/>
    <w:rsid w:val="005640A3"/>
    <w:rsid w:val="00570A42"/>
    <w:rsid w:val="00571CC2"/>
    <w:rsid w:val="005736A0"/>
    <w:rsid w:val="00573759"/>
    <w:rsid w:val="00574738"/>
    <w:rsid w:val="00575CAF"/>
    <w:rsid w:val="0057795D"/>
    <w:rsid w:val="00581B74"/>
    <w:rsid w:val="00585522"/>
    <w:rsid w:val="00587155"/>
    <w:rsid w:val="005871AF"/>
    <w:rsid w:val="005875B3"/>
    <w:rsid w:val="00587C75"/>
    <w:rsid w:val="0059102E"/>
    <w:rsid w:val="005A1EB3"/>
    <w:rsid w:val="005A3424"/>
    <w:rsid w:val="005A3849"/>
    <w:rsid w:val="005A6405"/>
    <w:rsid w:val="005A78B6"/>
    <w:rsid w:val="005B1D21"/>
    <w:rsid w:val="005B1EBD"/>
    <w:rsid w:val="005C049B"/>
    <w:rsid w:val="005C3D47"/>
    <w:rsid w:val="005C52E9"/>
    <w:rsid w:val="005C6FC6"/>
    <w:rsid w:val="005D0CF0"/>
    <w:rsid w:val="005D2C7D"/>
    <w:rsid w:val="005D3343"/>
    <w:rsid w:val="005D51ED"/>
    <w:rsid w:val="005D6724"/>
    <w:rsid w:val="005E1D85"/>
    <w:rsid w:val="005E3377"/>
    <w:rsid w:val="005E3FB0"/>
    <w:rsid w:val="005E4BC0"/>
    <w:rsid w:val="005F0C3E"/>
    <w:rsid w:val="005F15DB"/>
    <w:rsid w:val="005F339F"/>
    <w:rsid w:val="005F359B"/>
    <w:rsid w:val="005F4887"/>
    <w:rsid w:val="005F6050"/>
    <w:rsid w:val="0060011A"/>
    <w:rsid w:val="0060113F"/>
    <w:rsid w:val="00601519"/>
    <w:rsid w:val="006051BD"/>
    <w:rsid w:val="00605DCD"/>
    <w:rsid w:val="00607700"/>
    <w:rsid w:val="0060789A"/>
    <w:rsid w:val="0061405B"/>
    <w:rsid w:val="00623840"/>
    <w:rsid w:val="006251D2"/>
    <w:rsid w:val="00625BB9"/>
    <w:rsid w:val="006260BC"/>
    <w:rsid w:val="00627A70"/>
    <w:rsid w:val="00627BDD"/>
    <w:rsid w:val="00632961"/>
    <w:rsid w:val="00632A2B"/>
    <w:rsid w:val="00634E60"/>
    <w:rsid w:val="006409B2"/>
    <w:rsid w:val="00646CA9"/>
    <w:rsid w:val="00651CC6"/>
    <w:rsid w:val="006537CD"/>
    <w:rsid w:val="00653CB1"/>
    <w:rsid w:val="00654D65"/>
    <w:rsid w:val="00665477"/>
    <w:rsid w:val="00665E91"/>
    <w:rsid w:val="00667794"/>
    <w:rsid w:val="00671B8B"/>
    <w:rsid w:val="00672124"/>
    <w:rsid w:val="00674654"/>
    <w:rsid w:val="00675756"/>
    <w:rsid w:val="00676D4B"/>
    <w:rsid w:val="006773D4"/>
    <w:rsid w:val="006774DA"/>
    <w:rsid w:val="00680727"/>
    <w:rsid w:val="006813E2"/>
    <w:rsid w:val="006849B9"/>
    <w:rsid w:val="00694613"/>
    <w:rsid w:val="00696045"/>
    <w:rsid w:val="006A4860"/>
    <w:rsid w:val="006A48BB"/>
    <w:rsid w:val="006A5067"/>
    <w:rsid w:val="006A5AAB"/>
    <w:rsid w:val="006A690D"/>
    <w:rsid w:val="006B2101"/>
    <w:rsid w:val="006B3185"/>
    <w:rsid w:val="006B6E38"/>
    <w:rsid w:val="006B7CA9"/>
    <w:rsid w:val="006C23F0"/>
    <w:rsid w:val="006C2E04"/>
    <w:rsid w:val="006C5F9F"/>
    <w:rsid w:val="006C638A"/>
    <w:rsid w:val="006D1398"/>
    <w:rsid w:val="006D2955"/>
    <w:rsid w:val="006D59DC"/>
    <w:rsid w:val="006D63B0"/>
    <w:rsid w:val="006D750E"/>
    <w:rsid w:val="006D7A5B"/>
    <w:rsid w:val="006E0580"/>
    <w:rsid w:val="006E0E75"/>
    <w:rsid w:val="006E296C"/>
    <w:rsid w:val="006E6F8C"/>
    <w:rsid w:val="006E7AE9"/>
    <w:rsid w:val="006E7B6C"/>
    <w:rsid w:val="006F17EA"/>
    <w:rsid w:val="006F35D5"/>
    <w:rsid w:val="006F6254"/>
    <w:rsid w:val="006F7C46"/>
    <w:rsid w:val="0070005A"/>
    <w:rsid w:val="00705D62"/>
    <w:rsid w:val="00705DE6"/>
    <w:rsid w:val="0070644C"/>
    <w:rsid w:val="00710392"/>
    <w:rsid w:val="00711FBE"/>
    <w:rsid w:val="00712F56"/>
    <w:rsid w:val="007134FB"/>
    <w:rsid w:val="00714C4E"/>
    <w:rsid w:val="00715B08"/>
    <w:rsid w:val="007168DE"/>
    <w:rsid w:val="00716DDE"/>
    <w:rsid w:val="007214B6"/>
    <w:rsid w:val="00721B9D"/>
    <w:rsid w:val="00722E78"/>
    <w:rsid w:val="00723637"/>
    <w:rsid w:val="007269CD"/>
    <w:rsid w:val="007330FD"/>
    <w:rsid w:val="007337D2"/>
    <w:rsid w:val="0073670C"/>
    <w:rsid w:val="00740C1B"/>
    <w:rsid w:val="00740E50"/>
    <w:rsid w:val="007439EC"/>
    <w:rsid w:val="00743D1A"/>
    <w:rsid w:val="007444AF"/>
    <w:rsid w:val="00747542"/>
    <w:rsid w:val="0075109F"/>
    <w:rsid w:val="00751409"/>
    <w:rsid w:val="00762CAA"/>
    <w:rsid w:val="00770549"/>
    <w:rsid w:val="007706A7"/>
    <w:rsid w:val="00774AD3"/>
    <w:rsid w:val="00774D30"/>
    <w:rsid w:val="00775C4F"/>
    <w:rsid w:val="007775C6"/>
    <w:rsid w:val="00777B18"/>
    <w:rsid w:val="00781C89"/>
    <w:rsid w:val="00783AAF"/>
    <w:rsid w:val="00791F21"/>
    <w:rsid w:val="00794DF5"/>
    <w:rsid w:val="00797FA0"/>
    <w:rsid w:val="007A1DD4"/>
    <w:rsid w:val="007A1FF5"/>
    <w:rsid w:val="007A2AEF"/>
    <w:rsid w:val="007A44B5"/>
    <w:rsid w:val="007A5752"/>
    <w:rsid w:val="007A7901"/>
    <w:rsid w:val="007B0CC8"/>
    <w:rsid w:val="007B1190"/>
    <w:rsid w:val="007B128D"/>
    <w:rsid w:val="007B15D2"/>
    <w:rsid w:val="007B2627"/>
    <w:rsid w:val="007B3B5C"/>
    <w:rsid w:val="007B5A46"/>
    <w:rsid w:val="007D0656"/>
    <w:rsid w:val="007D076C"/>
    <w:rsid w:val="007D4CC3"/>
    <w:rsid w:val="007D6501"/>
    <w:rsid w:val="007D73BC"/>
    <w:rsid w:val="007E0336"/>
    <w:rsid w:val="007E060E"/>
    <w:rsid w:val="007E174C"/>
    <w:rsid w:val="007E1B9C"/>
    <w:rsid w:val="007E1F30"/>
    <w:rsid w:val="007E2B48"/>
    <w:rsid w:val="007E3484"/>
    <w:rsid w:val="007E5B43"/>
    <w:rsid w:val="007E77FB"/>
    <w:rsid w:val="007F2FC9"/>
    <w:rsid w:val="007F3BDC"/>
    <w:rsid w:val="007F4093"/>
    <w:rsid w:val="007F4128"/>
    <w:rsid w:val="007F42B1"/>
    <w:rsid w:val="007F5426"/>
    <w:rsid w:val="007F7437"/>
    <w:rsid w:val="00802763"/>
    <w:rsid w:val="00804993"/>
    <w:rsid w:val="00805D75"/>
    <w:rsid w:val="00810549"/>
    <w:rsid w:val="008117AA"/>
    <w:rsid w:val="00811CAC"/>
    <w:rsid w:val="00811CE8"/>
    <w:rsid w:val="00811E9E"/>
    <w:rsid w:val="00814EC1"/>
    <w:rsid w:val="00816B9A"/>
    <w:rsid w:val="00817C65"/>
    <w:rsid w:val="00820D90"/>
    <w:rsid w:val="0082238E"/>
    <w:rsid w:val="00822772"/>
    <w:rsid w:val="00826991"/>
    <w:rsid w:val="00830DB2"/>
    <w:rsid w:val="00832AED"/>
    <w:rsid w:val="008334D1"/>
    <w:rsid w:val="00835AEB"/>
    <w:rsid w:val="00836ABB"/>
    <w:rsid w:val="008400C5"/>
    <w:rsid w:val="00842B00"/>
    <w:rsid w:val="00843DE7"/>
    <w:rsid w:val="00850B7D"/>
    <w:rsid w:val="00853B61"/>
    <w:rsid w:val="008573B1"/>
    <w:rsid w:val="008623D6"/>
    <w:rsid w:val="0086635D"/>
    <w:rsid w:val="0087100B"/>
    <w:rsid w:val="00873136"/>
    <w:rsid w:val="00875B0E"/>
    <w:rsid w:val="00882F93"/>
    <w:rsid w:val="00883012"/>
    <w:rsid w:val="00883DD6"/>
    <w:rsid w:val="008858A2"/>
    <w:rsid w:val="00885933"/>
    <w:rsid w:val="00890D6E"/>
    <w:rsid w:val="008927B8"/>
    <w:rsid w:val="00893826"/>
    <w:rsid w:val="00893F99"/>
    <w:rsid w:val="008947C1"/>
    <w:rsid w:val="00894889"/>
    <w:rsid w:val="008950FE"/>
    <w:rsid w:val="00897D91"/>
    <w:rsid w:val="008A3417"/>
    <w:rsid w:val="008A3E93"/>
    <w:rsid w:val="008B14CB"/>
    <w:rsid w:val="008B18B1"/>
    <w:rsid w:val="008B2D04"/>
    <w:rsid w:val="008B65B4"/>
    <w:rsid w:val="008B7E17"/>
    <w:rsid w:val="008C2050"/>
    <w:rsid w:val="008C33AE"/>
    <w:rsid w:val="008C4070"/>
    <w:rsid w:val="008C61D0"/>
    <w:rsid w:val="008D0144"/>
    <w:rsid w:val="008D57E8"/>
    <w:rsid w:val="008D694A"/>
    <w:rsid w:val="008E0810"/>
    <w:rsid w:val="008E501C"/>
    <w:rsid w:val="008E566F"/>
    <w:rsid w:val="008E5B12"/>
    <w:rsid w:val="008E6273"/>
    <w:rsid w:val="008F136E"/>
    <w:rsid w:val="008F2D16"/>
    <w:rsid w:val="008F3910"/>
    <w:rsid w:val="008F3BCB"/>
    <w:rsid w:val="008F45B5"/>
    <w:rsid w:val="008F5C41"/>
    <w:rsid w:val="00901418"/>
    <w:rsid w:val="00901AE0"/>
    <w:rsid w:val="009114AD"/>
    <w:rsid w:val="009141E2"/>
    <w:rsid w:val="00915705"/>
    <w:rsid w:val="009226A7"/>
    <w:rsid w:val="0092540B"/>
    <w:rsid w:val="009265FE"/>
    <w:rsid w:val="00926D05"/>
    <w:rsid w:val="0093290D"/>
    <w:rsid w:val="00933573"/>
    <w:rsid w:val="00934D5E"/>
    <w:rsid w:val="00940450"/>
    <w:rsid w:val="00941611"/>
    <w:rsid w:val="00942741"/>
    <w:rsid w:val="0094292F"/>
    <w:rsid w:val="0094778F"/>
    <w:rsid w:val="00947F88"/>
    <w:rsid w:val="00950E92"/>
    <w:rsid w:val="00953AE7"/>
    <w:rsid w:val="009553D3"/>
    <w:rsid w:val="009570A6"/>
    <w:rsid w:val="00957F84"/>
    <w:rsid w:val="0096068B"/>
    <w:rsid w:val="00963FD5"/>
    <w:rsid w:val="009712AC"/>
    <w:rsid w:val="00972A5E"/>
    <w:rsid w:val="00975BEC"/>
    <w:rsid w:val="00976A77"/>
    <w:rsid w:val="009806E2"/>
    <w:rsid w:val="00980B57"/>
    <w:rsid w:val="009813ED"/>
    <w:rsid w:val="00982EA3"/>
    <w:rsid w:val="00984D6C"/>
    <w:rsid w:val="00986E67"/>
    <w:rsid w:val="0099297F"/>
    <w:rsid w:val="00992A02"/>
    <w:rsid w:val="00993610"/>
    <w:rsid w:val="009944B5"/>
    <w:rsid w:val="00995AE2"/>
    <w:rsid w:val="00996A5C"/>
    <w:rsid w:val="009A0ACE"/>
    <w:rsid w:val="009A26E9"/>
    <w:rsid w:val="009A3C04"/>
    <w:rsid w:val="009A3E57"/>
    <w:rsid w:val="009A4AF0"/>
    <w:rsid w:val="009A54A8"/>
    <w:rsid w:val="009A5A77"/>
    <w:rsid w:val="009B0A2D"/>
    <w:rsid w:val="009B0E3B"/>
    <w:rsid w:val="009B75E3"/>
    <w:rsid w:val="009C255D"/>
    <w:rsid w:val="009C45E5"/>
    <w:rsid w:val="009D0F77"/>
    <w:rsid w:val="009D58B4"/>
    <w:rsid w:val="009E0FAB"/>
    <w:rsid w:val="009E3FE2"/>
    <w:rsid w:val="009E52C1"/>
    <w:rsid w:val="009E6C43"/>
    <w:rsid w:val="009E758D"/>
    <w:rsid w:val="009E75AA"/>
    <w:rsid w:val="009F366D"/>
    <w:rsid w:val="009F417F"/>
    <w:rsid w:val="009F7A07"/>
    <w:rsid w:val="00A05611"/>
    <w:rsid w:val="00A12B17"/>
    <w:rsid w:val="00A14AA6"/>
    <w:rsid w:val="00A22289"/>
    <w:rsid w:val="00A224B7"/>
    <w:rsid w:val="00A24F48"/>
    <w:rsid w:val="00A265E5"/>
    <w:rsid w:val="00A26BE8"/>
    <w:rsid w:val="00A3067C"/>
    <w:rsid w:val="00A32BB8"/>
    <w:rsid w:val="00A37213"/>
    <w:rsid w:val="00A37F6A"/>
    <w:rsid w:val="00A44F69"/>
    <w:rsid w:val="00A52087"/>
    <w:rsid w:val="00A520D3"/>
    <w:rsid w:val="00A60EEB"/>
    <w:rsid w:val="00A61D3B"/>
    <w:rsid w:val="00A721C7"/>
    <w:rsid w:val="00A72C55"/>
    <w:rsid w:val="00A73207"/>
    <w:rsid w:val="00A73708"/>
    <w:rsid w:val="00A73CB6"/>
    <w:rsid w:val="00A8325D"/>
    <w:rsid w:val="00A8354E"/>
    <w:rsid w:val="00A83A2F"/>
    <w:rsid w:val="00A90004"/>
    <w:rsid w:val="00A90A2E"/>
    <w:rsid w:val="00A90D03"/>
    <w:rsid w:val="00A92B8D"/>
    <w:rsid w:val="00AA076C"/>
    <w:rsid w:val="00AA2208"/>
    <w:rsid w:val="00AA26ED"/>
    <w:rsid w:val="00AB70DF"/>
    <w:rsid w:val="00AC07E6"/>
    <w:rsid w:val="00AC20FB"/>
    <w:rsid w:val="00AD4276"/>
    <w:rsid w:val="00AD6454"/>
    <w:rsid w:val="00AD6661"/>
    <w:rsid w:val="00AE14FA"/>
    <w:rsid w:val="00AE1D64"/>
    <w:rsid w:val="00AE209B"/>
    <w:rsid w:val="00AE2A75"/>
    <w:rsid w:val="00AE3049"/>
    <w:rsid w:val="00AE6FE1"/>
    <w:rsid w:val="00AE70A6"/>
    <w:rsid w:val="00AE790D"/>
    <w:rsid w:val="00AF047F"/>
    <w:rsid w:val="00AF1B81"/>
    <w:rsid w:val="00AF48CD"/>
    <w:rsid w:val="00AF566E"/>
    <w:rsid w:val="00B035A3"/>
    <w:rsid w:val="00B03C98"/>
    <w:rsid w:val="00B048B7"/>
    <w:rsid w:val="00B052A0"/>
    <w:rsid w:val="00B15653"/>
    <w:rsid w:val="00B1605D"/>
    <w:rsid w:val="00B2132A"/>
    <w:rsid w:val="00B22B09"/>
    <w:rsid w:val="00B23806"/>
    <w:rsid w:val="00B247B8"/>
    <w:rsid w:val="00B31F08"/>
    <w:rsid w:val="00B321DF"/>
    <w:rsid w:val="00B32D2B"/>
    <w:rsid w:val="00B3431C"/>
    <w:rsid w:val="00B374A7"/>
    <w:rsid w:val="00B45BA1"/>
    <w:rsid w:val="00B46866"/>
    <w:rsid w:val="00B47461"/>
    <w:rsid w:val="00B53BF7"/>
    <w:rsid w:val="00B53BFE"/>
    <w:rsid w:val="00B554C0"/>
    <w:rsid w:val="00B567F7"/>
    <w:rsid w:val="00B56DC7"/>
    <w:rsid w:val="00B612A1"/>
    <w:rsid w:val="00B65695"/>
    <w:rsid w:val="00B65ADB"/>
    <w:rsid w:val="00B71CB1"/>
    <w:rsid w:val="00B755D4"/>
    <w:rsid w:val="00B75622"/>
    <w:rsid w:val="00B8068F"/>
    <w:rsid w:val="00B845E8"/>
    <w:rsid w:val="00B85E5F"/>
    <w:rsid w:val="00B8668F"/>
    <w:rsid w:val="00B90E0F"/>
    <w:rsid w:val="00B92A64"/>
    <w:rsid w:val="00BA2F58"/>
    <w:rsid w:val="00BA442B"/>
    <w:rsid w:val="00BA4580"/>
    <w:rsid w:val="00BA46B9"/>
    <w:rsid w:val="00BA4D22"/>
    <w:rsid w:val="00BA6228"/>
    <w:rsid w:val="00BA7D1C"/>
    <w:rsid w:val="00BB020B"/>
    <w:rsid w:val="00BB17EA"/>
    <w:rsid w:val="00BB488F"/>
    <w:rsid w:val="00BB777A"/>
    <w:rsid w:val="00BD442B"/>
    <w:rsid w:val="00BD45F5"/>
    <w:rsid w:val="00BD7BF7"/>
    <w:rsid w:val="00BE1BCC"/>
    <w:rsid w:val="00BE1DED"/>
    <w:rsid w:val="00BE5864"/>
    <w:rsid w:val="00BE740B"/>
    <w:rsid w:val="00BE7D05"/>
    <w:rsid w:val="00BF01F9"/>
    <w:rsid w:val="00BF036C"/>
    <w:rsid w:val="00BF0E39"/>
    <w:rsid w:val="00BF11AE"/>
    <w:rsid w:val="00C011E8"/>
    <w:rsid w:val="00C02BF6"/>
    <w:rsid w:val="00C0440D"/>
    <w:rsid w:val="00C0527D"/>
    <w:rsid w:val="00C05CA7"/>
    <w:rsid w:val="00C07C56"/>
    <w:rsid w:val="00C100B4"/>
    <w:rsid w:val="00C10DC3"/>
    <w:rsid w:val="00C1158A"/>
    <w:rsid w:val="00C121AB"/>
    <w:rsid w:val="00C14A66"/>
    <w:rsid w:val="00C20403"/>
    <w:rsid w:val="00C215A0"/>
    <w:rsid w:val="00C2300E"/>
    <w:rsid w:val="00C230DB"/>
    <w:rsid w:val="00C24BFD"/>
    <w:rsid w:val="00C27274"/>
    <w:rsid w:val="00C30DC8"/>
    <w:rsid w:val="00C32C4A"/>
    <w:rsid w:val="00C352E9"/>
    <w:rsid w:val="00C35673"/>
    <w:rsid w:val="00C3588F"/>
    <w:rsid w:val="00C37830"/>
    <w:rsid w:val="00C40D1B"/>
    <w:rsid w:val="00C40E64"/>
    <w:rsid w:val="00C415DE"/>
    <w:rsid w:val="00C41CEF"/>
    <w:rsid w:val="00C44A6B"/>
    <w:rsid w:val="00C44E0E"/>
    <w:rsid w:val="00C45CBD"/>
    <w:rsid w:val="00C54DA5"/>
    <w:rsid w:val="00C56022"/>
    <w:rsid w:val="00C61D11"/>
    <w:rsid w:val="00C6459A"/>
    <w:rsid w:val="00C6526D"/>
    <w:rsid w:val="00C763C5"/>
    <w:rsid w:val="00C76E4A"/>
    <w:rsid w:val="00C77EE8"/>
    <w:rsid w:val="00C81CAF"/>
    <w:rsid w:val="00C82969"/>
    <w:rsid w:val="00C867F7"/>
    <w:rsid w:val="00C87843"/>
    <w:rsid w:val="00C910CA"/>
    <w:rsid w:val="00C93F63"/>
    <w:rsid w:val="00C95AE8"/>
    <w:rsid w:val="00C965CD"/>
    <w:rsid w:val="00C97DD3"/>
    <w:rsid w:val="00CA180B"/>
    <w:rsid w:val="00CA19B8"/>
    <w:rsid w:val="00CA34A3"/>
    <w:rsid w:val="00CA47BD"/>
    <w:rsid w:val="00CA548C"/>
    <w:rsid w:val="00CA5E45"/>
    <w:rsid w:val="00CA624E"/>
    <w:rsid w:val="00CB163C"/>
    <w:rsid w:val="00CB2F86"/>
    <w:rsid w:val="00CB74F7"/>
    <w:rsid w:val="00CC361C"/>
    <w:rsid w:val="00CC4DB1"/>
    <w:rsid w:val="00CC536A"/>
    <w:rsid w:val="00CC7945"/>
    <w:rsid w:val="00CD28DE"/>
    <w:rsid w:val="00CD31C5"/>
    <w:rsid w:val="00CD60F9"/>
    <w:rsid w:val="00CD6233"/>
    <w:rsid w:val="00CE001D"/>
    <w:rsid w:val="00CE1670"/>
    <w:rsid w:val="00CE294F"/>
    <w:rsid w:val="00CE3177"/>
    <w:rsid w:val="00CE4810"/>
    <w:rsid w:val="00CF5058"/>
    <w:rsid w:val="00CF7CE1"/>
    <w:rsid w:val="00D00107"/>
    <w:rsid w:val="00D0108B"/>
    <w:rsid w:val="00D038D5"/>
    <w:rsid w:val="00D07933"/>
    <w:rsid w:val="00D1028F"/>
    <w:rsid w:val="00D1096C"/>
    <w:rsid w:val="00D1142D"/>
    <w:rsid w:val="00D12AA2"/>
    <w:rsid w:val="00D1346E"/>
    <w:rsid w:val="00D15D2A"/>
    <w:rsid w:val="00D17434"/>
    <w:rsid w:val="00D20ED0"/>
    <w:rsid w:val="00D20F77"/>
    <w:rsid w:val="00D2167B"/>
    <w:rsid w:val="00D21D2C"/>
    <w:rsid w:val="00D22052"/>
    <w:rsid w:val="00D26919"/>
    <w:rsid w:val="00D270B3"/>
    <w:rsid w:val="00D3433A"/>
    <w:rsid w:val="00D3530D"/>
    <w:rsid w:val="00D3538C"/>
    <w:rsid w:val="00D37CE1"/>
    <w:rsid w:val="00D45C63"/>
    <w:rsid w:val="00D46296"/>
    <w:rsid w:val="00D46480"/>
    <w:rsid w:val="00D47DCC"/>
    <w:rsid w:val="00D501F5"/>
    <w:rsid w:val="00D55544"/>
    <w:rsid w:val="00D57517"/>
    <w:rsid w:val="00D57AA8"/>
    <w:rsid w:val="00D615EF"/>
    <w:rsid w:val="00D616E9"/>
    <w:rsid w:val="00D61EB1"/>
    <w:rsid w:val="00D6253A"/>
    <w:rsid w:val="00D66B63"/>
    <w:rsid w:val="00D66D84"/>
    <w:rsid w:val="00D70EBD"/>
    <w:rsid w:val="00D719D7"/>
    <w:rsid w:val="00D72017"/>
    <w:rsid w:val="00D76EF0"/>
    <w:rsid w:val="00D801CF"/>
    <w:rsid w:val="00D809B2"/>
    <w:rsid w:val="00D86A7A"/>
    <w:rsid w:val="00D87E17"/>
    <w:rsid w:val="00D90C3E"/>
    <w:rsid w:val="00D90FBB"/>
    <w:rsid w:val="00D91F08"/>
    <w:rsid w:val="00D92C92"/>
    <w:rsid w:val="00D96D68"/>
    <w:rsid w:val="00D96F79"/>
    <w:rsid w:val="00DA0043"/>
    <w:rsid w:val="00DA0B31"/>
    <w:rsid w:val="00DA0D23"/>
    <w:rsid w:val="00DA4513"/>
    <w:rsid w:val="00DA4A2B"/>
    <w:rsid w:val="00DA5239"/>
    <w:rsid w:val="00DA6101"/>
    <w:rsid w:val="00DA7B75"/>
    <w:rsid w:val="00DB0426"/>
    <w:rsid w:val="00DB1386"/>
    <w:rsid w:val="00DB4036"/>
    <w:rsid w:val="00DB41F1"/>
    <w:rsid w:val="00DB4959"/>
    <w:rsid w:val="00DB6221"/>
    <w:rsid w:val="00DB6340"/>
    <w:rsid w:val="00DB6680"/>
    <w:rsid w:val="00DC3C2A"/>
    <w:rsid w:val="00DC49B7"/>
    <w:rsid w:val="00DD125F"/>
    <w:rsid w:val="00DD4968"/>
    <w:rsid w:val="00DD5AC8"/>
    <w:rsid w:val="00DD65C4"/>
    <w:rsid w:val="00DD79BD"/>
    <w:rsid w:val="00DE1B66"/>
    <w:rsid w:val="00DE2F46"/>
    <w:rsid w:val="00DE304F"/>
    <w:rsid w:val="00DE331F"/>
    <w:rsid w:val="00DE5E4C"/>
    <w:rsid w:val="00DE6F87"/>
    <w:rsid w:val="00DF0D1A"/>
    <w:rsid w:val="00DF26D6"/>
    <w:rsid w:val="00DF2C35"/>
    <w:rsid w:val="00DF382C"/>
    <w:rsid w:val="00DF3AAC"/>
    <w:rsid w:val="00DF64AB"/>
    <w:rsid w:val="00E02591"/>
    <w:rsid w:val="00E0438E"/>
    <w:rsid w:val="00E117B9"/>
    <w:rsid w:val="00E14824"/>
    <w:rsid w:val="00E308F1"/>
    <w:rsid w:val="00E323FE"/>
    <w:rsid w:val="00E34B97"/>
    <w:rsid w:val="00E35D3F"/>
    <w:rsid w:val="00E36813"/>
    <w:rsid w:val="00E3752C"/>
    <w:rsid w:val="00E420A2"/>
    <w:rsid w:val="00E453A0"/>
    <w:rsid w:val="00E464E7"/>
    <w:rsid w:val="00E46D47"/>
    <w:rsid w:val="00E5057C"/>
    <w:rsid w:val="00E50DF8"/>
    <w:rsid w:val="00E50FC0"/>
    <w:rsid w:val="00E514A8"/>
    <w:rsid w:val="00E51506"/>
    <w:rsid w:val="00E5240C"/>
    <w:rsid w:val="00E559D4"/>
    <w:rsid w:val="00E5610A"/>
    <w:rsid w:val="00E56DE2"/>
    <w:rsid w:val="00E56DFE"/>
    <w:rsid w:val="00E574CE"/>
    <w:rsid w:val="00E61895"/>
    <w:rsid w:val="00E62CFA"/>
    <w:rsid w:val="00E634C2"/>
    <w:rsid w:val="00E64252"/>
    <w:rsid w:val="00E67586"/>
    <w:rsid w:val="00E675EE"/>
    <w:rsid w:val="00E72A6A"/>
    <w:rsid w:val="00E73124"/>
    <w:rsid w:val="00E75ABF"/>
    <w:rsid w:val="00E75B89"/>
    <w:rsid w:val="00E762E8"/>
    <w:rsid w:val="00E80377"/>
    <w:rsid w:val="00E86046"/>
    <w:rsid w:val="00E90D1C"/>
    <w:rsid w:val="00E920B9"/>
    <w:rsid w:val="00E920FE"/>
    <w:rsid w:val="00E92CBF"/>
    <w:rsid w:val="00E9505B"/>
    <w:rsid w:val="00E9610C"/>
    <w:rsid w:val="00E9631C"/>
    <w:rsid w:val="00E9664B"/>
    <w:rsid w:val="00EA05FC"/>
    <w:rsid w:val="00EA54F7"/>
    <w:rsid w:val="00EA7CB2"/>
    <w:rsid w:val="00EB01DB"/>
    <w:rsid w:val="00EB10D3"/>
    <w:rsid w:val="00EB5084"/>
    <w:rsid w:val="00EB51E2"/>
    <w:rsid w:val="00EC276C"/>
    <w:rsid w:val="00EC62AE"/>
    <w:rsid w:val="00ED0281"/>
    <w:rsid w:val="00ED4612"/>
    <w:rsid w:val="00ED5A87"/>
    <w:rsid w:val="00ED655B"/>
    <w:rsid w:val="00ED7373"/>
    <w:rsid w:val="00EE05EA"/>
    <w:rsid w:val="00EE0B56"/>
    <w:rsid w:val="00EE3F66"/>
    <w:rsid w:val="00EE4966"/>
    <w:rsid w:val="00EE4E3D"/>
    <w:rsid w:val="00EE5A81"/>
    <w:rsid w:val="00EE5AA0"/>
    <w:rsid w:val="00EE6EAF"/>
    <w:rsid w:val="00EE7386"/>
    <w:rsid w:val="00EF0084"/>
    <w:rsid w:val="00EF1398"/>
    <w:rsid w:val="00EF6F06"/>
    <w:rsid w:val="00F0285C"/>
    <w:rsid w:val="00F02AC7"/>
    <w:rsid w:val="00F036A5"/>
    <w:rsid w:val="00F03726"/>
    <w:rsid w:val="00F075DF"/>
    <w:rsid w:val="00F10F17"/>
    <w:rsid w:val="00F11448"/>
    <w:rsid w:val="00F13750"/>
    <w:rsid w:val="00F14CDF"/>
    <w:rsid w:val="00F20C76"/>
    <w:rsid w:val="00F20D17"/>
    <w:rsid w:val="00F21832"/>
    <w:rsid w:val="00F237A9"/>
    <w:rsid w:val="00F31DFB"/>
    <w:rsid w:val="00F35987"/>
    <w:rsid w:val="00F35A05"/>
    <w:rsid w:val="00F3666F"/>
    <w:rsid w:val="00F409B1"/>
    <w:rsid w:val="00F40ADB"/>
    <w:rsid w:val="00F41A3C"/>
    <w:rsid w:val="00F4464E"/>
    <w:rsid w:val="00F44D4C"/>
    <w:rsid w:val="00F45541"/>
    <w:rsid w:val="00F45A25"/>
    <w:rsid w:val="00F4657C"/>
    <w:rsid w:val="00F46CDF"/>
    <w:rsid w:val="00F5157D"/>
    <w:rsid w:val="00F539FB"/>
    <w:rsid w:val="00F616A1"/>
    <w:rsid w:val="00F64063"/>
    <w:rsid w:val="00F6572A"/>
    <w:rsid w:val="00F66529"/>
    <w:rsid w:val="00F71858"/>
    <w:rsid w:val="00F72C11"/>
    <w:rsid w:val="00F73D4B"/>
    <w:rsid w:val="00F73DE8"/>
    <w:rsid w:val="00F8096B"/>
    <w:rsid w:val="00F83CC1"/>
    <w:rsid w:val="00F84951"/>
    <w:rsid w:val="00F8524D"/>
    <w:rsid w:val="00F857F0"/>
    <w:rsid w:val="00F85987"/>
    <w:rsid w:val="00FA0E6B"/>
    <w:rsid w:val="00FA42CE"/>
    <w:rsid w:val="00FB4A8C"/>
    <w:rsid w:val="00FC0911"/>
    <w:rsid w:val="00FC0DD0"/>
    <w:rsid w:val="00FC1717"/>
    <w:rsid w:val="00FC65C4"/>
    <w:rsid w:val="00FD0AD2"/>
    <w:rsid w:val="00FD12B6"/>
    <w:rsid w:val="00FD15A4"/>
    <w:rsid w:val="00FD390B"/>
    <w:rsid w:val="00FD4311"/>
    <w:rsid w:val="00FD513C"/>
    <w:rsid w:val="00FD629F"/>
    <w:rsid w:val="00FE009C"/>
    <w:rsid w:val="00FE5827"/>
    <w:rsid w:val="00FF2D0E"/>
    <w:rsid w:val="00FF5D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A90FD1"/>
  <w15:docId w15:val="{A0898561-615A-4125-9128-76A0AB40F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C7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71C1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F8096B"/>
    <w:pPr>
      <w:tabs>
        <w:tab w:val="center" w:pos="4320"/>
        <w:tab w:val="right" w:pos="8640"/>
      </w:tabs>
      <w:spacing w:after="0" w:line="240" w:lineRule="auto"/>
    </w:pPr>
  </w:style>
  <w:style w:type="character" w:customStyle="1" w:styleId="HeaderChar">
    <w:name w:val="Header Char"/>
    <w:basedOn w:val="DefaultParagraphFont"/>
    <w:link w:val="Header"/>
    <w:uiPriority w:val="99"/>
    <w:rsid w:val="00F8096B"/>
  </w:style>
  <w:style w:type="paragraph" w:styleId="Footer">
    <w:name w:val="footer"/>
    <w:basedOn w:val="Normal"/>
    <w:link w:val="FooterChar"/>
    <w:uiPriority w:val="99"/>
    <w:unhideWhenUsed/>
    <w:rsid w:val="00F8096B"/>
    <w:pPr>
      <w:tabs>
        <w:tab w:val="center" w:pos="4320"/>
        <w:tab w:val="right" w:pos="8640"/>
      </w:tabs>
      <w:spacing w:after="0" w:line="240" w:lineRule="auto"/>
    </w:pPr>
  </w:style>
  <w:style w:type="character" w:customStyle="1" w:styleId="FooterChar">
    <w:name w:val="Footer Char"/>
    <w:basedOn w:val="DefaultParagraphFont"/>
    <w:link w:val="Footer"/>
    <w:uiPriority w:val="99"/>
    <w:rsid w:val="00F8096B"/>
  </w:style>
  <w:style w:type="character" w:styleId="Hyperlink">
    <w:name w:val="Hyperlink"/>
    <w:basedOn w:val="DefaultParagraphFont"/>
    <w:uiPriority w:val="99"/>
    <w:unhideWhenUsed/>
    <w:rsid w:val="00722E78"/>
    <w:rPr>
      <w:color w:val="0563C1" w:themeColor="hyperlink"/>
      <w:u w:val="single"/>
    </w:rPr>
  </w:style>
  <w:style w:type="character" w:styleId="UnresolvedMention">
    <w:name w:val="Unresolved Mention"/>
    <w:basedOn w:val="DefaultParagraphFont"/>
    <w:uiPriority w:val="99"/>
    <w:semiHidden/>
    <w:unhideWhenUsed/>
    <w:rsid w:val="00722E78"/>
    <w:rPr>
      <w:color w:val="605E5C"/>
      <w:shd w:val="clear" w:color="auto" w:fill="E1DFDD"/>
    </w:rPr>
  </w:style>
  <w:style w:type="character" w:styleId="FollowedHyperlink">
    <w:name w:val="FollowedHyperlink"/>
    <w:basedOn w:val="DefaultParagraphFont"/>
    <w:uiPriority w:val="99"/>
    <w:semiHidden/>
    <w:unhideWhenUsed/>
    <w:rsid w:val="00722E78"/>
    <w:rPr>
      <w:color w:val="954F72" w:themeColor="followedHyperlink"/>
      <w:u w:val="single"/>
    </w:rPr>
  </w:style>
  <w:style w:type="character" w:styleId="CommentReference">
    <w:name w:val="annotation reference"/>
    <w:basedOn w:val="DefaultParagraphFont"/>
    <w:uiPriority w:val="99"/>
    <w:semiHidden/>
    <w:unhideWhenUsed/>
    <w:rsid w:val="00A60EEB"/>
    <w:rPr>
      <w:sz w:val="16"/>
      <w:szCs w:val="16"/>
    </w:rPr>
  </w:style>
  <w:style w:type="paragraph" w:styleId="CommentText">
    <w:name w:val="annotation text"/>
    <w:basedOn w:val="Normal"/>
    <w:link w:val="CommentTextChar"/>
    <w:uiPriority w:val="99"/>
    <w:semiHidden/>
    <w:unhideWhenUsed/>
    <w:rsid w:val="00A60EEB"/>
    <w:pPr>
      <w:spacing w:line="240" w:lineRule="auto"/>
    </w:pPr>
    <w:rPr>
      <w:sz w:val="20"/>
      <w:szCs w:val="20"/>
    </w:rPr>
  </w:style>
  <w:style w:type="character" w:customStyle="1" w:styleId="CommentTextChar">
    <w:name w:val="Comment Text Char"/>
    <w:basedOn w:val="DefaultParagraphFont"/>
    <w:link w:val="CommentText"/>
    <w:uiPriority w:val="99"/>
    <w:semiHidden/>
    <w:rsid w:val="00A60EEB"/>
    <w:rPr>
      <w:sz w:val="20"/>
      <w:szCs w:val="20"/>
    </w:rPr>
  </w:style>
  <w:style w:type="paragraph" w:styleId="CommentSubject">
    <w:name w:val="annotation subject"/>
    <w:basedOn w:val="CommentText"/>
    <w:next w:val="CommentText"/>
    <w:link w:val="CommentSubjectChar"/>
    <w:uiPriority w:val="99"/>
    <w:semiHidden/>
    <w:unhideWhenUsed/>
    <w:rsid w:val="00A60EEB"/>
    <w:rPr>
      <w:b/>
      <w:bCs/>
    </w:rPr>
  </w:style>
  <w:style w:type="character" w:customStyle="1" w:styleId="CommentSubjectChar">
    <w:name w:val="Comment Subject Char"/>
    <w:basedOn w:val="CommentTextChar"/>
    <w:link w:val="CommentSubject"/>
    <w:uiPriority w:val="99"/>
    <w:semiHidden/>
    <w:rsid w:val="00A60EEB"/>
    <w:rPr>
      <w:b/>
      <w:bCs/>
      <w:sz w:val="20"/>
      <w:szCs w:val="20"/>
    </w:rPr>
  </w:style>
  <w:style w:type="paragraph" w:styleId="BalloonText">
    <w:name w:val="Balloon Text"/>
    <w:basedOn w:val="Normal"/>
    <w:link w:val="BalloonTextChar"/>
    <w:uiPriority w:val="99"/>
    <w:semiHidden/>
    <w:unhideWhenUsed/>
    <w:rsid w:val="00A60E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0EEB"/>
    <w:rPr>
      <w:rFonts w:ascii="Segoe UI" w:hAnsi="Segoe UI" w:cs="Segoe UI"/>
      <w:sz w:val="18"/>
      <w:szCs w:val="18"/>
    </w:rPr>
  </w:style>
  <w:style w:type="character" w:styleId="PlaceholderText">
    <w:name w:val="Placeholder Text"/>
    <w:basedOn w:val="DefaultParagraphFont"/>
    <w:uiPriority w:val="99"/>
    <w:semiHidden/>
    <w:rsid w:val="00047F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165518">
      <w:bodyDiv w:val="1"/>
      <w:marLeft w:val="0"/>
      <w:marRight w:val="0"/>
      <w:marTop w:val="0"/>
      <w:marBottom w:val="0"/>
      <w:divBdr>
        <w:top w:val="none" w:sz="0" w:space="0" w:color="auto"/>
        <w:left w:val="none" w:sz="0" w:space="0" w:color="auto"/>
        <w:bottom w:val="none" w:sz="0" w:space="0" w:color="auto"/>
        <w:right w:val="none" w:sz="0" w:space="0" w:color="auto"/>
      </w:divBdr>
    </w:div>
    <w:div w:id="400298893">
      <w:bodyDiv w:val="1"/>
      <w:marLeft w:val="0"/>
      <w:marRight w:val="0"/>
      <w:marTop w:val="0"/>
      <w:marBottom w:val="0"/>
      <w:divBdr>
        <w:top w:val="none" w:sz="0" w:space="0" w:color="auto"/>
        <w:left w:val="none" w:sz="0" w:space="0" w:color="auto"/>
        <w:bottom w:val="none" w:sz="0" w:space="0" w:color="auto"/>
        <w:right w:val="none" w:sz="0" w:space="0" w:color="auto"/>
      </w:divBdr>
    </w:div>
    <w:div w:id="1030883411">
      <w:bodyDiv w:val="1"/>
      <w:marLeft w:val="0"/>
      <w:marRight w:val="0"/>
      <w:marTop w:val="0"/>
      <w:marBottom w:val="0"/>
      <w:divBdr>
        <w:top w:val="none" w:sz="0" w:space="0" w:color="auto"/>
        <w:left w:val="none" w:sz="0" w:space="0" w:color="auto"/>
        <w:bottom w:val="none" w:sz="0" w:space="0" w:color="auto"/>
        <w:right w:val="none" w:sz="0" w:space="0" w:color="auto"/>
      </w:divBdr>
    </w:div>
    <w:div w:id="1108424984">
      <w:bodyDiv w:val="1"/>
      <w:marLeft w:val="0"/>
      <w:marRight w:val="0"/>
      <w:marTop w:val="0"/>
      <w:marBottom w:val="0"/>
      <w:divBdr>
        <w:top w:val="none" w:sz="0" w:space="0" w:color="auto"/>
        <w:left w:val="none" w:sz="0" w:space="0" w:color="auto"/>
        <w:bottom w:val="none" w:sz="0" w:space="0" w:color="auto"/>
        <w:right w:val="none" w:sz="0" w:space="0" w:color="auto"/>
      </w:divBdr>
    </w:div>
    <w:div w:id="1380011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7F3A218EAD9D498A2F00761B277E67" ma:contentTypeVersion="9" ma:contentTypeDescription="Create a new document." ma:contentTypeScope="" ma:versionID="81b74cfb34d6195a4445d5f47b9afc9f">
  <xsd:schema xmlns:xsd="http://www.w3.org/2001/XMLSchema" xmlns:xs="http://www.w3.org/2001/XMLSchema" xmlns:p="http://schemas.microsoft.com/office/2006/metadata/properties" xmlns:ns3="0ea364a6-f82c-4b96-92e6-4121f9e1da09" targetNamespace="http://schemas.microsoft.com/office/2006/metadata/properties" ma:root="true" ma:fieldsID="d3acb13a4cbd65f4a98091d5445d56a9" ns3:_="">
    <xsd:import namespace="0ea364a6-f82c-4b96-92e6-4121f9e1da0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a364a6-f82c-4b96-92e6-4121f9e1da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hzAEIk5VCuJFe0SQkc9e5LkO2LGQ==">AMUW2mUVQv9ylVu1uRZPulTchJZYVRvf/5Tp8fNyxHR0XKeC1aG2R04L9J4jFF2fgKmFh6RqYEAUawsFHe9gRleswzp/D6tv0vqAwIKqnxXMLQaYWgHuDIA=</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9C7F9-9886-4F4D-99F3-87B9961B6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a364a6-f82c-4b96-92e6-4121f9e1da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07AE7B9E-3266-4A62-B200-03D1D4B8A46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9841712-6CA2-4B4D-ABBD-A7ED41E0AD65}">
  <ds:schemaRefs>
    <ds:schemaRef ds:uri="http://schemas.microsoft.com/sharepoint/v3/contenttype/forms"/>
  </ds:schemaRefs>
</ds:datastoreItem>
</file>

<file path=customXml/itemProps5.xml><?xml version="1.0" encoding="utf-8"?>
<ds:datastoreItem xmlns:ds="http://schemas.openxmlformats.org/officeDocument/2006/customXml" ds:itemID="{D2A92B99-9B81-469A-A7EF-FCE90FA29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8307</TotalTime>
  <Pages>13</Pages>
  <Words>5046</Words>
  <Characters>28766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asaf zaks</dc:creator>
  <cp:lastModifiedBy>Nagar, Omer</cp:lastModifiedBy>
  <cp:revision>654</cp:revision>
  <cp:lastPrinted>2020-12-06T16:04:00Z</cp:lastPrinted>
  <dcterms:created xsi:type="dcterms:W3CDTF">2020-10-12T05:32:00Z</dcterms:created>
  <dcterms:modified xsi:type="dcterms:W3CDTF">2020-12-07T11:37:00Z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0x0101004E7F3A218EAD9D498A2F00761B277E67</vt:lpwstr>
  </property>
</Properties>
</file>